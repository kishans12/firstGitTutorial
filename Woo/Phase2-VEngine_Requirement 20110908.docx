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536" w:rsidRDefault="00823536" w:rsidP="004C193A"/>
    <w:p w:rsidR="00823536" w:rsidRDefault="00823536" w:rsidP="00D952DC">
      <w:pPr>
        <w:pStyle w:val="Heading2"/>
        <w:numPr>
          <w:ilvl w:val="0"/>
          <w:numId w:val="0"/>
        </w:numPr>
        <w:ind w:left="576" w:hanging="576"/>
      </w:pPr>
    </w:p>
    <w:p w:rsidR="00823536" w:rsidRDefault="00823536" w:rsidP="00823536"/>
    <w:p w:rsidR="00823536" w:rsidRDefault="00823536" w:rsidP="00823536"/>
    <w:p w:rsidR="00823536" w:rsidRDefault="00823536" w:rsidP="00823536"/>
    <w:p w:rsidR="00823536" w:rsidRDefault="00823536" w:rsidP="00823536"/>
    <w:p w:rsidR="00823536" w:rsidRDefault="00823536" w:rsidP="00823536"/>
    <w:p w:rsidR="00823536" w:rsidRDefault="00823536" w:rsidP="00823536"/>
    <w:p w:rsidR="00823536" w:rsidRDefault="006B4D49" w:rsidP="00823536">
      <w:pPr>
        <w:pStyle w:val="DocTitle"/>
        <w:rPr>
          <w:rFonts w:ascii="Trebuchet MS" w:hAnsi="Trebuchet MS"/>
        </w:rPr>
      </w:pPr>
      <w:fldSimple w:instr=" TITLE   \* MERGEFORMAT ">
        <w:r w:rsidR="00823536">
          <w:rPr>
            <w:rFonts w:ascii="Trebuchet MS" w:hAnsi="Trebuchet MS"/>
          </w:rPr>
          <w:t>Virtual Engine</w:t>
        </w:r>
      </w:fldSimple>
    </w:p>
    <w:p w:rsidR="00823536" w:rsidRPr="00E44916" w:rsidRDefault="006B4D49" w:rsidP="00823536">
      <w:pPr>
        <w:pStyle w:val="DocSubject"/>
        <w:rPr>
          <w:rFonts w:ascii="Trebuchet MS" w:hAnsi="Trebuchet MS"/>
        </w:rPr>
      </w:pPr>
      <w:fldSimple w:instr=" SUBJECT   \* MERGEFORMAT ">
        <w:r w:rsidR="00823536">
          <w:rPr>
            <w:rFonts w:ascii="Trebuchet MS" w:hAnsi="Trebuchet MS"/>
          </w:rPr>
          <w:t>Requirement Definition Document</w:t>
        </w:r>
      </w:fldSimple>
    </w:p>
    <w:p w:rsidR="00823536" w:rsidRDefault="00823536" w:rsidP="00823536">
      <w:pPr>
        <w:jc w:val="right"/>
      </w:pPr>
      <w:r>
        <w:t xml:space="preserve">Document Version </w:t>
      </w:r>
      <w:fldSimple w:instr=" DOCPROPERTY  Version  \* MERGEFORMAT ">
        <w:r>
          <w:rPr>
            <w:color w:val="C00000"/>
          </w:rPr>
          <w:t>0</w:t>
        </w:r>
        <w:r w:rsidRPr="00BB276C">
          <w:rPr>
            <w:color w:val="C00000"/>
          </w:rPr>
          <w:t>.</w:t>
        </w:r>
        <w:r w:rsidR="00AA2BB9">
          <w:rPr>
            <w:color w:val="C00000"/>
          </w:rPr>
          <w:t>1</w:t>
        </w:r>
        <w:r w:rsidR="00865AD1">
          <w:rPr>
            <w:color w:val="C00000"/>
          </w:rPr>
          <w:t>9</w:t>
        </w:r>
      </w:fldSimple>
      <w:r>
        <w:t xml:space="preserve"> and Date </w:t>
      </w:r>
      <w:r w:rsidR="006B4D49" w:rsidRPr="00BB276C">
        <w:rPr>
          <w:color w:val="C00000"/>
        </w:rPr>
        <w:fldChar w:fldCharType="begin"/>
      </w:r>
      <w:r w:rsidRPr="00BB276C">
        <w:rPr>
          <w:color w:val="C00000"/>
        </w:rPr>
        <w:instrText xml:space="preserve"> SAVEDATE  \@ "d MMMM yyyy"  \* MERGEFORMAT </w:instrText>
      </w:r>
      <w:r w:rsidR="006B4D49" w:rsidRPr="00BB276C">
        <w:rPr>
          <w:color w:val="C00000"/>
        </w:rPr>
        <w:fldChar w:fldCharType="separate"/>
      </w:r>
      <w:ins w:id="0" w:author="William Lewis" w:date="2013-06-03T13:48:00Z">
        <w:r w:rsidR="00B41816">
          <w:rPr>
            <w:noProof/>
            <w:color w:val="C00000"/>
          </w:rPr>
          <w:t>27 May 2013</w:t>
        </w:r>
      </w:ins>
      <w:del w:id="1" w:author="William Lewis" w:date="2013-05-23T12:04:00Z">
        <w:r w:rsidR="00680E54" w:rsidDel="00FE06C9">
          <w:rPr>
            <w:noProof/>
            <w:color w:val="C00000"/>
          </w:rPr>
          <w:delText>6 September 2011</w:delText>
        </w:r>
      </w:del>
      <w:r w:rsidR="006B4D49" w:rsidRPr="00BB276C">
        <w:rPr>
          <w:color w:val="C00000"/>
        </w:rPr>
        <w:fldChar w:fldCharType="end"/>
      </w:r>
    </w:p>
    <w:p w:rsidR="00823536" w:rsidRDefault="00823536" w:rsidP="00823536">
      <w:pPr>
        <w:jc w:val="right"/>
      </w:pPr>
      <w:r>
        <w:t>By MishaalGhansar</w:t>
      </w:r>
    </w:p>
    <w:p w:rsidR="00823536" w:rsidRDefault="006B4D49" w:rsidP="00823536">
      <w:pPr>
        <w:jc w:val="right"/>
      </w:pPr>
      <w:hyperlink r:id="rId8" w:history="1">
        <w:r w:rsidR="00823536" w:rsidRPr="00DB4C1D">
          <w:rPr>
            <w:rStyle w:val="Hyperlink"/>
          </w:rPr>
          <w:t>mishaal.ghansar@mastek.com</w:t>
        </w:r>
      </w:hyperlink>
    </w:p>
    <w:p w:rsidR="00823536" w:rsidRDefault="00823536" w:rsidP="00823536"/>
    <w:p w:rsidR="00823536" w:rsidRDefault="00AF6C1A" w:rsidP="00AF6C1A">
      <w:pPr>
        <w:tabs>
          <w:tab w:val="left" w:pos="8055"/>
        </w:tabs>
      </w:pPr>
      <w:r>
        <w:tab/>
      </w:r>
    </w:p>
    <w:p w:rsidR="00823536" w:rsidRDefault="00823536" w:rsidP="00823536"/>
    <w:p w:rsidR="00823536" w:rsidRDefault="00823536" w:rsidP="00823536"/>
    <w:p w:rsidR="00823536" w:rsidRDefault="00823536" w:rsidP="00823536"/>
    <w:p w:rsidR="00823536" w:rsidRDefault="00823536" w:rsidP="00823536"/>
    <w:p w:rsidR="00823536" w:rsidRDefault="00823536" w:rsidP="00823536"/>
    <w:p w:rsidR="00823536" w:rsidRDefault="00823536" w:rsidP="00823536"/>
    <w:p w:rsidR="00823536" w:rsidRDefault="00823536" w:rsidP="00823536"/>
    <w:p w:rsidR="00823536" w:rsidRDefault="00823536" w:rsidP="00823536"/>
    <w:p w:rsidR="00823536" w:rsidRDefault="00823536" w:rsidP="00823536"/>
    <w:p w:rsidR="00823536" w:rsidRDefault="00823536" w:rsidP="00823536"/>
    <w:p w:rsidR="00823536" w:rsidRDefault="00823536" w:rsidP="00823536"/>
    <w:p w:rsidR="00823536" w:rsidRDefault="00823536" w:rsidP="00823536"/>
    <w:p w:rsidR="00823536" w:rsidRDefault="00823536" w:rsidP="00A62175">
      <w:pPr>
        <w:jc w:val="right"/>
      </w:pPr>
    </w:p>
    <w:p w:rsidR="00823536" w:rsidRDefault="00823536" w:rsidP="00823536">
      <w:pPr>
        <w:jc w:val="center"/>
        <w:rPr>
          <w:b/>
        </w:rPr>
      </w:pPr>
      <w:r w:rsidRPr="00334EB3">
        <w:rPr>
          <w:b/>
        </w:rPr>
        <w:t>Distribution List</w:t>
      </w:r>
    </w:p>
    <w:tbl>
      <w:tblPr>
        <w:tblW w:w="0" w:type="auto"/>
        <w:jc w:val="center"/>
        <w:tblInd w:w="1998" w:type="dxa"/>
        <w:tblLook w:val="04A0"/>
      </w:tblPr>
      <w:tblGrid>
        <w:gridCol w:w="1041"/>
        <w:gridCol w:w="2255"/>
      </w:tblGrid>
      <w:tr w:rsidR="00823536" w:rsidRPr="00004211" w:rsidTr="001066BE">
        <w:trPr>
          <w:jc w:val="center"/>
        </w:trPr>
        <w:tc>
          <w:tcPr>
            <w:tcW w:w="1041" w:type="dxa"/>
            <w:tcBorders>
              <w:top w:val="single" w:sz="12" w:space="0" w:color="999999"/>
              <w:left w:val="nil"/>
              <w:bottom w:val="single" w:sz="2" w:space="0" w:color="999999"/>
              <w:right w:val="nil"/>
              <w:tl2br w:val="nil"/>
              <w:tr2bl w:val="nil"/>
            </w:tcBorders>
          </w:tcPr>
          <w:p w:rsidR="00823536" w:rsidRPr="00004211" w:rsidRDefault="00823536" w:rsidP="001066BE">
            <w:pPr>
              <w:jc w:val="center"/>
              <w:rPr>
                <w:b/>
              </w:rPr>
            </w:pPr>
            <w:r>
              <w:t>Sr. No.</w:t>
            </w:r>
          </w:p>
        </w:tc>
        <w:tc>
          <w:tcPr>
            <w:tcW w:w="2255" w:type="dxa"/>
            <w:tcBorders>
              <w:top w:val="single" w:sz="12" w:space="0" w:color="999999"/>
              <w:left w:val="nil"/>
              <w:bottom w:val="single" w:sz="2" w:space="0" w:color="999999"/>
              <w:right w:val="nil"/>
              <w:tl2br w:val="nil"/>
              <w:tr2bl w:val="nil"/>
            </w:tcBorders>
          </w:tcPr>
          <w:p w:rsidR="00823536" w:rsidRPr="00004211" w:rsidRDefault="00823536" w:rsidP="001066BE">
            <w:pPr>
              <w:jc w:val="center"/>
              <w:rPr>
                <w:b/>
              </w:rPr>
            </w:pPr>
            <w:r>
              <w:t>Name</w:t>
            </w:r>
          </w:p>
        </w:tc>
      </w:tr>
      <w:tr w:rsidR="00823536" w:rsidRPr="00004211" w:rsidTr="001066BE">
        <w:trPr>
          <w:jc w:val="center"/>
        </w:trPr>
        <w:tc>
          <w:tcPr>
            <w:tcW w:w="1041" w:type="dxa"/>
            <w:tcBorders>
              <w:top w:val="single" w:sz="2" w:space="0" w:color="808080"/>
              <w:left w:val="nil"/>
              <w:bottom w:val="single" w:sz="2" w:space="0" w:color="808080"/>
              <w:right w:val="nil"/>
              <w:tl2br w:val="nil"/>
              <w:tr2bl w:val="nil"/>
            </w:tcBorders>
            <w:shd w:val="clear" w:color="auto" w:fill="E6E6E6"/>
          </w:tcPr>
          <w:p w:rsidR="00823536" w:rsidRPr="00334EB3" w:rsidRDefault="00823536" w:rsidP="008435B6">
            <w:pPr>
              <w:numPr>
                <w:ilvl w:val="0"/>
                <w:numId w:val="8"/>
              </w:numPr>
              <w:jc w:val="center"/>
            </w:pPr>
          </w:p>
        </w:tc>
        <w:tc>
          <w:tcPr>
            <w:tcW w:w="2255" w:type="dxa"/>
            <w:tcBorders>
              <w:top w:val="single" w:sz="2" w:space="0" w:color="808080"/>
              <w:left w:val="nil"/>
              <w:bottom w:val="single" w:sz="2" w:space="0" w:color="808080"/>
              <w:right w:val="nil"/>
              <w:tl2br w:val="nil"/>
              <w:tr2bl w:val="nil"/>
            </w:tcBorders>
            <w:shd w:val="clear" w:color="auto" w:fill="E6E6E6"/>
          </w:tcPr>
          <w:p w:rsidR="00823536" w:rsidRPr="00B649BA" w:rsidRDefault="00823536" w:rsidP="001066BE">
            <w:pPr>
              <w:jc w:val="center"/>
            </w:pPr>
            <w:r w:rsidRPr="00B649BA">
              <w:t>Creative Virtual Ltd.</w:t>
            </w:r>
          </w:p>
        </w:tc>
      </w:tr>
      <w:tr w:rsidR="00823536" w:rsidRPr="00004211" w:rsidTr="001066BE">
        <w:trPr>
          <w:jc w:val="center"/>
        </w:trPr>
        <w:tc>
          <w:tcPr>
            <w:tcW w:w="1041" w:type="dxa"/>
          </w:tcPr>
          <w:p w:rsidR="00823536" w:rsidRPr="00334EB3" w:rsidRDefault="00823536" w:rsidP="008435B6">
            <w:pPr>
              <w:numPr>
                <w:ilvl w:val="0"/>
                <w:numId w:val="8"/>
              </w:numPr>
              <w:jc w:val="center"/>
            </w:pPr>
          </w:p>
        </w:tc>
        <w:tc>
          <w:tcPr>
            <w:tcW w:w="2255" w:type="dxa"/>
          </w:tcPr>
          <w:p w:rsidR="00823536" w:rsidRPr="00B649BA" w:rsidRDefault="00823536" w:rsidP="001066BE">
            <w:pPr>
              <w:jc w:val="center"/>
            </w:pPr>
            <w:r w:rsidRPr="00B649BA">
              <w:t>Mastek Ltd.</w:t>
            </w:r>
          </w:p>
        </w:tc>
      </w:tr>
    </w:tbl>
    <w:p w:rsidR="00823536" w:rsidRDefault="00823536" w:rsidP="00823536"/>
    <w:p w:rsidR="00823536" w:rsidRDefault="00823536" w:rsidP="00823536"/>
    <w:p w:rsidR="00823536" w:rsidRPr="004B3227" w:rsidRDefault="00823536" w:rsidP="00823536">
      <w:pPr>
        <w:pStyle w:val="Title"/>
        <w:rPr>
          <w:rFonts w:ascii="Trebuchet MS" w:hAnsi="Trebuchet MS"/>
        </w:rPr>
      </w:pPr>
      <w:r w:rsidRPr="004B3227">
        <w:rPr>
          <w:rFonts w:ascii="Trebuchet MS" w:hAnsi="Trebuchet MS"/>
        </w:rPr>
        <w:t>AMENDMENT HISTORY</w:t>
      </w:r>
    </w:p>
    <w:tbl>
      <w:tblPr>
        <w:tblW w:w="5089" w:type="pct"/>
        <w:tblLook w:val="0060"/>
      </w:tblPr>
      <w:tblGrid>
        <w:gridCol w:w="1207"/>
        <w:gridCol w:w="1641"/>
        <w:gridCol w:w="2676"/>
        <w:gridCol w:w="4222"/>
      </w:tblGrid>
      <w:tr w:rsidR="00823536" w:rsidTr="001066BE">
        <w:tc>
          <w:tcPr>
            <w:tcW w:w="619" w:type="pct"/>
            <w:tcBorders>
              <w:top w:val="single" w:sz="12" w:space="0" w:color="999999"/>
              <w:left w:val="nil"/>
              <w:bottom w:val="single" w:sz="2" w:space="0" w:color="999999"/>
              <w:right w:val="nil"/>
              <w:tl2br w:val="nil"/>
              <w:tr2bl w:val="nil"/>
            </w:tcBorders>
          </w:tcPr>
          <w:p w:rsidR="00823536" w:rsidRPr="006B2D67" w:rsidRDefault="00823536" w:rsidP="001066BE">
            <w:r w:rsidRPr="006B2D67">
              <w:t>Version No.</w:t>
            </w:r>
          </w:p>
        </w:tc>
        <w:tc>
          <w:tcPr>
            <w:tcW w:w="842" w:type="pct"/>
            <w:tcBorders>
              <w:top w:val="single" w:sz="12" w:space="0" w:color="999999"/>
              <w:left w:val="nil"/>
              <w:bottom w:val="single" w:sz="2" w:space="0" w:color="999999"/>
              <w:right w:val="nil"/>
              <w:tl2br w:val="nil"/>
              <w:tr2bl w:val="nil"/>
            </w:tcBorders>
          </w:tcPr>
          <w:p w:rsidR="00823536" w:rsidRPr="006B2D67" w:rsidRDefault="00823536" w:rsidP="001066BE">
            <w:r w:rsidRPr="006B2D67">
              <w:t>Date</w:t>
            </w:r>
          </w:p>
        </w:tc>
        <w:tc>
          <w:tcPr>
            <w:tcW w:w="1373" w:type="pct"/>
            <w:tcBorders>
              <w:top w:val="single" w:sz="12" w:space="0" w:color="999999"/>
              <w:left w:val="nil"/>
              <w:bottom w:val="single" w:sz="2" w:space="0" w:color="999999"/>
              <w:right w:val="nil"/>
              <w:tl2br w:val="nil"/>
              <w:tr2bl w:val="nil"/>
            </w:tcBorders>
          </w:tcPr>
          <w:p w:rsidR="00823536" w:rsidRPr="006B2D67" w:rsidRDefault="00823536" w:rsidP="001066BE">
            <w:r>
              <w:t>Prepared By /Modified By</w:t>
            </w:r>
          </w:p>
        </w:tc>
        <w:tc>
          <w:tcPr>
            <w:tcW w:w="2166" w:type="pct"/>
            <w:tcBorders>
              <w:top w:val="single" w:sz="12" w:space="0" w:color="999999"/>
              <w:left w:val="nil"/>
              <w:bottom w:val="single" w:sz="2" w:space="0" w:color="999999"/>
              <w:right w:val="nil"/>
              <w:tl2br w:val="nil"/>
              <w:tr2bl w:val="nil"/>
            </w:tcBorders>
          </w:tcPr>
          <w:p w:rsidR="00823536" w:rsidRPr="006B2D67" w:rsidRDefault="00823536" w:rsidP="001066BE">
            <w:r w:rsidRPr="004E6997">
              <w:t>Nature of Changes</w:t>
            </w:r>
          </w:p>
        </w:tc>
      </w:tr>
      <w:tr w:rsidR="00823536" w:rsidTr="001066BE">
        <w:tc>
          <w:tcPr>
            <w:tcW w:w="619" w:type="pct"/>
            <w:tcBorders>
              <w:top w:val="single" w:sz="2" w:space="0" w:color="808080"/>
              <w:left w:val="nil"/>
              <w:bottom w:val="single" w:sz="2" w:space="0" w:color="808080"/>
              <w:right w:val="nil"/>
              <w:tl2br w:val="nil"/>
              <w:tr2bl w:val="nil"/>
            </w:tcBorders>
            <w:shd w:val="clear" w:color="auto" w:fill="E6E6E6"/>
          </w:tcPr>
          <w:p w:rsidR="00823536" w:rsidRPr="00BC4807" w:rsidRDefault="00823536" w:rsidP="001066BE">
            <w:r>
              <w:t>0.1</w:t>
            </w:r>
          </w:p>
        </w:tc>
        <w:tc>
          <w:tcPr>
            <w:tcW w:w="842" w:type="pct"/>
            <w:tcBorders>
              <w:top w:val="single" w:sz="2" w:space="0" w:color="808080"/>
              <w:left w:val="nil"/>
              <w:bottom w:val="single" w:sz="2" w:space="0" w:color="808080"/>
              <w:right w:val="nil"/>
              <w:tl2br w:val="nil"/>
              <w:tr2bl w:val="nil"/>
            </w:tcBorders>
            <w:shd w:val="clear" w:color="auto" w:fill="E6E6E6"/>
          </w:tcPr>
          <w:p w:rsidR="00823536" w:rsidRPr="00E55C5A" w:rsidRDefault="00823536" w:rsidP="001066BE">
            <w:r>
              <w:t>03 April 2011</w:t>
            </w:r>
          </w:p>
        </w:tc>
        <w:tc>
          <w:tcPr>
            <w:tcW w:w="1373" w:type="pct"/>
            <w:tcBorders>
              <w:top w:val="single" w:sz="2" w:space="0" w:color="808080"/>
              <w:left w:val="nil"/>
              <w:bottom w:val="single" w:sz="2" w:space="0" w:color="808080"/>
              <w:right w:val="nil"/>
              <w:tl2br w:val="nil"/>
              <w:tr2bl w:val="nil"/>
            </w:tcBorders>
            <w:shd w:val="clear" w:color="auto" w:fill="E6E6E6"/>
          </w:tcPr>
          <w:p w:rsidR="00823536" w:rsidRDefault="00823536" w:rsidP="001066BE">
            <w:r>
              <w:t>MishaalGhansar</w:t>
            </w:r>
          </w:p>
          <w:p w:rsidR="00823536" w:rsidRPr="009975D9" w:rsidRDefault="00823536" w:rsidP="001066BE"/>
        </w:tc>
        <w:tc>
          <w:tcPr>
            <w:tcW w:w="2166" w:type="pct"/>
            <w:tcBorders>
              <w:top w:val="single" w:sz="2" w:space="0" w:color="808080"/>
              <w:left w:val="nil"/>
              <w:bottom w:val="single" w:sz="2" w:space="0" w:color="808080"/>
              <w:right w:val="nil"/>
              <w:tl2br w:val="nil"/>
              <w:tr2bl w:val="nil"/>
            </w:tcBorders>
            <w:shd w:val="clear" w:color="auto" w:fill="E6E6E6"/>
          </w:tcPr>
          <w:p w:rsidR="00823536" w:rsidRDefault="00823536" w:rsidP="001066BE">
            <w:r>
              <w:t>Draft</w:t>
            </w:r>
          </w:p>
        </w:tc>
      </w:tr>
      <w:tr w:rsidR="00823536" w:rsidRPr="001E4A2F" w:rsidTr="001066BE">
        <w:tc>
          <w:tcPr>
            <w:tcW w:w="619" w:type="pct"/>
          </w:tcPr>
          <w:p w:rsidR="00823536" w:rsidRPr="001E4A2F" w:rsidRDefault="00B5179F" w:rsidP="001066BE">
            <w:pPr>
              <w:rPr>
                <w:color w:val="000000"/>
              </w:rPr>
            </w:pPr>
            <w:r>
              <w:rPr>
                <w:color w:val="000000"/>
              </w:rPr>
              <w:t>0.2</w:t>
            </w:r>
          </w:p>
        </w:tc>
        <w:tc>
          <w:tcPr>
            <w:tcW w:w="842" w:type="pct"/>
          </w:tcPr>
          <w:p w:rsidR="00823536" w:rsidRPr="001E4A2F" w:rsidRDefault="00B5179F" w:rsidP="001066BE">
            <w:pPr>
              <w:rPr>
                <w:color w:val="000000"/>
              </w:rPr>
            </w:pPr>
            <w:r>
              <w:rPr>
                <w:color w:val="000000"/>
              </w:rPr>
              <w:t>04 April 2011</w:t>
            </w:r>
          </w:p>
        </w:tc>
        <w:tc>
          <w:tcPr>
            <w:tcW w:w="1373" w:type="pct"/>
          </w:tcPr>
          <w:p w:rsidR="00823536" w:rsidRPr="001E4A2F" w:rsidRDefault="00461570" w:rsidP="001066BE">
            <w:pPr>
              <w:rPr>
                <w:color w:val="000000"/>
              </w:rPr>
            </w:pPr>
            <w:r>
              <w:rPr>
                <w:color w:val="000000"/>
              </w:rPr>
              <w:t>MishaalGhansar</w:t>
            </w:r>
          </w:p>
        </w:tc>
        <w:tc>
          <w:tcPr>
            <w:tcW w:w="2166" w:type="pct"/>
          </w:tcPr>
          <w:p w:rsidR="00823536" w:rsidRPr="001E4A2F" w:rsidRDefault="00B5179F" w:rsidP="00B5179F">
            <w:pPr>
              <w:rPr>
                <w:color w:val="000000"/>
              </w:rPr>
            </w:pPr>
            <w:r>
              <w:rPr>
                <w:color w:val="000000"/>
              </w:rPr>
              <w:t>Updated related FAQ to add more details based on current business area and channel</w:t>
            </w:r>
          </w:p>
        </w:tc>
      </w:tr>
      <w:tr w:rsidR="00823536" w:rsidRPr="00FF7357" w:rsidTr="001066BE">
        <w:tc>
          <w:tcPr>
            <w:tcW w:w="619" w:type="pct"/>
            <w:tcBorders>
              <w:top w:val="single" w:sz="2" w:space="0" w:color="808080"/>
              <w:left w:val="nil"/>
              <w:bottom w:val="single" w:sz="2" w:space="0" w:color="808080"/>
              <w:right w:val="nil"/>
              <w:tl2br w:val="nil"/>
              <w:tr2bl w:val="nil"/>
            </w:tcBorders>
            <w:shd w:val="clear" w:color="auto" w:fill="E6E6E6"/>
          </w:tcPr>
          <w:p w:rsidR="00823536" w:rsidRPr="00FF7357" w:rsidRDefault="0037480E" w:rsidP="001066BE">
            <w:r>
              <w:t>0.3</w:t>
            </w:r>
          </w:p>
        </w:tc>
        <w:tc>
          <w:tcPr>
            <w:tcW w:w="842" w:type="pct"/>
            <w:tcBorders>
              <w:top w:val="single" w:sz="2" w:space="0" w:color="808080"/>
              <w:left w:val="nil"/>
              <w:bottom w:val="single" w:sz="2" w:space="0" w:color="808080"/>
              <w:right w:val="nil"/>
              <w:tl2br w:val="nil"/>
              <w:tr2bl w:val="nil"/>
            </w:tcBorders>
            <w:shd w:val="clear" w:color="auto" w:fill="E6E6E6"/>
          </w:tcPr>
          <w:p w:rsidR="00823536" w:rsidRPr="00FF7357" w:rsidRDefault="0037480E" w:rsidP="001066BE">
            <w:r>
              <w:t>05 April 2011</w:t>
            </w:r>
          </w:p>
        </w:tc>
        <w:tc>
          <w:tcPr>
            <w:tcW w:w="1373" w:type="pct"/>
            <w:tcBorders>
              <w:top w:val="single" w:sz="2" w:space="0" w:color="808080"/>
              <w:left w:val="nil"/>
              <w:bottom w:val="single" w:sz="2" w:space="0" w:color="808080"/>
              <w:right w:val="nil"/>
              <w:tl2br w:val="nil"/>
              <w:tr2bl w:val="nil"/>
            </w:tcBorders>
            <w:shd w:val="clear" w:color="auto" w:fill="E6E6E6"/>
          </w:tcPr>
          <w:p w:rsidR="00823536" w:rsidRPr="00FF7357" w:rsidRDefault="00461570" w:rsidP="001066BE">
            <w:r>
              <w:t>MishaalGhansar</w:t>
            </w:r>
          </w:p>
        </w:tc>
        <w:tc>
          <w:tcPr>
            <w:tcW w:w="2166" w:type="pct"/>
            <w:tcBorders>
              <w:top w:val="single" w:sz="2" w:space="0" w:color="808080"/>
              <w:left w:val="nil"/>
              <w:bottom w:val="single" w:sz="2" w:space="0" w:color="808080"/>
              <w:right w:val="nil"/>
              <w:tl2br w:val="nil"/>
              <w:tr2bl w:val="nil"/>
            </w:tcBorders>
            <w:shd w:val="clear" w:color="auto" w:fill="E6E6E6"/>
          </w:tcPr>
          <w:p w:rsidR="00823536" w:rsidRPr="00FF7357" w:rsidRDefault="0037480E" w:rsidP="001066BE">
            <w:r>
              <w:t>Updated related FAQs and added operator changes.</w:t>
            </w:r>
          </w:p>
        </w:tc>
      </w:tr>
      <w:tr w:rsidR="00823536" w:rsidTr="001066BE">
        <w:tc>
          <w:tcPr>
            <w:tcW w:w="619" w:type="pct"/>
            <w:tcBorders>
              <w:top w:val="nil"/>
              <w:left w:val="nil"/>
              <w:bottom w:val="single" w:sz="12" w:space="0" w:color="999999"/>
              <w:right w:val="nil"/>
              <w:tl2br w:val="nil"/>
              <w:tr2bl w:val="nil"/>
            </w:tcBorders>
          </w:tcPr>
          <w:p w:rsidR="00823536" w:rsidRDefault="00CC2832" w:rsidP="001066BE">
            <w:r>
              <w:t>0.4</w:t>
            </w:r>
          </w:p>
        </w:tc>
        <w:tc>
          <w:tcPr>
            <w:tcW w:w="842" w:type="pct"/>
            <w:tcBorders>
              <w:top w:val="nil"/>
              <w:left w:val="nil"/>
              <w:bottom w:val="single" w:sz="12" w:space="0" w:color="999999"/>
              <w:right w:val="nil"/>
              <w:tl2br w:val="nil"/>
              <w:tr2bl w:val="nil"/>
            </w:tcBorders>
          </w:tcPr>
          <w:p w:rsidR="00823536" w:rsidRDefault="00CC2832" w:rsidP="001066BE">
            <w:r>
              <w:t>07 April 2011</w:t>
            </w:r>
          </w:p>
        </w:tc>
        <w:tc>
          <w:tcPr>
            <w:tcW w:w="1373" w:type="pct"/>
            <w:tcBorders>
              <w:top w:val="nil"/>
              <w:left w:val="nil"/>
              <w:bottom w:val="single" w:sz="12" w:space="0" w:color="999999"/>
              <w:right w:val="nil"/>
              <w:tl2br w:val="nil"/>
              <w:tr2bl w:val="nil"/>
            </w:tcBorders>
          </w:tcPr>
          <w:p w:rsidR="00823536" w:rsidRDefault="00461570" w:rsidP="001066BE">
            <w:r>
              <w:t>MishaalGhansar</w:t>
            </w:r>
          </w:p>
        </w:tc>
        <w:tc>
          <w:tcPr>
            <w:tcW w:w="2166" w:type="pct"/>
            <w:tcBorders>
              <w:top w:val="nil"/>
              <w:left w:val="nil"/>
              <w:bottom w:val="single" w:sz="12" w:space="0" w:color="999999"/>
              <w:right w:val="nil"/>
              <w:tl2br w:val="nil"/>
              <w:tr2bl w:val="nil"/>
            </w:tcBorders>
          </w:tcPr>
          <w:p w:rsidR="00823536" w:rsidRDefault="00CC2832" w:rsidP="001066BE">
            <w:r>
              <w:t xml:space="preserve">Updated as per review comments from </w:t>
            </w:r>
            <w:r>
              <w:rPr>
                <w:bCs/>
                <w:szCs w:val="20"/>
              </w:rPr>
              <w:t>Olaf and added DTree use case</w:t>
            </w:r>
          </w:p>
        </w:tc>
      </w:tr>
      <w:tr w:rsidR="00823536" w:rsidRPr="00566000" w:rsidTr="001066BE">
        <w:tc>
          <w:tcPr>
            <w:tcW w:w="619" w:type="pct"/>
            <w:tcBorders>
              <w:top w:val="single" w:sz="12" w:space="0" w:color="999999"/>
              <w:left w:val="nil"/>
              <w:bottom w:val="single" w:sz="12" w:space="0" w:color="999999"/>
              <w:right w:val="nil"/>
              <w:tl2br w:val="nil"/>
              <w:tr2bl w:val="nil"/>
            </w:tcBorders>
            <w:shd w:val="clear" w:color="auto" w:fill="D9D9D9"/>
          </w:tcPr>
          <w:p w:rsidR="00823536" w:rsidRPr="002C2DBB" w:rsidRDefault="00473A94" w:rsidP="001066BE">
            <w:r>
              <w:t>0.5</w:t>
            </w:r>
          </w:p>
        </w:tc>
        <w:tc>
          <w:tcPr>
            <w:tcW w:w="842" w:type="pct"/>
            <w:tcBorders>
              <w:top w:val="single" w:sz="12" w:space="0" w:color="999999"/>
              <w:left w:val="nil"/>
              <w:bottom w:val="single" w:sz="12" w:space="0" w:color="999999"/>
              <w:right w:val="nil"/>
              <w:tl2br w:val="nil"/>
              <w:tr2bl w:val="nil"/>
            </w:tcBorders>
            <w:shd w:val="clear" w:color="auto" w:fill="D9D9D9"/>
          </w:tcPr>
          <w:p w:rsidR="00823536" w:rsidRPr="002C2DBB" w:rsidRDefault="00473A94" w:rsidP="001066BE">
            <w:r>
              <w:t>13 April 2011</w:t>
            </w:r>
          </w:p>
        </w:tc>
        <w:tc>
          <w:tcPr>
            <w:tcW w:w="1373" w:type="pct"/>
            <w:tcBorders>
              <w:top w:val="single" w:sz="12" w:space="0" w:color="999999"/>
              <w:left w:val="nil"/>
              <w:bottom w:val="single" w:sz="12" w:space="0" w:color="999999"/>
              <w:right w:val="nil"/>
              <w:tl2br w:val="nil"/>
              <w:tr2bl w:val="nil"/>
            </w:tcBorders>
            <w:shd w:val="clear" w:color="auto" w:fill="D9D9D9"/>
          </w:tcPr>
          <w:p w:rsidR="00823536" w:rsidRPr="002C2DBB" w:rsidRDefault="00461570" w:rsidP="001066BE">
            <w:r>
              <w:t>MishaalGhansar</w:t>
            </w:r>
          </w:p>
        </w:tc>
        <w:tc>
          <w:tcPr>
            <w:tcW w:w="2166" w:type="pct"/>
            <w:tcBorders>
              <w:top w:val="single" w:sz="12" w:space="0" w:color="999999"/>
              <w:left w:val="nil"/>
              <w:bottom w:val="single" w:sz="12" w:space="0" w:color="999999"/>
              <w:right w:val="nil"/>
              <w:tl2br w:val="nil"/>
              <w:tr2bl w:val="nil"/>
            </w:tcBorders>
            <w:shd w:val="clear" w:color="auto" w:fill="D9D9D9"/>
          </w:tcPr>
          <w:p w:rsidR="00823536" w:rsidRPr="002C2DBB" w:rsidRDefault="00C84214" w:rsidP="001066BE">
            <w:pPr>
              <w:rPr>
                <w:szCs w:val="20"/>
              </w:rPr>
            </w:pPr>
            <w:r>
              <w:rPr>
                <w:szCs w:val="20"/>
              </w:rPr>
              <w:t>Updated as per review comments from Olaf, also added few more use cases for DTree</w:t>
            </w:r>
          </w:p>
        </w:tc>
      </w:tr>
      <w:tr w:rsidR="00823536" w:rsidRPr="00566000" w:rsidTr="001066BE">
        <w:tc>
          <w:tcPr>
            <w:tcW w:w="619" w:type="pct"/>
            <w:tcBorders>
              <w:top w:val="single" w:sz="12" w:space="0" w:color="999999"/>
              <w:left w:val="nil"/>
              <w:bottom w:val="single" w:sz="12" w:space="0" w:color="999999"/>
              <w:right w:val="nil"/>
              <w:tl2br w:val="nil"/>
              <w:tr2bl w:val="nil"/>
            </w:tcBorders>
            <w:shd w:val="clear" w:color="auto" w:fill="FFFFFF"/>
          </w:tcPr>
          <w:p w:rsidR="00823536" w:rsidRPr="004E638E" w:rsidRDefault="00172B9B" w:rsidP="001066BE">
            <w:r>
              <w:t>0.6</w:t>
            </w:r>
          </w:p>
        </w:tc>
        <w:tc>
          <w:tcPr>
            <w:tcW w:w="842" w:type="pct"/>
            <w:tcBorders>
              <w:top w:val="single" w:sz="12" w:space="0" w:color="999999"/>
              <w:left w:val="nil"/>
              <w:bottom w:val="single" w:sz="12" w:space="0" w:color="999999"/>
              <w:right w:val="nil"/>
              <w:tl2br w:val="nil"/>
              <w:tr2bl w:val="nil"/>
            </w:tcBorders>
            <w:shd w:val="clear" w:color="auto" w:fill="FFFFFF"/>
          </w:tcPr>
          <w:p w:rsidR="00823536" w:rsidRPr="004E638E" w:rsidRDefault="00172B9B" w:rsidP="001066BE">
            <w:r>
              <w:t>17 April 2011</w:t>
            </w:r>
          </w:p>
        </w:tc>
        <w:tc>
          <w:tcPr>
            <w:tcW w:w="1373" w:type="pct"/>
            <w:tcBorders>
              <w:top w:val="single" w:sz="12" w:space="0" w:color="999999"/>
              <w:left w:val="nil"/>
              <w:bottom w:val="single" w:sz="12" w:space="0" w:color="999999"/>
              <w:right w:val="nil"/>
              <w:tl2br w:val="nil"/>
              <w:tr2bl w:val="nil"/>
            </w:tcBorders>
            <w:shd w:val="clear" w:color="auto" w:fill="FFFFFF"/>
          </w:tcPr>
          <w:p w:rsidR="00823536" w:rsidRPr="004E638E" w:rsidRDefault="00461570" w:rsidP="001066BE">
            <w:r>
              <w:t>MishaalGhansar</w:t>
            </w:r>
          </w:p>
        </w:tc>
        <w:tc>
          <w:tcPr>
            <w:tcW w:w="2166" w:type="pct"/>
            <w:tcBorders>
              <w:top w:val="single" w:sz="12" w:space="0" w:color="999999"/>
              <w:left w:val="nil"/>
              <w:bottom w:val="single" w:sz="12" w:space="0" w:color="999999"/>
              <w:right w:val="nil"/>
              <w:tl2br w:val="nil"/>
              <w:tr2bl w:val="nil"/>
            </w:tcBorders>
            <w:shd w:val="clear" w:color="auto" w:fill="FFFFFF"/>
          </w:tcPr>
          <w:p w:rsidR="00C922CE" w:rsidRPr="004E638E" w:rsidRDefault="00172B9B" w:rsidP="00AF6626">
            <w:r>
              <w:t>Updated as per review comment. Detailed and added use cases for Macro Indexing and Index Based Search (section 3)</w:t>
            </w:r>
            <w:r w:rsidR="00AF6626">
              <w:t>.</w:t>
            </w:r>
            <w:r w:rsidR="00C922CE">
              <w:t>Also added V-engine requirement for Dynamic answers &amp; Table answers.</w:t>
            </w:r>
          </w:p>
        </w:tc>
      </w:tr>
      <w:tr w:rsidR="00823536" w:rsidRPr="00566000" w:rsidTr="001066BE">
        <w:tc>
          <w:tcPr>
            <w:tcW w:w="619" w:type="pct"/>
            <w:tcBorders>
              <w:top w:val="single" w:sz="12" w:space="0" w:color="999999"/>
              <w:left w:val="nil"/>
              <w:bottom w:val="single" w:sz="12" w:space="0" w:color="999999"/>
              <w:right w:val="nil"/>
              <w:tl2br w:val="nil"/>
              <w:tr2bl w:val="nil"/>
            </w:tcBorders>
            <w:shd w:val="clear" w:color="auto" w:fill="D9D9D9"/>
          </w:tcPr>
          <w:p w:rsidR="00823536" w:rsidRPr="004E638E" w:rsidRDefault="00EE162B" w:rsidP="001066BE">
            <w:r>
              <w:t>0.7</w:t>
            </w:r>
          </w:p>
        </w:tc>
        <w:tc>
          <w:tcPr>
            <w:tcW w:w="842" w:type="pct"/>
            <w:tcBorders>
              <w:top w:val="single" w:sz="12" w:space="0" w:color="999999"/>
              <w:left w:val="nil"/>
              <w:bottom w:val="single" w:sz="12" w:space="0" w:color="999999"/>
              <w:right w:val="nil"/>
              <w:tl2br w:val="nil"/>
              <w:tr2bl w:val="nil"/>
            </w:tcBorders>
            <w:shd w:val="clear" w:color="auto" w:fill="D9D9D9"/>
          </w:tcPr>
          <w:p w:rsidR="00823536" w:rsidRPr="004E638E" w:rsidRDefault="00EE162B" w:rsidP="001066BE">
            <w:r>
              <w:t>18April 2011</w:t>
            </w:r>
          </w:p>
        </w:tc>
        <w:tc>
          <w:tcPr>
            <w:tcW w:w="1373" w:type="pct"/>
            <w:tcBorders>
              <w:top w:val="single" w:sz="12" w:space="0" w:color="999999"/>
              <w:left w:val="nil"/>
              <w:bottom w:val="single" w:sz="12" w:space="0" w:color="999999"/>
              <w:right w:val="nil"/>
              <w:tl2br w:val="nil"/>
              <w:tr2bl w:val="nil"/>
            </w:tcBorders>
            <w:shd w:val="clear" w:color="auto" w:fill="D9D9D9"/>
          </w:tcPr>
          <w:p w:rsidR="00823536" w:rsidRPr="004E638E" w:rsidRDefault="00461570" w:rsidP="001066BE">
            <w:r>
              <w:t>MishaalGhansar</w:t>
            </w:r>
          </w:p>
        </w:tc>
        <w:tc>
          <w:tcPr>
            <w:tcW w:w="2166" w:type="pct"/>
            <w:tcBorders>
              <w:top w:val="single" w:sz="12" w:space="0" w:color="999999"/>
              <w:left w:val="nil"/>
              <w:bottom w:val="single" w:sz="12" w:space="0" w:color="999999"/>
              <w:right w:val="nil"/>
              <w:tl2br w:val="nil"/>
              <w:tr2bl w:val="nil"/>
            </w:tcBorders>
            <w:shd w:val="clear" w:color="auto" w:fill="D9D9D9"/>
          </w:tcPr>
          <w:p w:rsidR="00823536" w:rsidRPr="004E638E" w:rsidRDefault="00EE162B" w:rsidP="001066BE">
            <w:pPr>
              <w:rPr>
                <w:szCs w:val="20"/>
              </w:rPr>
            </w:pPr>
            <w:r>
              <w:rPr>
                <w:szCs w:val="20"/>
              </w:rPr>
              <w:t>Added data logging and use cases –section 6</w:t>
            </w:r>
          </w:p>
        </w:tc>
      </w:tr>
      <w:tr w:rsidR="00823536" w:rsidRPr="00566000" w:rsidTr="001066BE">
        <w:tc>
          <w:tcPr>
            <w:tcW w:w="619" w:type="pct"/>
            <w:tcBorders>
              <w:top w:val="single" w:sz="12" w:space="0" w:color="999999"/>
              <w:left w:val="nil"/>
              <w:bottom w:val="single" w:sz="12" w:space="0" w:color="999999"/>
              <w:right w:val="nil"/>
              <w:tl2br w:val="nil"/>
              <w:tr2bl w:val="nil"/>
            </w:tcBorders>
            <w:shd w:val="clear" w:color="auto" w:fill="FFFFFF"/>
          </w:tcPr>
          <w:p w:rsidR="00823536" w:rsidRPr="004E638E" w:rsidRDefault="00D36686" w:rsidP="001066BE">
            <w:r>
              <w:t>0.8</w:t>
            </w:r>
          </w:p>
        </w:tc>
        <w:tc>
          <w:tcPr>
            <w:tcW w:w="842" w:type="pct"/>
            <w:tcBorders>
              <w:top w:val="single" w:sz="12" w:space="0" w:color="999999"/>
              <w:left w:val="nil"/>
              <w:bottom w:val="single" w:sz="12" w:space="0" w:color="999999"/>
              <w:right w:val="nil"/>
              <w:tl2br w:val="nil"/>
              <w:tr2bl w:val="nil"/>
            </w:tcBorders>
            <w:shd w:val="clear" w:color="auto" w:fill="FFFFFF"/>
          </w:tcPr>
          <w:p w:rsidR="00823536" w:rsidRPr="004E638E" w:rsidRDefault="00D36686" w:rsidP="001066BE">
            <w:r>
              <w:t>21 April 2011</w:t>
            </w:r>
          </w:p>
        </w:tc>
        <w:tc>
          <w:tcPr>
            <w:tcW w:w="1373" w:type="pct"/>
            <w:tcBorders>
              <w:top w:val="single" w:sz="12" w:space="0" w:color="999999"/>
              <w:left w:val="nil"/>
              <w:bottom w:val="single" w:sz="12" w:space="0" w:color="999999"/>
              <w:right w:val="nil"/>
              <w:tl2br w:val="nil"/>
              <w:tr2bl w:val="nil"/>
            </w:tcBorders>
            <w:shd w:val="clear" w:color="auto" w:fill="FFFFFF"/>
          </w:tcPr>
          <w:p w:rsidR="00823536" w:rsidRPr="004E638E" w:rsidRDefault="00461570" w:rsidP="001066BE">
            <w:r>
              <w:t>MishaalGhansar</w:t>
            </w:r>
          </w:p>
        </w:tc>
        <w:tc>
          <w:tcPr>
            <w:tcW w:w="2166" w:type="pct"/>
            <w:tcBorders>
              <w:top w:val="single" w:sz="12" w:space="0" w:color="999999"/>
              <w:left w:val="nil"/>
              <w:bottom w:val="single" w:sz="12" w:space="0" w:color="999999"/>
              <w:right w:val="nil"/>
              <w:tl2br w:val="nil"/>
              <w:tr2bl w:val="nil"/>
            </w:tcBorders>
            <w:shd w:val="clear" w:color="auto" w:fill="FFFFFF"/>
          </w:tcPr>
          <w:p w:rsidR="00823536" w:rsidRPr="004E638E" w:rsidRDefault="00D36686" w:rsidP="001066BE">
            <w:pPr>
              <w:rPr>
                <w:szCs w:val="20"/>
              </w:rPr>
            </w:pPr>
            <w:r>
              <w:rPr>
                <w:szCs w:val="20"/>
              </w:rPr>
              <w:t>Corrected section 3.1.5, added NLP process KB structure</w:t>
            </w:r>
          </w:p>
        </w:tc>
      </w:tr>
      <w:tr w:rsidR="002341F8" w:rsidRPr="004E638E" w:rsidTr="00F95DE5">
        <w:tc>
          <w:tcPr>
            <w:tcW w:w="619" w:type="pct"/>
            <w:tcBorders>
              <w:top w:val="single" w:sz="12" w:space="0" w:color="999999"/>
              <w:left w:val="nil"/>
              <w:bottom w:val="single" w:sz="12" w:space="0" w:color="999999"/>
              <w:right w:val="nil"/>
              <w:tl2br w:val="nil"/>
              <w:tr2bl w:val="nil"/>
            </w:tcBorders>
            <w:shd w:val="clear" w:color="auto" w:fill="D9D9D9"/>
          </w:tcPr>
          <w:p w:rsidR="002341F8" w:rsidRPr="002341F8" w:rsidRDefault="002341F8" w:rsidP="001066BE">
            <w:pPr>
              <w:rPr>
                <w:szCs w:val="20"/>
              </w:rPr>
            </w:pPr>
            <w:r w:rsidRPr="002341F8">
              <w:rPr>
                <w:szCs w:val="20"/>
              </w:rPr>
              <w:t>0.9</w:t>
            </w:r>
          </w:p>
        </w:tc>
        <w:tc>
          <w:tcPr>
            <w:tcW w:w="842" w:type="pct"/>
            <w:tcBorders>
              <w:top w:val="single" w:sz="12" w:space="0" w:color="999999"/>
              <w:left w:val="nil"/>
              <w:bottom w:val="single" w:sz="12" w:space="0" w:color="999999"/>
              <w:right w:val="nil"/>
              <w:tl2br w:val="nil"/>
              <w:tr2bl w:val="nil"/>
            </w:tcBorders>
            <w:shd w:val="clear" w:color="auto" w:fill="D9D9D9"/>
          </w:tcPr>
          <w:p w:rsidR="002341F8" w:rsidRPr="002341F8" w:rsidRDefault="002341F8" w:rsidP="00694037">
            <w:pPr>
              <w:rPr>
                <w:szCs w:val="20"/>
              </w:rPr>
            </w:pPr>
            <w:r>
              <w:t>2</w:t>
            </w:r>
            <w:r w:rsidR="00694037">
              <w:t>8</w:t>
            </w:r>
            <w:r>
              <w:t xml:space="preserve"> April 2011</w:t>
            </w:r>
          </w:p>
        </w:tc>
        <w:tc>
          <w:tcPr>
            <w:tcW w:w="1373" w:type="pct"/>
            <w:tcBorders>
              <w:top w:val="single" w:sz="12" w:space="0" w:color="999999"/>
              <w:left w:val="nil"/>
              <w:bottom w:val="single" w:sz="12" w:space="0" w:color="999999"/>
              <w:right w:val="nil"/>
              <w:tl2br w:val="nil"/>
              <w:tr2bl w:val="nil"/>
            </w:tcBorders>
            <w:shd w:val="clear" w:color="auto" w:fill="D9D9D9"/>
          </w:tcPr>
          <w:p w:rsidR="002341F8" w:rsidRPr="004E638E" w:rsidRDefault="00461570" w:rsidP="00C506AF">
            <w:r>
              <w:t>MishaalGhansar</w:t>
            </w:r>
          </w:p>
        </w:tc>
        <w:tc>
          <w:tcPr>
            <w:tcW w:w="2166" w:type="pct"/>
            <w:tcBorders>
              <w:top w:val="single" w:sz="12" w:space="0" w:color="999999"/>
              <w:left w:val="nil"/>
              <w:bottom w:val="single" w:sz="12" w:space="0" w:color="999999"/>
              <w:right w:val="nil"/>
              <w:tl2br w:val="nil"/>
              <w:tr2bl w:val="nil"/>
            </w:tcBorders>
            <w:shd w:val="clear" w:color="auto" w:fill="D9D9D9"/>
          </w:tcPr>
          <w:p w:rsidR="002341F8" w:rsidRPr="002341F8" w:rsidRDefault="002341F8" w:rsidP="002341F8">
            <w:pPr>
              <w:rPr>
                <w:szCs w:val="20"/>
              </w:rPr>
            </w:pPr>
            <w:r w:rsidRPr="002341F8">
              <w:rPr>
                <w:szCs w:val="20"/>
              </w:rPr>
              <w:t>Updated as per review comments from Olaf and added flowcharts for NLP process section 9</w:t>
            </w:r>
          </w:p>
        </w:tc>
      </w:tr>
      <w:tr w:rsidR="00064EC8" w:rsidRPr="004E638E" w:rsidTr="00F95DE5">
        <w:tc>
          <w:tcPr>
            <w:tcW w:w="619" w:type="pct"/>
            <w:tcBorders>
              <w:top w:val="single" w:sz="12" w:space="0" w:color="999999"/>
              <w:left w:val="nil"/>
              <w:bottom w:val="single" w:sz="12" w:space="0" w:color="999999"/>
              <w:right w:val="nil"/>
              <w:tl2br w:val="nil"/>
              <w:tr2bl w:val="nil"/>
            </w:tcBorders>
            <w:shd w:val="clear" w:color="auto" w:fill="auto"/>
          </w:tcPr>
          <w:p w:rsidR="00064EC8" w:rsidRPr="004E638E" w:rsidRDefault="00064EC8" w:rsidP="00064EC8">
            <w:r>
              <w:t>0.10</w:t>
            </w:r>
          </w:p>
        </w:tc>
        <w:tc>
          <w:tcPr>
            <w:tcW w:w="842" w:type="pct"/>
            <w:tcBorders>
              <w:top w:val="single" w:sz="12" w:space="0" w:color="999999"/>
              <w:left w:val="nil"/>
              <w:bottom w:val="single" w:sz="12" w:space="0" w:color="999999"/>
              <w:right w:val="nil"/>
              <w:tl2br w:val="nil"/>
              <w:tr2bl w:val="nil"/>
            </w:tcBorders>
            <w:shd w:val="clear" w:color="auto" w:fill="auto"/>
          </w:tcPr>
          <w:p w:rsidR="00064EC8" w:rsidRPr="004E638E" w:rsidRDefault="00064EC8" w:rsidP="00064EC8">
            <w:r>
              <w:t>06 May 2011</w:t>
            </w:r>
          </w:p>
        </w:tc>
        <w:tc>
          <w:tcPr>
            <w:tcW w:w="1373" w:type="pct"/>
            <w:tcBorders>
              <w:top w:val="single" w:sz="12" w:space="0" w:color="999999"/>
              <w:left w:val="nil"/>
              <w:bottom w:val="single" w:sz="12" w:space="0" w:color="999999"/>
              <w:right w:val="nil"/>
              <w:tl2br w:val="nil"/>
              <w:tr2bl w:val="nil"/>
            </w:tcBorders>
            <w:shd w:val="clear" w:color="auto" w:fill="auto"/>
          </w:tcPr>
          <w:p w:rsidR="00064EC8" w:rsidRPr="004E638E" w:rsidRDefault="00461570" w:rsidP="00FF40D1">
            <w:r>
              <w:t>MishaalGhansar</w:t>
            </w:r>
          </w:p>
        </w:tc>
        <w:tc>
          <w:tcPr>
            <w:tcW w:w="2166" w:type="pct"/>
            <w:tcBorders>
              <w:top w:val="single" w:sz="12" w:space="0" w:color="999999"/>
              <w:left w:val="nil"/>
              <w:bottom w:val="single" w:sz="12" w:space="0" w:color="999999"/>
              <w:right w:val="nil"/>
              <w:tl2br w:val="nil"/>
              <w:tr2bl w:val="nil"/>
            </w:tcBorders>
            <w:shd w:val="clear" w:color="auto" w:fill="auto"/>
          </w:tcPr>
          <w:p w:rsidR="00064EC8" w:rsidRPr="004E638E" w:rsidRDefault="00064EC8" w:rsidP="00FF40D1">
            <w:r>
              <w:t xml:space="preserve">Updated Statistical data based related FAQ and Auto -Suggest </w:t>
            </w:r>
          </w:p>
        </w:tc>
      </w:tr>
      <w:tr w:rsidR="00F95DE5" w:rsidRPr="004E638E" w:rsidTr="00AF6C1A">
        <w:tc>
          <w:tcPr>
            <w:tcW w:w="619" w:type="pct"/>
            <w:tcBorders>
              <w:top w:val="single" w:sz="12" w:space="0" w:color="999999"/>
              <w:left w:val="nil"/>
              <w:bottom w:val="single" w:sz="12" w:space="0" w:color="999999"/>
              <w:right w:val="nil"/>
              <w:tl2br w:val="nil"/>
              <w:tr2bl w:val="nil"/>
            </w:tcBorders>
            <w:shd w:val="clear" w:color="auto" w:fill="D9D9D9"/>
          </w:tcPr>
          <w:p w:rsidR="00F95DE5" w:rsidRPr="004E638E" w:rsidRDefault="00F95DE5" w:rsidP="00F95DE5">
            <w:r>
              <w:t>0.11</w:t>
            </w:r>
          </w:p>
        </w:tc>
        <w:tc>
          <w:tcPr>
            <w:tcW w:w="842" w:type="pct"/>
            <w:tcBorders>
              <w:top w:val="single" w:sz="12" w:space="0" w:color="999999"/>
              <w:left w:val="nil"/>
              <w:bottom w:val="single" w:sz="12" w:space="0" w:color="999999"/>
              <w:right w:val="nil"/>
              <w:tl2br w:val="nil"/>
              <w:tr2bl w:val="nil"/>
            </w:tcBorders>
            <w:shd w:val="clear" w:color="auto" w:fill="D9D9D9"/>
          </w:tcPr>
          <w:p w:rsidR="00F95DE5" w:rsidRPr="004E638E" w:rsidRDefault="00F95DE5" w:rsidP="00E50DA6">
            <w:r>
              <w:t>11 May 2011</w:t>
            </w:r>
          </w:p>
        </w:tc>
        <w:tc>
          <w:tcPr>
            <w:tcW w:w="1373" w:type="pct"/>
            <w:tcBorders>
              <w:top w:val="single" w:sz="12" w:space="0" w:color="999999"/>
              <w:left w:val="nil"/>
              <w:bottom w:val="single" w:sz="12" w:space="0" w:color="999999"/>
              <w:right w:val="nil"/>
              <w:tl2br w:val="nil"/>
              <w:tr2bl w:val="nil"/>
            </w:tcBorders>
            <w:shd w:val="clear" w:color="auto" w:fill="D9D9D9"/>
          </w:tcPr>
          <w:p w:rsidR="00F95DE5" w:rsidRPr="004E638E" w:rsidRDefault="00461570" w:rsidP="00E50DA6">
            <w:r>
              <w:t>MishaalGhansar</w:t>
            </w:r>
          </w:p>
        </w:tc>
        <w:tc>
          <w:tcPr>
            <w:tcW w:w="2166" w:type="pct"/>
            <w:tcBorders>
              <w:top w:val="single" w:sz="12" w:space="0" w:color="999999"/>
              <w:left w:val="nil"/>
              <w:bottom w:val="single" w:sz="12" w:space="0" w:color="999999"/>
              <w:right w:val="nil"/>
              <w:tl2br w:val="nil"/>
              <w:tr2bl w:val="nil"/>
            </w:tcBorders>
            <w:shd w:val="clear" w:color="auto" w:fill="D9D9D9"/>
          </w:tcPr>
          <w:p w:rsidR="00F95DE5" w:rsidRPr="004E638E" w:rsidRDefault="00F95DE5" w:rsidP="00F95DE5">
            <w:r>
              <w:t xml:space="preserve">Updated as per review comments from Olaf and added section request types, python script events, variable filling &amp; Testing </w:t>
            </w:r>
          </w:p>
        </w:tc>
      </w:tr>
      <w:tr w:rsidR="00AF6C1A" w:rsidRPr="004E638E" w:rsidTr="007A0AD6">
        <w:tc>
          <w:tcPr>
            <w:tcW w:w="619" w:type="pct"/>
            <w:tcBorders>
              <w:top w:val="single" w:sz="12" w:space="0" w:color="999999"/>
              <w:left w:val="nil"/>
              <w:bottom w:val="single" w:sz="12" w:space="0" w:color="999999"/>
              <w:right w:val="nil"/>
              <w:tl2br w:val="nil"/>
              <w:tr2bl w:val="nil"/>
            </w:tcBorders>
            <w:shd w:val="clear" w:color="auto" w:fill="auto"/>
          </w:tcPr>
          <w:p w:rsidR="00AF6C1A" w:rsidRDefault="00AF6C1A" w:rsidP="00F95DE5">
            <w:r>
              <w:t>0.12</w:t>
            </w:r>
          </w:p>
        </w:tc>
        <w:tc>
          <w:tcPr>
            <w:tcW w:w="842" w:type="pct"/>
            <w:tcBorders>
              <w:top w:val="single" w:sz="12" w:space="0" w:color="999999"/>
              <w:left w:val="nil"/>
              <w:bottom w:val="single" w:sz="12" w:space="0" w:color="999999"/>
              <w:right w:val="nil"/>
              <w:tl2br w:val="nil"/>
              <w:tr2bl w:val="nil"/>
            </w:tcBorders>
            <w:shd w:val="clear" w:color="auto" w:fill="auto"/>
          </w:tcPr>
          <w:p w:rsidR="00AF6C1A" w:rsidRDefault="00204F69" w:rsidP="00E50DA6">
            <w:r>
              <w:t>20</w:t>
            </w:r>
            <w:r w:rsidR="00AF6C1A">
              <w:t xml:space="preserve"> May 2011</w:t>
            </w:r>
          </w:p>
        </w:tc>
        <w:tc>
          <w:tcPr>
            <w:tcW w:w="1373" w:type="pct"/>
            <w:tcBorders>
              <w:top w:val="single" w:sz="12" w:space="0" w:color="999999"/>
              <w:left w:val="nil"/>
              <w:bottom w:val="single" w:sz="12" w:space="0" w:color="999999"/>
              <w:right w:val="nil"/>
              <w:tl2br w:val="nil"/>
              <w:tr2bl w:val="nil"/>
            </w:tcBorders>
            <w:shd w:val="clear" w:color="auto" w:fill="auto"/>
          </w:tcPr>
          <w:p w:rsidR="00AF6C1A" w:rsidRDefault="00461570" w:rsidP="00E50DA6">
            <w:r>
              <w:t>MishaalGhansar</w:t>
            </w:r>
          </w:p>
        </w:tc>
        <w:tc>
          <w:tcPr>
            <w:tcW w:w="2166" w:type="pct"/>
            <w:tcBorders>
              <w:top w:val="single" w:sz="12" w:space="0" w:color="999999"/>
              <w:left w:val="nil"/>
              <w:bottom w:val="single" w:sz="12" w:space="0" w:color="999999"/>
              <w:right w:val="nil"/>
              <w:tl2br w:val="nil"/>
              <w:tr2bl w:val="nil"/>
            </w:tcBorders>
            <w:shd w:val="clear" w:color="auto" w:fill="auto"/>
          </w:tcPr>
          <w:p w:rsidR="00AF6C1A" w:rsidRDefault="00AF6C1A" w:rsidP="006E64F1">
            <w:pPr>
              <w:tabs>
                <w:tab w:val="right" w:pos="4006"/>
              </w:tabs>
            </w:pPr>
            <w:r>
              <w:t>Updated as per review comments</w:t>
            </w:r>
            <w:r w:rsidR="006E64F1">
              <w:tab/>
            </w:r>
          </w:p>
        </w:tc>
      </w:tr>
      <w:tr w:rsidR="006E64F1" w:rsidRPr="004E638E" w:rsidTr="007A0AD6">
        <w:tc>
          <w:tcPr>
            <w:tcW w:w="619" w:type="pct"/>
            <w:tcBorders>
              <w:top w:val="single" w:sz="12" w:space="0" w:color="999999"/>
              <w:left w:val="nil"/>
              <w:bottom w:val="single" w:sz="12" w:space="0" w:color="999999"/>
              <w:right w:val="nil"/>
              <w:tl2br w:val="nil"/>
              <w:tr2bl w:val="nil"/>
            </w:tcBorders>
            <w:shd w:val="clear" w:color="auto" w:fill="D9D9D9" w:themeFill="background1" w:themeFillShade="D9"/>
          </w:tcPr>
          <w:p w:rsidR="006E64F1" w:rsidRDefault="006E64F1" w:rsidP="00F95DE5">
            <w:r>
              <w:t>0.13</w:t>
            </w:r>
          </w:p>
        </w:tc>
        <w:tc>
          <w:tcPr>
            <w:tcW w:w="842" w:type="pct"/>
            <w:tcBorders>
              <w:top w:val="single" w:sz="12" w:space="0" w:color="999999"/>
              <w:left w:val="nil"/>
              <w:bottom w:val="single" w:sz="12" w:space="0" w:color="999999"/>
              <w:right w:val="nil"/>
              <w:tl2br w:val="nil"/>
              <w:tr2bl w:val="nil"/>
            </w:tcBorders>
            <w:shd w:val="clear" w:color="auto" w:fill="D9D9D9" w:themeFill="background1" w:themeFillShade="D9"/>
          </w:tcPr>
          <w:p w:rsidR="006E64F1" w:rsidRDefault="006E64F1" w:rsidP="00E50DA6">
            <w:r>
              <w:t>31May 2011</w:t>
            </w:r>
          </w:p>
        </w:tc>
        <w:tc>
          <w:tcPr>
            <w:tcW w:w="1373" w:type="pct"/>
            <w:tcBorders>
              <w:top w:val="single" w:sz="12" w:space="0" w:color="999999"/>
              <w:left w:val="nil"/>
              <w:bottom w:val="single" w:sz="12" w:space="0" w:color="999999"/>
              <w:right w:val="nil"/>
              <w:tl2br w:val="nil"/>
              <w:tr2bl w:val="nil"/>
            </w:tcBorders>
            <w:shd w:val="clear" w:color="auto" w:fill="D9D9D9" w:themeFill="background1" w:themeFillShade="D9"/>
          </w:tcPr>
          <w:p w:rsidR="006E64F1" w:rsidRDefault="00461570" w:rsidP="00E50DA6">
            <w:r>
              <w:t>MishaalGhansar</w:t>
            </w:r>
          </w:p>
        </w:tc>
        <w:tc>
          <w:tcPr>
            <w:tcW w:w="2166" w:type="pct"/>
            <w:tcBorders>
              <w:top w:val="single" w:sz="12" w:space="0" w:color="999999"/>
              <w:left w:val="nil"/>
              <w:bottom w:val="single" w:sz="12" w:space="0" w:color="999999"/>
              <w:right w:val="nil"/>
              <w:tl2br w:val="nil"/>
              <w:tr2bl w:val="nil"/>
            </w:tcBorders>
            <w:shd w:val="clear" w:color="auto" w:fill="D9D9D9" w:themeFill="background1" w:themeFillShade="D9"/>
          </w:tcPr>
          <w:p w:rsidR="006E64F1" w:rsidRDefault="006E64F1" w:rsidP="006E64F1">
            <w:pPr>
              <w:tabs>
                <w:tab w:val="right" w:pos="4006"/>
              </w:tabs>
            </w:pPr>
            <w:r>
              <w:t>Updated as per review comments from Olaf and Peter.</w:t>
            </w:r>
          </w:p>
        </w:tc>
      </w:tr>
      <w:tr w:rsidR="007A0AD6" w:rsidRPr="004E638E" w:rsidTr="00AF6C1A">
        <w:tc>
          <w:tcPr>
            <w:tcW w:w="619" w:type="pct"/>
            <w:tcBorders>
              <w:top w:val="single" w:sz="12" w:space="0" w:color="999999"/>
              <w:left w:val="nil"/>
              <w:bottom w:val="single" w:sz="12" w:space="0" w:color="999999"/>
              <w:right w:val="nil"/>
              <w:tl2br w:val="nil"/>
              <w:tr2bl w:val="nil"/>
            </w:tcBorders>
            <w:shd w:val="clear" w:color="auto" w:fill="auto"/>
          </w:tcPr>
          <w:p w:rsidR="007A0AD6" w:rsidRDefault="007A0AD6" w:rsidP="00F03C61">
            <w:r>
              <w:t>0.14</w:t>
            </w:r>
          </w:p>
        </w:tc>
        <w:tc>
          <w:tcPr>
            <w:tcW w:w="842" w:type="pct"/>
            <w:tcBorders>
              <w:top w:val="single" w:sz="12" w:space="0" w:color="999999"/>
              <w:left w:val="nil"/>
              <w:bottom w:val="single" w:sz="12" w:space="0" w:color="999999"/>
              <w:right w:val="nil"/>
              <w:tl2br w:val="nil"/>
              <w:tr2bl w:val="nil"/>
            </w:tcBorders>
            <w:shd w:val="clear" w:color="auto" w:fill="auto"/>
          </w:tcPr>
          <w:p w:rsidR="007A0AD6" w:rsidRDefault="007A0AD6" w:rsidP="00166ACD">
            <w:r>
              <w:t>2</w:t>
            </w:r>
            <w:r w:rsidR="00166ACD">
              <w:t>9</w:t>
            </w:r>
            <w:r>
              <w:t xml:space="preserve"> June 2011</w:t>
            </w:r>
          </w:p>
        </w:tc>
        <w:tc>
          <w:tcPr>
            <w:tcW w:w="1373" w:type="pct"/>
            <w:tcBorders>
              <w:top w:val="single" w:sz="12" w:space="0" w:color="999999"/>
              <w:left w:val="nil"/>
              <w:bottom w:val="single" w:sz="12" w:space="0" w:color="999999"/>
              <w:right w:val="nil"/>
              <w:tl2br w:val="nil"/>
              <w:tr2bl w:val="nil"/>
            </w:tcBorders>
            <w:shd w:val="clear" w:color="auto" w:fill="auto"/>
          </w:tcPr>
          <w:p w:rsidR="007A0AD6" w:rsidRDefault="00461570" w:rsidP="00F03C61">
            <w:r>
              <w:t>MishaalGhansar</w:t>
            </w:r>
          </w:p>
        </w:tc>
        <w:tc>
          <w:tcPr>
            <w:tcW w:w="2166" w:type="pct"/>
            <w:tcBorders>
              <w:top w:val="single" w:sz="12" w:space="0" w:color="999999"/>
              <w:left w:val="nil"/>
              <w:bottom w:val="single" w:sz="12" w:space="0" w:color="999999"/>
              <w:right w:val="nil"/>
              <w:tl2br w:val="nil"/>
              <w:tr2bl w:val="nil"/>
            </w:tcBorders>
            <w:shd w:val="clear" w:color="auto" w:fill="auto"/>
          </w:tcPr>
          <w:p w:rsidR="007A0AD6" w:rsidRDefault="007A0AD6" w:rsidP="00F03C61">
            <w:pPr>
              <w:tabs>
                <w:tab w:val="right" w:pos="4006"/>
              </w:tabs>
            </w:pPr>
            <w:r>
              <w:t>Updated as per review comments from Olaf and Peter.</w:t>
            </w:r>
          </w:p>
        </w:tc>
      </w:tr>
      <w:tr w:rsidR="0063013E" w:rsidRPr="004E638E" w:rsidTr="00E82B7D">
        <w:tc>
          <w:tcPr>
            <w:tcW w:w="619" w:type="pct"/>
            <w:tcBorders>
              <w:top w:val="single" w:sz="12" w:space="0" w:color="999999"/>
              <w:left w:val="nil"/>
              <w:bottom w:val="single" w:sz="12" w:space="0" w:color="999999"/>
              <w:right w:val="nil"/>
              <w:tl2br w:val="nil"/>
              <w:tr2bl w:val="nil"/>
            </w:tcBorders>
            <w:shd w:val="clear" w:color="auto" w:fill="auto"/>
          </w:tcPr>
          <w:p w:rsidR="0063013E" w:rsidRDefault="0063013E" w:rsidP="0063013E">
            <w:r>
              <w:t>0.15</w:t>
            </w:r>
          </w:p>
        </w:tc>
        <w:tc>
          <w:tcPr>
            <w:tcW w:w="842" w:type="pct"/>
            <w:tcBorders>
              <w:top w:val="single" w:sz="12" w:space="0" w:color="999999"/>
              <w:left w:val="nil"/>
              <w:bottom w:val="single" w:sz="12" w:space="0" w:color="999999"/>
              <w:right w:val="nil"/>
              <w:tl2br w:val="nil"/>
              <w:tr2bl w:val="nil"/>
            </w:tcBorders>
            <w:shd w:val="clear" w:color="auto" w:fill="auto"/>
          </w:tcPr>
          <w:p w:rsidR="0063013E" w:rsidRDefault="0063013E" w:rsidP="0063013E">
            <w:r>
              <w:t>11 July 2011</w:t>
            </w:r>
          </w:p>
        </w:tc>
        <w:tc>
          <w:tcPr>
            <w:tcW w:w="1373" w:type="pct"/>
            <w:tcBorders>
              <w:top w:val="single" w:sz="12" w:space="0" w:color="999999"/>
              <w:left w:val="nil"/>
              <w:bottom w:val="single" w:sz="12" w:space="0" w:color="999999"/>
              <w:right w:val="nil"/>
              <w:tl2br w:val="nil"/>
              <w:tr2bl w:val="nil"/>
            </w:tcBorders>
            <w:shd w:val="clear" w:color="auto" w:fill="auto"/>
          </w:tcPr>
          <w:p w:rsidR="0063013E" w:rsidRDefault="00461570" w:rsidP="00C17A93">
            <w:r>
              <w:t>MishaalGhansar</w:t>
            </w:r>
          </w:p>
        </w:tc>
        <w:tc>
          <w:tcPr>
            <w:tcW w:w="2166" w:type="pct"/>
            <w:tcBorders>
              <w:top w:val="single" w:sz="12" w:space="0" w:color="999999"/>
              <w:left w:val="nil"/>
              <w:bottom w:val="single" w:sz="12" w:space="0" w:color="999999"/>
              <w:right w:val="nil"/>
              <w:tl2br w:val="nil"/>
              <w:tr2bl w:val="nil"/>
            </w:tcBorders>
            <w:shd w:val="clear" w:color="auto" w:fill="auto"/>
          </w:tcPr>
          <w:p w:rsidR="0063013E" w:rsidRDefault="0063013E" w:rsidP="00C17A93">
            <w:pPr>
              <w:tabs>
                <w:tab w:val="right" w:pos="4006"/>
              </w:tabs>
            </w:pPr>
            <w:r>
              <w:t>Updated as per review comments from Olaf and Peter.</w:t>
            </w:r>
          </w:p>
        </w:tc>
      </w:tr>
      <w:tr w:rsidR="006C6496" w:rsidRPr="004E638E" w:rsidTr="0078088C">
        <w:tc>
          <w:tcPr>
            <w:tcW w:w="619" w:type="pct"/>
            <w:tcBorders>
              <w:top w:val="single" w:sz="12" w:space="0" w:color="999999"/>
              <w:left w:val="nil"/>
              <w:bottom w:val="single" w:sz="12" w:space="0" w:color="999999"/>
              <w:right w:val="nil"/>
              <w:tl2br w:val="nil"/>
              <w:tr2bl w:val="nil"/>
            </w:tcBorders>
            <w:shd w:val="pct10" w:color="auto" w:fill="auto"/>
          </w:tcPr>
          <w:p w:rsidR="006C6496" w:rsidRPr="006C6496" w:rsidRDefault="006C6496" w:rsidP="006C6496">
            <w:pPr>
              <w:rPr>
                <w:b/>
              </w:rPr>
            </w:pPr>
            <w:r w:rsidRPr="006C6496">
              <w:t>0.1</w:t>
            </w:r>
            <w:r>
              <w:t>6</w:t>
            </w:r>
          </w:p>
        </w:tc>
        <w:tc>
          <w:tcPr>
            <w:tcW w:w="842" w:type="pct"/>
            <w:tcBorders>
              <w:top w:val="single" w:sz="12" w:space="0" w:color="999999"/>
              <w:left w:val="nil"/>
              <w:bottom w:val="single" w:sz="12" w:space="0" w:color="999999"/>
              <w:right w:val="nil"/>
              <w:tl2br w:val="nil"/>
              <w:tr2bl w:val="nil"/>
            </w:tcBorders>
            <w:shd w:val="pct10" w:color="auto" w:fill="auto"/>
          </w:tcPr>
          <w:p w:rsidR="006C6496" w:rsidRDefault="006C6496" w:rsidP="00244380">
            <w:r>
              <w:t>27 July 2011</w:t>
            </w:r>
          </w:p>
        </w:tc>
        <w:tc>
          <w:tcPr>
            <w:tcW w:w="1373" w:type="pct"/>
            <w:tcBorders>
              <w:top w:val="single" w:sz="12" w:space="0" w:color="999999"/>
              <w:left w:val="nil"/>
              <w:bottom w:val="single" w:sz="12" w:space="0" w:color="999999"/>
              <w:right w:val="nil"/>
              <w:tl2br w:val="nil"/>
              <w:tr2bl w:val="nil"/>
            </w:tcBorders>
            <w:shd w:val="pct10" w:color="auto" w:fill="auto"/>
          </w:tcPr>
          <w:p w:rsidR="006C6496" w:rsidRDefault="00461570" w:rsidP="00244380">
            <w:r>
              <w:t>MishaalGhansar</w:t>
            </w:r>
          </w:p>
        </w:tc>
        <w:tc>
          <w:tcPr>
            <w:tcW w:w="2166" w:type="pct"/>
            <w:tcBorders>
              <w:top w:val="single" w:sz="12" w:space="0" w:color="999999"/>
              <w:left w:val="nil"/>
              <w:bottom w:val="single" w:sz="12" w:space="0" w:color="999999"/>
              <w:right w:val="nil"/>
              <w:tl2br w:val="nil"/>
              <w:tr2bl w:val="nil"/>
            </w:tcBorders>
            <w:shd w:val="pct10" w:color="auto" w:fill="auto"/>
          </w:tcPr>
          <w:p w:rsidR="006C6496" w:rsidRDefault="006C6496" w:rsidP="006C6496">
            <w:pPr>
              <w:tabs>
                <w:tab w:val="right" w:pos="4006"/>
              </w:tabs>
            </w:pPr>
            <w:r>
              <w:t>Added examples for Statistical based RQ as per the spreadsheet.</w:t>
            </w:r>
          </w:p>
        </w:tc>
      </w:tr>
      <w:tr w:rsidR="000D76BA" w:rsidRPr="004E638E" w:rsidTr="0078088C">
        <w:tc>
          <w:tcPr>
            <w:tcW w:w="619" w:type="pct"/>
            <w:tcBorders>
              <w:top w:val="single" w:sz="12" w:space="0" w:color="999999"/>
              <w:left w:val="nil"/>
              <w:bottom w:val="single" w:sz="12" w:space="0" w:color="999999"/>
              <w:right w:val="nil"/>
              <w:tl2br w:val="nil"/>
              <w:tr2bl w:val="nil"/>
            </w:tcBorders>
            <w:shd w:val="clear" w:color="auto" w:fill="FFFFFF" w:themeFill="background1"/>
          </w:tcPr>
          <w:p w:rsidR="000D76BA" w:rsidRPr="006C6496" w:rsidRDefault="000D76BA" w:rsidP="000D76BA">
            <w:pPr>
              <w:rPr>
                <w:b/>
              </w:rPr>
            </w:pPr>
            <w:r w:rsidRPr="006C6496">
              <w:lastRenderedPageBreak/>
              <w:t>0.1</w:t>
            </w:r>
            <w:r>
              <w:t>7</w:t>
            </w:r>
          </w:p>
        </w:tc>
        <w:tc>
          <w:tcPr>
            <w:tcW w:w="842" w:type="pct"/>
            <w:tcBorders>
              <w:top w:val="single" w:sz="12" w:space="0" w:color="999999"/>
              <w:left w:val="nil"/>
              <w:bottom w:val="single" w:sz="12" w:space="0" w:color="999999"/>
              <w:right w:val="nil"/>
              <w:tl2br w:val="nil"/>
              <w:tr2bl w:val="nil"/>
            </w:tcBorders>
            <w:shd w:val="clear" w:color="auto" w:fill="FFFFFF" w:themeFill="background1"/>
          </w:tcPr>
          <w:p w:rsidR="000D76BA" w:rsidRDefault="000D76BA" w:rsidP="000D76BA">
            <w:r>
              <w:t>04 August 2011</w:t>
            </w:r>
          </w:p>
        </w:tc>
        <w:tc>
          <w:tcPr>
            <w:tcW w:w="1373" w:type="pct"/>
            <w:tcBorders>
              <w:top w:val="single" w:sz="12" w:space="0" w:color="999999"/>
              <w:left w:val="nil"/>
              <w:bottom w:val="single" w:sz="12" w:space="0" w:color="999999"/>
              <w:right w:val="nil"/>
              <w:tl2br w:val="nil"/>
              <w:tr2bl w:val="nil"/>
            </w:tcBorders>
            <w:shd w:val="clear" w:color="auto" w:fill="FFFFFF" w:themeFill="background1"/>
          </w:tcPr>
          <w:p w:rsidR="000D76BA" w:rsidRDefault="00461570" w:rsidP="00AF6626">
            <w:r>
              <w:t>MishaalGhansar</w:t>
            </w:r>
          </w:p>
        </w:tc>
        <w:tc>
          <w:tcPr>
            <w:tcW w:w="2166" w:type="pct"/>
            <w:tcBorders>
              <w:top w:val="single" w:sz="12" w:space="0" w:color="999999"/>
              <w:left w:val="nil"/>
              <w:bottom w:val="single" w:sz="12" w:space="0" w:color="999999"/>
              <w:right w:val="nil"/>
              <w:tl2br w:val="nil"/>
              <w:tr2bl w:val="nil"/>
            </w:tcBorders>
            <w:shd w:val="clear" w:color="auto" w:fill="FFFFFF" w:themeFill="background1"/>
          </w:tcPr>
          <w:p w:rsidR="000D76BA" w:rsidRDefault="000D76BA" w:rsidP="00AF6626">
            <w:pPr>
              <w:tabs>
                <w:tab w:val="right" w:pos="4006"/>
              </w:tabs>
            </w:pPr>
            <w:r>
              <w:t>Updated as per review comments from Olaf.</w:t>
            </w:r>
          </w:p>
        </w:tc>
      </w:tr>
      <w:tr w:rsidR="0078088C" w:rsidRPr="004E638E" w:rsidTr="0067429E">
        <w:tc>
          <w:tcPr>
            <w:tcW w:w="619" w:type="pct"/>
            <w:tcBorders>
              <w:top w:val="single" w:sz="12" w:space="0" w:color="999999"/>
              <w:left w:val="nil"/>
              <w:bottom w:val="single" w:sz="12" w:space="0" w:color="999999"/>
              <w:right w:val="nil"/>
              <w:tl2br w:val="nil"/>
              <w:tr2bl w:val="nil"/>
            </w:tcBorders>
            <w:shd w:val="pct10" w:color="auto" w:fill="auto"/>
          </w:tcPr>
          <w:p w:rsidR="0078088C" w:rsidRPr="0078088C" w:rsidRDefault="0078088C" w:rsidP="00A15627">
            <w:r w:rsidRPr="0078088C">
              <w:t>0.1</w:t>
            </w:r>
            <w:r w:rsidR="00A15627">
              <w:t>8</w:t>
            </w:r>
          </w:p>
        </w:tc>
        <w:tc>
          <w:tcPr>
            <w:tcW w:w="842" w:type="pct"/>
            <w:tcBorders>
              <w:top w:val="single" w:sz="12" w:space="0" w:color="999999"/>
              <w:left w:val="nil"/>
              <w:bottom w:val="single" w:sz="12" w:space="0" w:color="999999"/>
              <w:right w:val="nil"/>
              <w:tl2br w:val="nil"/>
              <w:tr2bl w:val="nil"/>
            </w:tcBorders>
            <w:shd w:val="pct10" w:color="auto" w:fill="auto"/>
          </w:tcPr>
          <w:p w:rsidR="0078088C" w:rsidRDefault="0078088C" w:rsidP="00D8363E">
            <w:r>
              <w:t>11 August 2011</w:t>
            </w:r>
          </w:p>
        </w:tc>
        <w:tc>
          <w:tcPr>
            <w:tcW w:w="1373" w:type="pct"/>
            <w:tcBorders>
              <w:top w:val="single" w:sz="12" w:space="0" w:color="999999"/>
              <w:left w:val="nil"/>
              <w:bottom w:val="single" w:sz="12" w:space="0" w:color="999999"/>
              <w:right w:val="nil"/>
              <w:tl2br w:val="nil"/>
              <w:tr2bl w:val="nil"/>
            </w:tcBorders>
            <w:shd w:val="pct10" w:color="auto" w:fill="auto"/>
          </w:tcPr>
          <w:p w:rsidR="0078088C" w:rsidRDefault="00461570" w:rsidP="00D8363E">
            <w:r>
              <w:t>MishaalGhansar</w:t>
            </w:r>
          </w:p>
        </w:tc>
        <w:tc>
          <w:tcPr>
            <w:tcW w:w="2166" w:type="pct"/>
            <w:tcBorders>
              <w:top w:val="single" w:sz="12" w:space="0" w:color="999999"/>
              <w:left w:val="nil"/>
              <w:bottom w:val="single" w:sz="12" w:space="0" w:color="999999"/>
              <w:right w:val="nil"/>
              <w:tl2br w:val="nil"/>
              <w:tr2bl w:val="nil"/>
            </w:tcBorders>
            <w:shd w:val="pct10" w:color="auto" w:fill="auto"/>
          </w:tcPr>
          <w:p w:rsidR="0078088C" w:rsidRDefault="0078088C" w:rsidP="00D8363E">
            <w:pPr>
              <w:tabs>
                <w:tab w:val="right" w:pos="4006"/>
              </w:tabs>
            </w:pPr>
            <w:r>
              <w:t>Updated as per review comments from Olaf.</w:t>
            </w:r>
          </w:p>
        </w:tc>
      </w:tr>
      <w:tr w:rsidR="0067429E" w:rsidRPr="004E638E" w:rsidTr="0067429E">
        <w:tc>
          <w:tcPr>
            <w:tcW w:w="619" w:type="pct"/>
            <w:tcBorders>
              <w:top w:val="single" w:sz="12" w:space="0" w:color="999999"/>
              <w:left w:val="nil"/>
              <w:bottom w:val="single" w:sz="12" w:space="0" w:color="999999"/>
              <w:right w:val="nil"/>
              <w:tl2br w:val="nil"/>
              <w:tr2bl w:val="nil"/>
            </w:tcBorders>
            <w:shd w:val="clear" w:color="auto" w:fill="auto"/>
          </w:tcPr>
          <w:p w:rsidR="0067429E" w:rsidRPr="0078088C" w:rsidRDefault="0067429E" w:rsidP="0067429E">
            <w:r w:rsidRPr="0078088C">
              <w:t>0.1</w:t>
            </w:r>
            <w:r>
              <w:t>9</w:t>
            </w:r>
          </w:p>
        </w:tc>
        <w:tc>
          <w:tcPr>
            <w:tcW w:w="842" w:type="pct"/>
            <w:tcBorders>
              <w:top w:val="single" w:sz="12" w:space="0" w:color="999999"/>
              <w:left w:val="nil"/>
              <w:bottom w:val="single" w:sz="12" w:space="0" w:color="999999"/>
              <w:right w:val="nil"/>
              <w:tl2br w:val="nil"/>
              <w:tr2bl w:val="nil"/>
            </w:tcBorders>
            <w:shd w:val="clear" w:color="auto" w:fill="auto"/>
          </w:tcPr>
          <w:p w:rsidR="0067429E" w:rsidRDefault="0067429E" w:rsidP="008B2804">
            <w:r>
              <w:t>30 August 2011</w:t>
            </w:r>
          </w:p>
        </w:tc>
        <w:tc>
          <w:tcPr>
            <w:tcW w:w="1373" w:type="pct"/>
            <w:tcBorders>
              <w:top w:val="single" w:sz="12" w:space="0" w:color="999999"/>
              <w:left w:val="nil"/>
              <w:bottom w:val="single" w:sz="12" w:space="0" w:color="999999"/>
              <w:right w:val="nil"/>
              <w:tl2br w:val="nil"/>
              <w:tr2bl w:val="nil"/>
            </w:tcBorders>
            <w:shd w:val="clear" w:color="auto" w:fill="auto"/>
          </w:tcPr>
          <w:p w:rsidR="0067429E" w:rsidRDefault="00461570" w:rsidP="008B2804">
            <w:r>
              <w:t>MishaalGhansar</w:t>
            </w:r>
          </w:p>
        </w:tc>
        <w:tc>
          <w:tcPr>
            <w:tcW w:w="2166" w:type="pct"/>
            <w:tcBorders>
              <w:top w:val="single" w:sz="12" w:space="0" w:color="999999"/>
              <w:left w:val="nil"/>
              <w:bottom w:val="single" w:sz="12" w:space="0" w:color="999999"/>
              <w:right w:val="nil"/>
              <w:tl2br w:val="nil"/>
              <w:tr2bl w:val="nil"/>
            </w:tcBorders>
            <w:shd w:val="clear" w:color="auto" w:fill="auto"/>
          </w:tcPr>
          <w:p w:rsidR="0067429E" w:rsidRDefault="0067429E" w:rsidP="008B2804">
            <w:pPr>
              <w:tabs>
                <w:tab w:val="right" w:pos="4006"/>
              </w:tabs>
            </w:pPr>
            <w:r>
              <w:t>Updated as per review comments from Olaf.</w:t>
            </w:r>
          </w:p>
        </w:tc>
      </w:tr>
    </w:tbl>
    <w:p w:rsidR="00596D79" w:rsidRDefault="00596D79" w:rsidP="00823536">
      <w:pPr>
        <w:pStyle w:val="Title"/>
      </w:pPr>
    </w:p>
    <w:p w:rsidR="00823536" w:rsidRPr="00C03A2D" w:rsidRDefault="00823536" w:rsidP="00823536">
      <w:pPr>
        <w:pStyle w:val="Title"/>
      </w:pPr>
      <w:r w:rsidRPr="00C03A2D">
        <w:t>Review Panel</w:t>
      </w:r>
    </w:p>
    <w:tbl>
      <w:tblPr>
        <w:tblW w:w="0" w:type="auto"/>
        <w:tblInd w:w="108" w:type="dxa"/>
        <w:tblBorders>
          <w:top w:val="single" w:sz="12" w:space="0" w:color="000000"/>
          <w:bottom w:val="single" w:sz="12" w:space="0" w:color="000000"/>
        </w:tblBorders>
        <w:tblLook w:val="01E0"/>
      </w:tblPr>
      <w:tblGrid>
        <w:gridCol w:w="2268"/>
        <w:gridCol w:w="3780"/>
      </w:tblGrid>
      <w:tr w:rsidR="00823536" w:rsidRPr="007F0C19" w:rsidTr="001066BE">
        <w:tc>
          <w:tcPr>
            <w:tcW w:w="2268" w:type="dxa"/>
            <w:tcBorders>
              <w:bottom w:val="single" w:sz="2" w:space="0" w:color="808080"/>
              <w:right w:val="single" w:sz="2" w:space="0" w:color="808080"/>
            </w:tcBorders>
            <w:shd w:val="clear" w:color="auto" w:fill="auto"/>
          </w:tcPr>
          <w:p w:rsidR="00823536" w:rsidRPr="007F0C19" w:rsidRDefault="00823536" w:rsidP="001066BE">
            <w:pPr>
              <w:rPr>
                <w:b/>
                <w:iCs/>
              </w:rPr>
            </w:pPr>
            <w:r w:rsidRPr="007F0C19">
              <w:rPr>
                <w:b/>
                <w:iCs/>
              </w:rPr>
              <w:t>Name</w:t>
            </w:r>
          </w:p>
        </w:tc>
        <w:tc>
          <w:tcPr>
            <w:tcW w:w="3780" w:type="dxa"/>
            <w:tcBorders>
              <w:left w:val="single" w:sz="2" w:space="0" w:color="808080"/>
              <w:bottom w:val="single" w:sz="2" w:space="0" w:color="808080"/>
            </w:tcBorders>
            <w:shd w:val="clear" w:color="auto" w:fill="auto"/>
          </w:tcPr>
          <w:p w:rsidR="00823536" w:rsidRPr="007F0C19" w:rsidRDefault="00823536" w:rsidP="001066BE">
            <w:pPr>
              <w:rPr>
                <w:b/>
                <w:bCs/>
              </w:rPr>
            </w:pPr>
            <w:r w:rsidRPr="007F0C19">
              <w:rPr>
                <w:b/>
                <w:bCs/>
              </w:rPr>
              <w:t>Role</w:t>
            </w:r>
          </w:p>
        </w:tc>
      </w:tr>
      <w:tr w:rsidR="00823536" w:rsidRPr="007F0C19" w:rsidTr="001066BE">
        <w:tc>
          <w:tcPr>
            <w:tcW w:w="2268" w:type="dxa"/>
            <w:tcBorders>
              <w:top w:val="single" w:sz="2" w:space="0" w:color="808080"/>
              <w:bottom w:val="single" w:sz="2" w:space="0" w:color="808080"/>
              <w:right w:val="single" w:sz="2" w:space="0" w:color="808080"/>
            </w:tcBorders>
            <w:shd w:val="clear" w:color="auto" w:fill="E6E6E6"/>
            <w:vAlign w:val="center"/>
          </w:tcPr>
          <w:p w:rsidR="00823536" w:rsidRPr="0006429A" w:rsidRDefault="00823536" w:rsidP="001066BE">
            <w:pPr>
              <w:rPr>
                <w:szCs w:val="20"/>
              </w:rPr>
            </w:pPr>
            <w:r w:rsidRPr="0006429A">
              <w:rPr>
                <w:szCs w:val="20"/>
              </w:rPr>
              <w:t>Peter Behrend</w:t>
            </w:r>
          </w:p>
        </w:tc>
        <w:tc>
          <w:tcPr>
            <w:tcW w:w="3780" w:type="dxa"/>
            <w:tcBorders>
              <w:top w:val="single" w:sz="2" w:space="0" w:color="808080"/>
              <w:left w:val="single" w:sz="2" w:space="0" w:color="808080"/>
              <w:bottom w:val="single" w:sz="2" w:space="0" w:color="808080"/>
            </w:tcBorders>
            <w:shd w:val="clear" w:color="auto" w:fill="E6E6E6"/>
            <w:vAlign w:val="center"/>
          </w:tcPr>
          <w:p w:rsidR="00823536" w:rsidRPr="0006429A" w:rsidRDefault="00823536" w:rsidP="001066BE">
            <w:pPr>
              <w:rPr>
                <w:szCs w:val="20"/>
              </w:rPr>
            </w:pPr>
            <w:r w:rsidRPr="0006429A">
              <w:rPr>
                <w:szCs w:val="20"/>
              </w:rPr>
              <w:t>CTO, Creative Virtual</w:t>
            </w:r>
          </w:p>
        </w:tc>
      </w:tr>
      <w:tr w:rsidR="00823536" w:rsidRPr="007F0C19" w:rsidTr="001066BE">
        <w:tc>
          <w:tcPr>
            <w:tcW w:w="2268" w:type="dxa"/>
            <w:tcBorders>
              <w:top w:val="single" w:sz="2" w:space="0" w:color="808080"/>
              <w:bottom w:val="single" w:sz="2" w:space="0" w:color="808080"/>
              <w:right w:val="single" w:sz="2" w:space="0" w:color="808080"/>
            </w:tcBorders>
            <w:shd w:val="clear" w:color="auto" w:fill="auto"/>
            <w:vAlign w:val="center"/>
          </w:tcPr>
          <w:p w:rsidR="00823536" w:rsidRPr="0006429A" w:rsidRDefault="00823536" w:rsidP="001066BE">
            <w:pPr>
              <w:rPr>
                <w:bCs/>
                <w:szCs w:val="20"/>
              </w:rPr>
            </w:pPr>
            <w:r>
              <w:rPr>
                <w:bCs/>
                <w:szCs w:val="20"/>
              </w:rPr>
              <w:t xml:space="preserve">Olaf </w:t>
            </w:r>
            <w:r w:rsidR="00123D8D">
              <w:t>Voß</w:t>
            </w:r>
          </w:p>
        </w:tc>
        <w:tc>
          <w:tcPr>
            <w:tcW w:w="3780" w:type="dxa"/>
            <w:tcBorders>
              <w:top w:val="single" w:sz="2" w:space="0" w:color="808080"/>
              <w:left w:val="single" w:sz="2" w:space="0" w:color="808080"/>
              <w:bottom w:val="single" w:sz="2" w:space="0" w:color="808080"/>
            </w:tcBorders>
            <w:shd w:val="clear" w:color="auto" w:fill="auto"/>
            <w:vAlign w:val="center"/>
          </w:tcPr>
          <w:p w:rsidR="00823536" w:rsidRPr="0006429A" w:rsidRDefault="00823536" w:rsidP="001066BE">
            <w:pPr>
              <w:rPr>
                <w:szCs w:val="20"/>
              </w:rPr>
            </w:pPr>
            <w:r>
              <w:rPr>
                <w:szCs w:val="20"/>
              </w:rPr>
              <w:t>Project Manager</w:t>
            </w:r>
            <w:r w:rsidRPr="0006429A">
              <w:rPr>
                <w:szCs w:val="20"/>
              </w:rPr>
              <w:t>, Creative Virtual</w:t>
            </w:r>
          </w:p>
        </w:tc>
      </w:tr>
      <w:tr w:rsidR="00823536" w:rsidRPr="007F0C19" w:rsidTr="001066BE">
        <w:tc>
          <w:tcPr>
            <w:tcW w:w="2268" w:type="dxa"/>
            <w:tcBorders>
              <w:top w:val="single" w:sz="2" w:space="0" w:color="808080"/>
              <w:bottom w:val="single" w:sz="12" w:space="0" w:color="808080"/>
              <w:right w:val="single" w:sz="2" w:space="0" w:color="808080"/>
            </w:tcBorders>
            <w:shd w:val="clear" w:color="auto" w:fill="D9D9D9"/>
            <w:vAlign w:val="center"/>
          </w:tcPr>
          <w:p w:rsidR="00823536" w:rsidRPr="0006429A" w:rsidRDefault="00823536" w:rsidP="001066BE">
            <w:pPr>
              <w:rPr>
                <w:szCs w:val="20"/>
              </w:rPr>
            </w:pPr>
          </w:p>
        </w:tc>
        <w:tc>
          <w:tcPr>
            <w:tcW w:w="3780" w:type="dxa"/>
            <w:tcBorders>
              <w:top w:val="single" w:sz="2" w:space="0" w:color="808080"/>
              <w:left w:val="single" w:sz="2" w:space="0" w:color="808080"/>
              <w:bottom w:val="single" w:sz="12" w:space="0" w:color="808080"/>
            </w:tcBorders>
            <w:shd w:val="clear" w:color="auto" w:fill="D9D9D9"/>
            <w:vAlign w:val="center"/>
          </w:tcPr>
          <w:p w:rsidR="00823536" w:rsidRPr="0006429A" w:rsidRDefault="00823536" w:rsidP="001066BE">
            <w:pPr>
              <w:rPr>
                <w:szCs w:val="20"/>
              </w:rPr>
            </w:pPr>
          </w:p>
        </w:tc>
      </w:tr>
    </w:tbl>
    <w:p w:rsidR="00823536" w:rsidRPr="00C03A2D" w:rsidRDefault="00823536" w:rsidP="00823536">
      <w:pPr>
        <w:pStyle w:val="Title"/>
      </w:pPr>
      <w:r>
        <w:t>Reference Documents</w:t>
      </w:r>
    </w:p>
    <w:tbl>
      <w:tblPr>
        <w:tblW w:w="0" w:type="auto"/>
        <w:tblInd w:w="108" w:type="dxa"/>
        <w:tblBorders>
          <w:top w:val="single" w:sz="12" w:space="0" w:color="000000"/>
          <w:bottom w:val="single" w:sz="12" w:space="0" w:color="000000"/>
        </w:tblBorders>
        <w:tblLook w:val="01E0"/>
      </w:tblPr>
      <w:tblGrid>
        <w:gridCol w:w="1540"/>
        <w:gridCol w:w="4400"/>
        <w:gridCol w:w="2825"/>
      </w:tblGrid>
      <w:tr w:rsidR="00823536" w:rsidRPr="007F0C19" w:rsidTr="001066BE">
        <w:tc>
          <w:tcPr>
            <w:tcW w:w="1540" w:type="dxa"/>
            <w:tcBorders>
              <w:bottom w:val="single" w:sz="2" w:space="0" w:color="808080"/>
              <w:right w:val="single" w:sz="2" w:space="0" w:color="808080"/>
            </w:tcBorders>
          </w:tcPr>
          <w:p w:rsidR="00823536" w:rsidRPr="007F0C19" w:rsidRDefault="00823536" w:rsidP="001066BE">
            <w:pPr>
              <w:rPr>
                <w:b/>
                <w:iCs/>
              </w:rPr>
            </w:pPr>
            <w:r>
              <w:rPr>
                <w:b/>
                <w:iCs/>
              </w:rPr>
              <w:t>Reference ID</w:t>
            </w:r>
          </w:p>
        </w:tc>
        <w:tc>
          <w:tcPr>
            <w:tcW w:w="4400" w:type="dxa"/>
            <w:tcBorders>
              <w:bottom w:val="single" w:sz="2" w:space="0" w:color="808080"/>
              <w:right w:val="single" w:sz="2" w:space="0" w:color="808080"/>
            </w:tcBorders>
            <w:shd w:val="clear" w:color="auto" w:fill="auto"/>
          </w:tcPr>
          <w:p w:rsidR="00823536" w:rsidRPr="007F0C19" w:rsidRDefault="00823536" w:rsidP="001066BE">
            <w:pPr>
              <w:rPr>
                <w:b/>
                <w:iCs/>
              </w:rPr>
            </w:pPr>
            <w:r>
              <w:rPr>
                <w:b/>
                <w:iCs/>
              </w:rPr>
              <w:t xml:space="preserve">Document </w:t>
            </w:r>
            <w:r w:rsidRPr="007F0C19">
              <w:rPr>
                <w:b/>
                <w:iCs/>
              </w:rPr>
              <w:t>Name</w:t>
            </w:r>
          </w:p>
        </w:tc>
        <w:tc>
          <w:tcPr>
            <w:tcW w:w="2825" w:type="dxa"/>
            <w:tcBorders>
              <w:left w:val="single" w:sz="2" w:space="0" w:color="808080"/>
              <w:bottom w:val="single" w:sz="2" w:space="0" w:color="808080"/>
            </w:tcBorders>
            <w:shd w:val="clear" w:color="auto" w:fill="auto"/>
          </w:tcPr>
          <w:p w:rsidR="00823536" w:rsidRPr="007F0C19" w:rsidRDefault="00823536" w:rsidP="001066BE">
            <w:pPr>
              <w:rPr>
                <w:b/>
                <w:bCs/>
              </w:rPr>
            </w:pPr>
            <w:r>
              <w:rPr>
                <w:b/>
                <w:bCs/>
              </w:rPr>
              <w:t>Document Version &amp; Date</w:t>
            </w:r>
          </w:p>
        </w:tc>
      </w:tr>
      <w:tr w:rsidR="00823536" w:rsidRPr="007F0C19" w:rsidTr="001066BE">
        <w:tc>
          <w:tcPr>
            <w:tcW w:w="1540" w:type="dxa"/>
            <w:tcBorders>
              <w:top w:val="single" w:sz="2" w:space="0" w:color="808080"/>
              <w:bottom w:val="single" w:sz="2" w:space="0" w:color="808080"/>
              <w:right w:val="single" w:sz="2" w:space="0" w:color="808080"/>
            </w:tcBorders>
            <w:shd w:val="clear" w:color="auto" w:fill="E6E6E6"/>
            <w:vAlign w:val="center"/>
          </w:tcPr>
          <w:p w:rsidR="00823536" w:rsidRPr="004C13E3" w:rsidRDefault="00823536" w:rsidP="001066BE">
            <w:pPr>
              <w:spacing w:after="0" w:line="240" w:lineRule="auto"/>
              <w:ind w:left="142"/>
              <w:rPr>
                <w:szCs w:val="20"/>
              </w:rPr>
            </w:pPr>
            <w:bookmarkStart w:id="2" w:name="R1"/>
            <w:bookmarkEnd w:id="2"/>
            <w:r w:rsidRPr="004C13E3">
              <w:rPr>
                <w:szCs w:val="20"/>
              </w:rPr>
              <w:t>[R1]</w:t>
            </w:r>
          </w:p>
        </w:tc>
        <w:tc>
          <w:tcPr>
            <w:tcW w:w="4400" w:type="dxa"/>
            <w:tcBorders>
              <w:top w:val="single" w:sz="2" w:space="0" w:color="808080"/>
              <w:bottom w:val="single" w:sz="2" w:space="0" w:color="808080"/>
              <w:right w:val="single" w:sz="2" w:space="0" w:color="808080"/>
            </w:tcBorders>
            <w:shd w:val="clear" w:color="auto" w:fill="E6E6E6"/>
            <w:vAlign w:val="center"/>
          </w:tcPr>
          <w:p w:rsidR="00823536" w:rsidRPr="0006429A" w:rsidRDefault="00823536" w:rsidP="001066BE">
            <w:pPr>
              <w:rPr>
                <w:szCs w:val="20"/>
              </w:rPr>
            </w:pPr>
            <w:r w:rsidRPr="00823536">
              <w:rPr>
                <w:szCs w:val="20"/>
              </w:rPr>
              <w:t>v-portal engine changes 20110314</w:t>
            </w:r>
            <w:r w:rsidR="00123D8D">
              <w:rPr>
                <w:szCs w:val="20"/>
              </w:rPr>
              <w:t>.doc</w:t>
            </w:r>
          </w:p>
        </w:tc>
        <w:tc>
          <w:tcPr>
            <w:tcW w:w="2825" w:type="dxa"/>
            <w:tcBorders>
              <w:top w:val="single" w:sz="2" w:space="0" w:color="808080"/>
              <w:left w:val="single" w:sz="2" w:space="0" w:color="808080"/>
              <w:bottom w:val="single" w:sz="2" w:space="0" w:color="808080"/>
            </w:tcBorders>
            <w:shd w:val="clear" w:color="auto" w:fill="E6E6E6"/>
            <w:vAlign w:val="center"/>
          </w:tcPr>
          <w:p w:rsidR="00823536" w:rsidRPr="0006429A" w:rsidRDefault="00123D8D" w:rsidP="00123D8D">
            <w:pPr>
              <w:rPr>
                <w:szCs w:val="20"/>
              </w:rPr>
            </w:pPr>
            <w:r>
              <w:rPr>
                <w:szCs w:val="20"/>
              </w:rPr>
              <w:t>v0.3,</w:t>
            </w:r>
            <w:r>
              <w:t xml:space="preserve"> 14 March 2011</w:t>
            </w:r>
          </w:p>
        </w:tc>
      </w:tr>
      <w:tr w:rsidR="00823536" w:rsidRPr="007F0C19" w:rsidTr="001066BE">
        <w:tc>
          <w:tcPr>
            <w:tcW w:w="1540" w:type="dxa"/>
            <w:tcBorders>
              <w:top w:val="single" w:sz="2" w:space="0" w:color="808080"/>
              <w:bottom w:val="single" w:sz="2" w:space="0" w:color="808080"/>
              <w:right w:val="single" w:sz="2" w:space="0" w:color="808080"/>
            </w:tcBorders>
            <w:vAlign w:val="center"/>
          </w:tcPr>
          <w:p w:rsidR="00823536" w:rsidRPr="004C13E3" w:rsidRDefault="00823536" w:rsidP="001066BE">
            <w:pPr>
              <w:spacing w:after="0" w:line="240" w:lineRule="auto"/>
              <w:ind w:left="142"/>
              <w:rPr>
                <w:szCs w:val="20"/>
              </w:rPr>
            </w:pPr>
            <w:bookmarkStart w:id="3" w:name="R2"/>
            <w:bookmarkEnd w:id="3"/>
            <w:r w:rsidRPr="004C13E3">
              <w:rPr>
                <w:szCs w:val="20"/>
              </w:rPr>
              <w:t>[R2]</w:t>
            </w:r>
          </w:p>
        </w:tc>
        <w:tc>
          <w:tcPr>
            <w:tcW w:w="4400" w:type="dxa"/>
            <w:tcBorders>
              <w:top w:val="single" w:sz="2" w:space="0" w:color="808080"/>
              <w:bottom w:val="single" w:sz="2" w:space="0" w:color="808080"/>
              <w:right w:val="single" w:sz="2" w:space="0" w:color="808080"/>
            </w:tcBorders>
            <w:shd w:val="clear" w:color="auto" w:fill="auto"/>
            <w:vAlign w:val="center"/>
          </w:tcPr>
          <w:p w:rsidR="00823536" w:rsidRPr="0006429A" w:rsidRDefault="00123D8D" w:rsidP="001066BE">
            <w:pPr>
              <w:rPr>
                <w:bCs/>
                <w:szCs w:val="20"/>
              </w:rPr>
            </w:pPr>
            <w:r w:rsidRPr="00123D8D">
              <w:rPr>
                <w:szCs w:val="20"/>
              </w:rPr>
              <w:t>v-portal system description_mastek0104</w:t>
            </w:r>
          </w:p>
        </w:tc>
        <w:tc>
          <w:tcPr>
            <w:tcW w:w="2825" w:type="dxa"/>
            <w:tcBorders>
              <w:top w:val="single" w:sz="2" w:space="0" w:color="808080"/>
              <w:left w:val="single" w:sz="2" w:space="0" w:color="808080"/>
              <w:bottom w:val="single" w:sz="2" w:space="0" w:color="808080"/>
            </w:tcBorders>
            <w:shd w:val="clear" w:color="auto" w:fill="auto"/>
            <w:vAlign w:val="center"/>
          </w:tcPr>
          <w:p w:rsidR="00823536" w:rsidRPr="0006429A" w:rsidRDefault="00123D8D" w:rsidP="00123D8D">
            <w:pPr>
              <w:rPr>
                <w:szCs w:val="20"/>
              </w:rPr>
            </w:pPr>
            <w:r>
              <w:rPr>
                <w:szCs w:val="20"/>
              </w:rPr>
              <w:t>V1.3,</w:t>
            </w:r>
            <w:r>
              <w:t xml:space="preserve"> 15 March 2011</w:t>
            </w:r>
          </w:p>
        </w:tc>
      </w:tr>
      <w:tr w:rsidR="00823536" w:rsidRPr="007F0C19" w:rsidTr="001066BE">
        <w:trPr>
          <w:trHeight w:val="432"/>
        </w:trPr>
        <w:tc>
          <w:tcPr>
            <w:tcW w:w="1540" w:type="dxa"/>
            <w:tcBorders>
              <w:top w:val="single" w:sz="2" w:space="0" w:color="808080"/>
              <w:bottom w:val="single" w:sz="2" w:space="0" w:color="808080"/>
              <w:right w:val="single" w:sz="2" w:space="0" w:color="808080"/>
            </w:tcBorders>
            <w:shd w:val="clear" w:color="auto" w:fill="D9D9D9"/>
            <w:vAlign w:val="center"/>
          </w:tcPr>
          <w:p w:rsidR="00823536" w:rsidRPr="004C13E3" w:rsidRDefault="00823536" w:rsidP="001066BE">
            <w:pPr>
              <w:spacing w:after="0" w:line="240" w:lineRule="auto"/>
              <w:ind w:left="142"/>
              <w:rPr>
                <w:szCs w:val="20"/>
              </w:rPr>
            </w:pPr>
            <w:bookmarkStart w:id="4" w:name="R3"/>
            <w:bookmarkEnd w:id="4"/>
            <w:r w:rsidRPr="004C13E3">
              <w:rPr>
                <w:szCs w:val="20"/>
              </w:rPr>
              <w:t>[R3]</w:t>
            </w:r>
          </w:p>
        </w:tc>
        <w:tc>
          <w:tcPr>
            <w:tcW w:w="4400" w:type="dxa"/>
            <w:tcBorders>
              <w:top w:val="single" w:sz="2" w:space="0" w:color="808080"/>
              <w:bottom w:val="single" w:sz="2" w:space="0" w:color="808080"/>
              <w:right w:val="single" w:sz="2" w:space="0" w:color="808080"/>
            </w:tcBorders>
            <w:shd w:val="clear" w:color="auto" w:fill="D9D9D9"/>
            <w:vAlign w:val="center"/>
          </w:tcPr>
          <w:p w:rsidR="00823536" w:rsidRPr="0006429A" w:rsidRDefault="00123D8D" w:rsidP="001066BE">
            <w:pPr>
              <w:rPr>
                <w:szCs w:val="20"/>
              </w:rPr>
            </w:pPr>
            <w:r w:rsidRPr="00123D8D">
              <w:rPr>
                <w:szCs w:val="20"/>
              </w:rPr>
              <w:t>Requirement Definition Document</w:t>
            </w:r>
          </w:p>
        </w:tc>
        <w:tc>
          <w:tcPr>
            <w:tcW w:w="2825" w:type="dxa"/>
            <w:tcBorders>
              <w:top w:val="single" w:sz="2" w:space="0" w:color="808080"/>
              <w:left w:val="single" w:sz="2" w:space="0" w:color="808080"/>
              <w:bottom w:val="single" w:sz="2" w:space="0" w:color="808080"/>
            </w:tcBorders>
            <w:shd w:val="clear" w:color="auto" w:fill="D9D9D9"/>
            <w:vAlign w:val="center"/>
          </w:tcPr>
          <w:p w:rsidR="00823536" w:rsidRPr="0006429A" w:rsidRDefault="00123D8D" w:rsidP="001066BE">
            <w:pPr>
              <w:rPr>
                <w:szCs w:val="20"/>
              </w:rPr>
            </w:pPr>
            <w:r>
              <w:rPr>
                <w:szCs w:val="20"/>
              </w:rPr>
              <w:t>v2.1, 17July-2009</w:t>
            </w:r>
          </w:p>
        </w:tc>
      </w:tr>
      <w:tr w:rsidR="00823536" w:rsidRPr="007F0C19" w:rsidTr="001066BE">
        <w:tc>
          <w:tcPr>
            <w:tcW w:w="1540" w:type="dxa"/>
            <w:tcBorders>
              <w:top w:val="single" w:sz="2" w:space="0" w:color="808080"/>
              <w:bottom w:val="single" w:sz="2" w:space="0" w:color="808080"/>
              <w:right w:val="single" w:sz="2" w:space="0" w:color="808080"/>
            </w:tcBorders>
            <w:shd w:val="clear" w:color="auto" w:fill="auto"/>
            <w:vAlign w:val="center"/>
          </w:tcPr>
          <w:p w:rsidR="00823536" w:rsidRPr="004C13E3" w:rsidRDefault="00823536" w:rsidP="001066BE">
            <w:pPr>
              <w:spacing w:after="0" w:line="240" w:lineRule="auto"/>
              <w:ind w:left="142"/>
              <w:rPr>
                <w:szCs w:val="20"/>
              </w:rPr>
            </w:pPr>
            <w:bookmarkStart w:id="5" w:name="R4"/>
            <w:bookmarkEnd w:id="5"/>
            <w:r w:rsidRPr="004C13E3">
              <w:rPr>
                <w:szCs w:val="20"/>
              </w:rPr>
              <w:t>[R4]</w:t>
            </w:r>
          </w:p>
        </w:tc>
        <w:tc>
          <w:tcPr>
            <w:tcW w:w="4400" w:type="dxa"/>
            <w:tcBorders>
              <w:top w:val="single" w:sz="2" w:space="0" w:color="808080"/>
              <w:bottom w:val="single" w:sz="2" w:space="0" w:color="808080"/>
              <w:right w:val="single" w:sz="2" w:space="0" w:color="808080"/>
            </w:tcBorders>
            <w:shd w:val="clear" w:color="auto" w:fill="auto"/>
            <w:vAlign w:val="center"/>
          </w:tcPr>
          <w:p w:rsidR="00823536" w:rsidRPr="0006429A" w:rsidRDefault="00B228E0" w:rsidP="001066BE">
            <w:pPr>
              <w:rPr>
                <w:szCs w:val="20"/>
              </w:rPr>
            </w:pPr>
            <w:r w:rsidRPr="00B228E0">
              <w:rPr>
                <w:szCs w:val="20"/>
              </w:rPr>
              <w:t>Decision Trees Objects 20110328A</w:t>
            </w:r>
          </w:p>
        </w:tc>
        <w:tc>
          <w:tcPr>
            <w:tcW w:w="2825" w:type="dxa"/>
            <w:tcBorders>
              <w:top w:val="single" w:sz="2" w:space="0" w:color="808080"/>
              <w:left w:val="single" w:sz="2" w:space="0" w:color="808080"/>
              <w:bottom w:val="single" w:sz="2" w:space="0" w:color="808080"/>
            </w:tcBorders>
            <w:shd w:val="clear" w:color="auto" w:fill="auto"/>
            <w:vAlign w:val="center"/>
          </w:tcPr>
          <w:p w:rsidR="00823536" w:rsidRPr="0006429A" w:rsidRDefault="00B228E0" w:rsidP="001066BE">
            <w:pPr>
              <w:rPr>
                <w:szCs w:val="20"/>
              </w:rPr>
            </w:pPr>
            <w:r>
              <w:rPr>
                <w:szCs w:val="20"/>
              </w:rPr>
              <w:t>V0.4, 18 Feb 2011</w:t>
            </w:r>
          </w:p>
        </w:tc>
      </w:tr>
      <w:tr w:rsidR="00823536" w:rsidRPr="007F0C19" w:rsidTr="00746D24">
        <w:tc>
          <w:tcPr>
            <w:tcW w:w="1540" w:type="dxa"/>
            <w:tcBorders>
              <w:top w:val="single" w:sz="2" w:space="0" w:color="808080"/>
              <w:bottom w:val="single" w:sz="2" w:space="0" w:color="808080"/>
              <w:right w:val="single" w:sz="2" w:space="0" w:color="808080"/>
            </w:tcBorders>
            <w:shd w:val="clear" w:color="auto" w:fill="D9D9D9"/>
            <w:vAlign w:val="center"/>
          </w:tcPr>
          <w:p w:rsidR="00823536" w:rsidRPr="004C13E3" w:rsidRDefault="00823536" w:rsidP="001066BE">
            <w:pPr>
              <w:spacing w:after="0" w:line="240" w:lineRule="auto"/>
              <w:ind w:left="142"/>
              <w:rPr>
                <w:szCs w:val="20"/>
              </w:rPr>
            </w:pPr>
            <w:bookmarkStart w:id="6" w:name="R5"/>
            <w:bookmarkEnd w:id="6"/>
            <w:r w:rsidRPr="004C13E3">
              <w:rPr>
                <w:szCs w:val="20"/>
              </w:rPr>
              <w:t>[R5]</w:t>
            </w:r>
          </w:p>
        </w:tc>
        <w:tc>
          <w:tcPr>
            <w:tcW w:w="4400" w:type="dxa"/>
            <w:tcBorders>
              <w:top w:val="single" w:sz="2" w:space="0" w:color="808080"/>
              <w:bottom w:val="single" w:sz="2" w:space="0" w:color="808080"/>
              <w:right w:val="single" w:sz="2" w:space="0" w:color="808080"/>
            </w:tcBorders>
            <w:shd w:val="clear" w:color="auto" w:fill="D9D9D9"/>
            <w:vAlign w:val="center"/>
          </w:tcPr>
          <w:p w:rsidR="00823536" w:rsidRPr="0006429A" w:rsidRDefault="00746D24" w:rsidP="001066BE">
            <w:pPr>
              <w:rPr>
                <w:szCs w:val="20"/>
              </w:rPr>
            </w:pPr>
            <w:r w:rsidRPr="00746D24">
              <w:rPr>
                <w:szCs w:val="20"/>
              </w:rPr>
              <w:t>macro indexing</w:t>
            </w:r>
          </w:p>
        </w:tc>
        <w:tc>
          <w:tcPr>
            <w:tcW w:w="2825" w:type="dxa"/>
            <w:tcBorders>
              <w:top w:val="single" w:sz="2" w:space="0" w:color="808080"/>
              <w:left w:val="single" w:sz="2" w:space="0" w:color="808080"/>
              <w:bottom w:val="single" w:sz="2" w:space="0" w:color="808080"/>
            </w:tcBorders>
            <w:shd w:val="clear" w:color="auto" w:fill="D9D9D9"/>
            <w:vAlign w:val="center"/>
          </w:tcPr>
          <w:p w:rsidR="00823536" w:rsidRPr="0006429A" w:rsidRDefault="00823536" w:rsidP="001066BE">
            <w:pPr>
              <w:rPr>
                <w:szCs w:val="20"/>
              </w:rPr>
            </w:pPr>
          </w:p>
        </w:tc>
      </w:tr>
      <w:tr w:rsidR="00746D24" w:rsidRPr="007F0C19" w:rsidTr="00746D24">
        <w:tc>
          <w:tcPr>
            <w:tcW w:w="1540" w:type="dxa"/>
            <w:tcBorders>
              <w:top w:val="single" w:sz="2" w:space="0" w:color="808080"/>
              <w:bottom w:val="single" w:sz="12" w:space="0" w:color="808080"/>
              <w:right w:val="single" w:sz="2" w:space="0" w:color="808080"/>
            </w:tcBorders>
            <w:shd w:val="clear" w:color="auto" w:fill="auto"/>
            <w:vAlign w:val="center"/>
          </w:tcPr>
          <w:p w:rsidR="00746D24" w:rsidRPr="004C13E3" w:rsidRDefault="00746D24" w:rsidP="001066BE">
            <w:pPr>
              <w:spacing w:after="0" w:line="240" w:lineRule="auto"/>
              <w:ind w:left="142"/>
              <w:rPr>
                <w:szCs w:val="20"/>
              </w:rPr>
            </w:pPr>
            <w:r>
              <w:rPr>
                <w:szCs w:val="20"/>
              </w:rPr>
              <w:t>[R6]</w:t>
            </w:r>
          </w:p>
        </w:tc>
        <w:tc>
          <w:tcPr>
            <w:tcW w:w="4400" w:type="dxa"/>
            <w:tcBorders>
              <w:top w:val="single" w:sz="2" w:space="0" w:color="808080"/>
              <w:bottom w:val="single" w:sz="12" w:space="0" w:color="808080"/>
              <w:right w:val="single" w:sz="2" w:space="0" w:color="808080"/>
            </w:tcBorders>
            <w:shd w:val="clear" w:color="auto" w:fill="auto"/>
            <w:vAlign w:val="center"/>
          </w:tcPr>
          <w:p w:rsidR="00746D24" w:rsidRPr="00746D24" w:rsidRDefault="00746D24" w:rsidP="001066BE">
            <w:pPr>
              <w:rPr>
                <w:szCs w:val="20"/>
              </w:rPr>
            </w:pPr>
            <w:r w:rsidRPr="00746D24">
              <w:rPr>
                <w:szCs w:val="20"/>
              </w:rPr>
              <w:t>Statistical Autosuggest_20110425</w:t>
            </w:r>
          </w:p>
        </w:tc>
        <w:tc>
          <w:tcPr>
            <w:tcW w:w="2825" w:type="dxa"/>
            <w:tcBorders>
              <w:top w:val="single" w:sz="2" w:space="0" w:color="808080"/>
              <w:left w:val="single" w:sz="2" w:space="0" w:color="808080"/>
              <w:bottom w:val="single" w:sz="12" w:space="0" w:color="808080"/>
            </w:tcBorders>
            <w:shd w:val="clear" w:color="auto" w:fill="auto"/>
            <w:vAlign w:val="center"/>
          </w:tcPr>
          <w:p w:rsidR="00746D24" w:rsidRPr="0006429A" w:rsidRDefault="00746D24" w:rsidP="00746D24">
            <w:pPr>
              <w:rPr>
                <w:szCs w:val="20"/>
              </w:rPr>
            </w:pPr>
            <w:r w:rsidRPr="00746D24">
              <w:rPr>
                <w:szCs w:val="20"/>
              </w:rPr>
              <w:t>25</w:t>
            </w:r>
            <w:r>
              <w:rPr>
                <w:szCs w:val="20"/>
              </w:rPr>
              <w:t xml:space="preserve"> April </w:t>
            </w:r>
            <w:r w:rsidRPr="00746D24">
              <w:rPr>
                <w:szCs w:val="20"/>
              </w:rPr>
              <w:t>2011</w:t>
            </w:r>
          </w:p>
        </w:tc>
      </w:tr>
    </w:tbl>
    <w:p w:rsidR="00823536" w:rsidRDefault="00823536" w:rsidP="00823536"/>
    <w:p w:rsidR="00823536" w:rsidRDefault="00823536" w:rsidP="00823536"/>
    <w:p w:rsidR="00823536" w:rsidRDefault="00823536" w:rsidP="00823536"/>
    <w:p w:rsidR="00596D79" w:rsidRDefault="00596D79" w:rsidP="00823536"/>
    <w:p w:rsidR="00596D79" w:rsidRDefault="00596D79" w:rsidP="00823536"/>
    <w:p w:rsidR="00596D79" w:rsidRDefault="00596D79" w:rsidP="00823536"/>
    <w:p w:rsidR="00596D79" w:rsidRDefault="00596D79" w:rsidP="00823536"/>
    <w:p w:rsidR="00596D79" w:rsidRDefault="00596D79" w:rsidP="00823536"/>
    <w:p w:rsidR="00596D79" w:rsidRDefault="00596D79" w:rsidP="00823536"/>
    <w:p w:rsidR="00596D79" w:rsidRDefault="008C71F8" w:rsidP="008C71F8">
      <w:pPr>
        <w:tabs>
          <w:tab w:val="left" w:pos="1780"/>
        </w:tabs>
      </w:pPr>
      <w:r>
        <w:tab/>
      </w:r>
    </w:p>
    <w:p w:rsidR="008C71F8" w:rsidRDefault="008C71F8" w:rsidP="008C71F8">
      <w:pPr>
        <w:tabs>
          <w:tab w:val="left" w:pos="1780"/>
        </w:tabs>
      </w:pPr>
    </w:p>
    <w:p w:rsidR="008C71F8" w:rsidRDefault="008C71F8" w:rsidP="008C71F8">
      <w:pPr>
        <w:tabs>
          <w:tab w:val="left" w:pos="1780"/>
        </w:tabs>
      </w:pPr>
    </w:p>
    <w:p w:rsidR="008C71F8" w:rsidRDefault="008C71F8" w:rsidP="008C71F8">
      <w:pPr>
        <w:tabs>
          <w:tab w:val="left" w:pos="1780"/>
        </w:tabs>
      </w:pPr>
    </w:p>
    <w:p w:rsidR="00596D79" w:rsidRDefault="00596D79" w:rsidP="00823536"/>
    <w:p w:rsidR="00865AD1" w:rsidRDefault="006B4D49">
      <w:pPr>
        <w:pStyle w:val="TOC1"/>
        <w:tabs>
          <w:tab w:val="left" w:pos="400"/>
          <w:tab w:val="right" w:leader="dot" w:pos="9350"/>
        </w:tabs>
        <w:rPr>
          <w:rFonts w:asciiTheme="minorHAnsi" w:eastAsiaTheme="minorEastAsia" w:hAnsiTheme="minorHAnsi" w:cstheme="minorBidi"/>
          <w:noProof/>
          <w:sz w:val="22"/>
          <w:szCs w:val="22"/>
          <w:lang w:val="en-US"/>
        </w:rPr>
      </w:pPr>
      <w:r w:rsidRPr="006B4D49">
        <w:rPr>
          <w:b/>
        </w:rPr>
        <w:fldChar w:fldCharType="begin"/>
      </w:r>
      <w:r w:rsidR="00FD7A20">
        <w:rPr>
          <w:b/>
        </w:rPr>
        <w:instrText xml:space="preserve"> TOC \o "2-3" \h \z \t "Heading 1,1" </w:instrText>
      </w:r>
      <w:r w:rsidRPr="006B4D49">
        <w:rPr>
          <w:b/>
        </w:rPr>
        <w:fldChar w:fldCharType="separate"/>
      </w:r>
      <w:hyperlink w:anchor="_Toc302982654" w:history="1">
        <w:r w:rsidR="00865AD1" w:rsidRPr="00876347">
          <w:rPr>
            <w:rStyle w:val="Hyperlink"/>
            <w:noProof/>
          </w:rPr>
          <w:t>1</w:t>
        </w:r>
        <w:r w:rsidR="00865AD1">
          <w:rPr>
            <w:rFonts w:asciiTheme="minorHAnsi" w:eastAsiaTheme="minorEastAsia" w:hAnsiTheme="minorHAnsi" w:cstheme="minorBidi"/>
            <w:noProof/>
            <w:sz w:val="22"/>
            <w:szCs w:val="22"/>
            <w:lang w:val="en-US"/>
          </w:rPr>
          <w:tab/>
        </w:r>
        <w:r w:rsidR="00865AD1" w:rsidRPr="00876347">
          <w:rPr>
            <w:rStyle w:val="Hyperlink"/>
            <w:noProof/>
          </w:rPr>
          <w:t>Scope</w:t>
        </w:r>
        <w:r w:rsidR="00865AD1">
          <w:rPr>
            <w:noProof/>
            <w:webHidden/>
          </w:rPr>
          <w:tab/>
        </w:r>
        <w:r>
          <w:rPr>
            <w:noProof/>
            <w:webHidden/>
          </w:rPr>
          <w:fldChar w:fldCharType="begin"/>
        </w:r>
        <w:r w:rsidR="00865AD1">
          <w:rPr>
            <w:noProof/>
            <w:webHidden/>
          </w:rPr>
          <w:instrText xml:space="preserve"> PAGEREF _Toc302982654 \h </w:instrText>
        </w:r>
        <w:r>
          <w:rPr>
            <w:noProof/>
            <w:webHidden/>
          </w:rPr>
        </w:r>
        <w:r>
          <w:rPr>
            <w:noProof/>
            <w:webHidden/>
          </w:rPr>
          <w:fldChar w:fldCharType="separate"/>
        </w:r>
        <w:r w:rsidR="00865AD1">
          <w:rPr>
            <w:noProof/>
            <w:webHidden/>
          </w:rPr>
          <w:t>11</w:t>
        </w:r>
        <w:r>
          <w:rPr>
            <w:noProof/>
            <w:webHidden/>
          </w:rPr>
          <w:fldChar w:fldCharType="end"/>
        </w:r>
      </w:hyperlink>
    </w:p>
    <w:p w:rsidR="00865AD1" w:rsidRDefault="006B4D49">
      <w:pPr>
        <w:pStyle w:val="TOC1"/>
        <w:tabs>
          <w:tab w:val="left" w:pos="400"/>
          <w:tab w:val="right" w:leader="dot" w:pos="9350"/>
        </w:tabs>
        <w:rPr>
          <w:rFonts w:asciiTheme="minorHAnsi" w:eastAsiaTheme="minorEastAsia" w:hAnsiTheme="minorHAnsi" w:cstheme="minorBidi"/>
          <w:noProof/>
          <w:sz w:val="22"/>
          <w:szCs w:val="22"/>
          <w:lang w:val="en-US"/>
        </w:rPr>
      </w:pPr>
      <w:hyperlink w:anchor="_Toc302982655" w:history="1">
        <w:r w:rsidR="00865AD1" w:rsidRPr="00876347">
          <w:rPr>
            <w:rStyle w:val="Hyperlink"/>
            <w:noProof/>
          </w:rPr>
          <w:t>2</w:t>
        </w:r>
        <w:r w:rsidR="00865AD1">
          <w:rPr>
            <w:rFonts w:asciiTheme="minorHAnsi" w:eastAsiaTheme="minorEastAsia" w:hAnsiTheme="minorHAnsi" w:cstheme="minorBidi"/>
            <w:noProof/>
            <w:sz w:val="22"/>
            <w:szCs w:val="22"/>
            <w:lang w:val="en-US"/>
          </w:rPr>
          <w:tab/>
        </w:r>
        <w:r w:rsidR="00865AD1" w:rsidRPr="00876347">
          <w:rPr>
            <w:rStyle w:val="Hyperlink"/>
            <w:noProof/>
          </w:rPr>
          <w:t>Use Case: Related QUESTIONS</w:t>
        </w:r>
        <w:r w:rsidR="00865AD1">
          <w:rPr>
            <w:noProof/>
            <w:webHidden/>
          </w:rPr>
          <w:tab/>
        </w:r>
        <w:r>
          <w:rPr>
            <w:noProof/>
            <w:webHidden/>
          </w:rPr>
          <w:fldChar w:fldCharType="begin"/>
        </w:r>
        <w:r w:rsidR="00865AD1">
          <w:rPr>
            <w:noProof/>
            <w:webHidden/>
          </w:rPr>
          <w:instrText xml:space="preserve"> PAGEREF _Toc302982655 \h </w:instrText>
        </w:r>
        <w:r>
          <w:rPr>
            <w:noProof/>
            <w:webHidden/>
          </w:rPr>
        </w:r>
        <w:r>
          <w:rPr>
            <w:noProof/>
            <w:webHidden/>
          </w:rPr>
          <w:fldChar w:fldCharType="separate"/>
        </w:r>
        <w:r w:rsidR="00865AD1">
          <w:rPr>
            <w:noProof/>
            <w:webHidden/>
          </w:rPr>
          <w:t>11</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656" w:history="1">
        <w:r w:rsidR="00865AD1" w:rsidRPr="00876347">
          <w:rPr>
            <w:rStyle w:val="Hyperlink"/>
            <w:noProof/>
            <w:lang w:val="en-US"/>
          </w:rPr>
          <w:t>2.1</w:t>
        </w:r>
        <w:r w:rsidR="00865AD1">
          <w:rPr>
            <w:rFonts w:asciiTheme="minorHAnsi" w:eastAsiaTheme="minorEastAsia" w:hAnsiTheme="minorHAnsi" w:cstheme="minorBidi"/>
            <w:noProof/>
            <w:sz w:val="22"/>
            <w:szCs w:val="22"/>
            <w:lang w:val="en-US"/>
          </w:rPr>
          <w:tab/>
        </w:r>
        <w:r w:rsidR="00865AD1" w:rsidRPr="00876347">
          <w:rPr>
            <w:rStyle w:val="Hyperlink"/>
            <w:noProof/>
          </w:rPr>
          <w:t>Use Case: Related Questions – using NLP search continuation</w:t>
        </w:r>
        <w:r w:rsidR="00865AD1">
          <w:rPr>
            <w:noProof/>
            <w:webHidden/>
          </w:rPr>
          <w:tab/>
        </w:r>
        <w:r>
          <w:rPr>
            <w:noProof/>
            <w:webHidden/>
          </w:rPr>
          <w:fldChar w:fldCharType="begin"/>
        </w:r>
        <w:r w:rsidR="00865AD1">
          <w:rPr>
            <w:noProof/>
            <w:webHidden/>
          </w:rPr>
          <w:instrText xml:space="preserve"> PAGEREF _Toc302982656 \h </w:instrText>
        </w:r>
        <w:r>
          <w:rPr>
            <w:noProof/>
            <w:webHidden/>
          </w:rPr>
        </w:r>
        <w:r>
          <w:rPr>
            <w:noProof/>
            <w:webHidden/>
          </w:rPr>
          <w:fldChar w:fldCharType="separate"/>
        </w:r>
        <w:r w:rsidR="00865AD1">
          <w:rPr>
            <w:noProof/>
            <w:webHidden/>
          </w:rPr>
          <w:t>12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57" w:history="1">
        <w:r w:rsidR="00865AD1" w:rsidRPr="00876347">
          <w:rPr>
            <w:rStyle w:val="Hyperlink"/>
            <w:noProof/>
          </w:rPr>
          <w:t>2.1.1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_Toc302982657 \h </w:instrText>
        </w:r>
        <w:r>
          <w:rPr>
            <w:noProof/>
            <w:webHidden/>
          </w:rPr>
        </w:r>
        <w:r>
          <w:rPr>
            <w:noProof/>
            <w:webHidden/>
          </w:rPr>
          <w:fldChar w:fldCharType="separate"/>
        </w:r>
        <w:r w:rsidR="00865AD1">
          <w:rPr>
            <w:noProof/>
            <w:webHidden/>
          </w:rPr>
          <w:t>12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58" w:history="1">
        <w:r w:rsidR="00865AD1" w:rsidRPr="00876347">
          <w:rPr>
            <w:rStyle w:val="Hyperlink"/>
            <w:noProof/>
          </w:rPr>
          <w:t>2.1.2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_Toc302982658 \h </w:instrText>
        </w:r>
        <w:r>
          <w:rPr>
            <w:noProof/>
            <w:webHidden/>
          </w:rPr>
        </w:r>
        <w:r>
          <w:rPr>
            <w:noProof/>
            <w:webHidden/>
          </w:rPr>
          <w:fldChar w:fldCharType="separate"/>
        </w:r>
        <w:r w:rsidR="00865AD1">
          <w:rPr>
            <w:noProof/>
            <w:webHidden/>
          </w:rPr>
          <w:t>12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59" w:history="1">
        <w:r w:rsidR="00865AD1" w:rsidRPr="00876347">
          <w:rPr>
            <w:rStyle w:val="Hyperlink"/>
            <w:noProof/>
          </w:rPr>
          <w:t>2.1.3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_Toc302982659 \h </w:instrText>
        </w:r>
        <w:r>
          <w:rPr>
            <w:noProof/>
            <w:webHidden/>
          </w:rPr>
        </w:r>
        <w:r>
          <w:rPr>
            <w:noProof/>
            <w:webHidden/>
          </w:rPr>
          <w:fldChar w:fldCharType="separate"/>
        </w:r>
        <w:r w:rsidR="00865AD1">
          <w:rPr>
            <w:noProof/>
            <w:webHidden/>
          </w:rPr>
          <w:t>12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60" w:history="1">
        <w:r w:rsidR="00865AD1" w:rsidRPr="00876347">
          <w:rPr>
            <w:rStyle w:val="Hyperlink"/>
            <w:noProof/>
          </w:rPr>
          <w:t>2.1.4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_Toc302982660 \h </w:instrText>
        </w:r>
        <w:r>
          <w:rPr>
            <w:noProof/>
            <w:webHidden/>
          </w:rPr>
        </w:r>
        <w:r>
          <w:rPr>
            <w:noProof/>
            <w:webHidden/>
          </w:rPr>
          <w:fldChar w:fldCharType="separate"/>
        </w:r>
        <w:r w:rsidR="00865AD1">
          <w:rPr>
            <w:noProof/>
            <w:webHidden/>
          </w:rPr>
          <w:t>12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61" w:history="1">
        <w:r w:rsidR="00865AD1" w:rsidRPr="00876347">
          <w:rPr>
            <w:rStyle w:val="Hyperlink"/>
            <w:noProof/>
          </w:rPr>
          <w:t>2.1.5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_Toc302982661 \h </w:instrText>
        </w:r>
        <w:r>
          <w:rPr>
            <w:noProof/>
            <w:webHidden/>
          </w:rPr>
        </w:r>
        <w:r>
          <w:rPr>
            <w:noProof/>
            <w:webHidden/>
          </w:rPr>
          <w:fldChar w:fldCharType="separate"/>
        </w:r>
        <w:r w:rsidR="00865AD1">
          <w:rPr>
            <w:noProof/>
            <w:webHidden/>
          </w:rPr>
          <w:t>12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62" w:history="1">
        <w:r w:rsidR="00865AD1" w:rsidRPr="00876347">
          <w:rPr>
            <w:rStyle w:val="Hyperlink"/>
            <w:noProof/>
          </w:rPr>
          <w:t>2.1.6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_Toc302982662 \h </w:instrText>
        </w:r>
        <w:r>
          <w:rPr>
            <w:noProof/>
            <w:webHidden/>
          </w:rPr>
        </w:r>
        <w:r>
          <w:rPr>
            <w:noProof/>
            <w:webHidden/>
          </w:rPr>
          <w:fldChar w:fldCharType="separate"/>
        </w:r>
        <w:r w:rsidR="00865AD1">
          <w:rPr>
            <w:noProof/>
            <w:webHidden/>
          </w:rPr>
          <w:t>13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63" w:history="1">
        <w:r w:rsidR="00865AD1" w:rsidRPr="00876347">
          <w:rPr>
            <w:rStyle w:val="Hyperlink"/>
            <w:noProof/>
          </w:rPr>
          <w:t>2.1.7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_Toc302982663 \h </w:instrText>
        </w:r>
        <w:r>
          <w:rPr>
            <w:noProof/>
            <w:webHidden/>
          </w:rPr>
        </w:r>
        <w:r>
          <w:rPr>
            <w:noProof/>
            <w:webHidden/>
          </w:rPr>
          <w:fldChar w:fldCharType="separate"/>
        </w:r>
        <w:r w:rsidR="00865AD1">
          <w:rPr>
            <w:noProof/>
            <w:webHidden/>
          </w:rPr>
          <w:t>13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64" w:history="1">
        <w:r w:rsidR="00865AD1" w:rsidRPr="00876347">
          <w:rPr>
            <w:rStyle w:val="Hyperlink"/>
            <w:noProof/>
          </w:rPr>
          <w:t>2.1.8</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Flow2 -</w:t>
        </w:r>
        <w:r w:rsidR="00865AD1">
          <w:rPr>
            <w:noProof/>
            <w:webHidden/>
          </w:rPr>
          <w:tab/>
        </w:r>
        <w:r>
          <w:rPr>
            <w:noProof/>
            <w:webHidden/>
          </w:rPr>
          <w:fldChar w:fldCharType="begin"/>
        </w:r>
        <w:r w:rsidR="00865AD1">
          <w:rPr>
            <w:noProof/>
            <w:webHidden/>
          </w:rPr>
          <w:instrText xml:space="preserve"> PAGEREF _Toc302982664 \h </w:instrText>
        </w:r>
        <w:r>
          <w:rPr>
            <w:noProof/>
            <w:webHidden/>
          </w:rPr>
        </w:r>
        <w:r>
          <w:rPr>
            <w:noProof/>
            <w:webHidden/>
          </w:rPr>
          <w:fldChar w:fldCharType="separate"/>
        </w:r>
        <w:r w:rsidR="00865AD1">
          <w:rPr>
            <w:noProof/>
            <w:webHidden/>
          </w:rPr>
          <w:t>13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65" w:history="1">
        <w:r w:rsidR="00865AD1" w:rsidRPr="00876347">
          <w:rPr>
            <w:rStyle w:val="Hyperlink"/>
            <w:noProof/>
          </w:rPr>
          <w:t>2.1.9</w:t>
        </w:r>
        <w:r w:rsidR="00865AD1">
          <w:rPr>
            <w:rFonts w:asciiTheme="minorHAnsi" w:eastAsiaTheme="minorEastAsia" w:hAnsiTheme="minorHAnsi" w:cstheme="minorBidi"/>
            <w:noProof/>
            <w:sz w:val="22"/>
            <w:szCs w:val="22"/>
            <w:lang w:val="en-US"/>
          </w:rPr>
          <w:tab/>
        </w:r>
        <w:r w:rsidR="00865AD1" w:rsidRPr="00876347">
          <w:rPr>
            <w:rStyle w:val="Hyperlink"/>
            <w:noProof/>
          </w:rPr>
          <w:t>Hit Rating Calculation</w:t>
        </w:r>
        <w:r w:rsidR="00865AD1">
          <w:rPr>
            <w:noProof/>
            <w:webHidden/>
          </w:rPr>
          <w:tab/>
        </w:r>
        <w:r>
          <w:rPr>
            <w:noProof/>
            <w:webHidden/>
          </w:rPr>
          <w:fldChar w:fldCharType="begin"/>
        </w:r>
        <w:r w:rsidR="00865AD1">
          <w:rPr>
            <w:noProof/>
            <w:webHidden/>
          </w:rPr>
          <w:instrText xml:space="preserve"> PAGEREF _Toc302982665 \h </w:instrText>
        </w:r>
        <w:r>
          <w:rPr>
            <w:noProof/>
            <w:webHidden/>
          </w:rPr>
        </w:r>
        <w:r>
          <w:rPr>
            <w:noProof/>
            <w:webHidden/>
          </w:rPr>
          <w:fldChar w:fldCharType="separate"/>
        </w:r>
        <w:r w:rsidR="00865AD1">
          <w:rPr>
            <w:noProof/>
            <w:webHidden/>
          </w:rPr>
          <w:t>13</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666" w:history="1">
        <w:r w:rsidR="00865AD1" w:rsidRPr="00876347">
          <w:rPr>
            <w:rStyle w:val="Hyperlink"/>
            <w:noProof/>
            <w:lang w:val="en-US"/>
          </w:rPr>
          <w:t>2.2</w:t>
        </w:r>
        <w:r w:rsidR="00865AD1">
          <w:rPr>
            <w:rFonts w:asciiTheme="minorHAnsi" w:eastAsiaTheme="minorEastAsia" w:hAnsiTheme="minorHAnsi" w:cstheme="minorBidi"/>
            <w:noProof/>
            <w:sz w:val="22"/>
            <w:szCs w:val="22"/>
            <w:lang w:val="en-US"/>
          </w:rPr>
          <w:tab/>
        </w:r>
        <w:r w:rsidR="00865AD1" w:rsidRPr="00876347">
          <w:rPr>
            <w:rStyle w:val="Hyperlink"/>
            <w:noProof/>
          </w:rPr>
          <w:t>Use Case: Related Questions – Semantic Auto-suggest</w:t>
        </w:r>
        <w:r w:rsidR="00865AD1">
          <w:rPr>
            <w:noProof/>
            <w:webHidden/>
          </w:rPr>
          <w:tab/>
        </w:r>
        <w:r>
          <w:rPr>
            <w:noProof/>
            <w:webHidden/>
          </w:rPr>
          <w:fldChar w:fldCharType="begin"/>
        </w:r>
        <w:r w:rsidR="00865AD1">
          <w:rPr>
            <w:noProof/>
            <w:webHidden/>
          </w:rPr>
          <w:instrText xml:space="preserve"> PAGEREF _Toc302982666 \h </w:instrText>
        </w:r>
        <w:r>
          <w:rPr>
            <w:noProof/>
            <w:webHidden/>
          </w:rPr>
        </w:r>
        <w:r>
          <w:rPr>
            <w:noProof/>
            <w:webHidden/>
          </w:rPr>
          <w:fldChar w:fldCharType="separate"/>
        </w:r>
        <w:r w:rsidR="00865AD1">
          <w:rPr>
            <w:noProof/>
            <w:webHidden/>
          </w:rPr>
          <w:t>14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67" w:history="1">
        <w:r w:rsidR="00865AD1" w:rsidRPr="00876347">
          <w:rPr>
            <w:rStyle w:val="Hyperlink"/>
            <w:noProof/>
          </w:rPr>
          <w:t>2.2.1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_Toc302982667 \h </w:instrText>
        </w:r>
        <w:r>
          <w:rPr>
            <w:noProof/>
            <w:webHidden/>
          </w:rPr>
        </w:r>
        <w:r>
          <w:rPr>
            <w:noProof/>
            <w:webHidden/>
          </w:rPr>
          <w:fldChar w:fldCharType="separate"/>
        </w:r>
        <w:r w:rsidR="00865AD1">
          <w:rPr>
            <w:noProof/>
            <w:webHidden/>
          </w:rPr>
          <w:t>14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68" w:history="1">
        <w:r w:rsidR="00865AD1" w:rsidRPr="00876347">
          <w:rPr>
            <w:rStyle w:val="Hyperlink"/>
            <w:noProof/>
          </w:rPr>
          <w:t>2.2.2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_Toc302982668 \h </w:instrText>
        </w:r>
        <w:r>
          <w:rPr>
            <w:noProof/>
            <w:webHidden/>
          </w:rPr>
        </w:r>
        <w:r>
          <w:rPr>
            <w:noProof/>
            <w:webHidden/>
          </w:rPr>
          <w:fldChar w:fldCharType="separate"/>
        </w:r>
        <w:r w:rsidR="00865AD1">
          <w:rPr>
            <w:noProof/>
            <w:webHidden/>
          </w:rPr>
          <w:t>14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69" w:history="1">
        <w:r w:rsidR="00865AD1" w:rsidRPr="00876347">
          <w:rPr>
            <w:rStyle w:val="Hyperlink"/>
            <w:noProof/>
          </w:rPr>
          <w:t>2.2.3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_Toc302982669 \h </w:instrText>
        </w:r>
        <w:r>
          <w:rPr>
            <w:noProof/>
            <w:webHidden/>
          </w:rPr>
        </w:r>
        <w:r>
          <w:rPr>
            <w:noProof/>
            <w:webHidden/>
          </w:rPr>
          <w:fldChar w:fldCharType="separate"/>
        </w:r>
        <w:r w:rsidR="00865AD1">
          <w:rPr>
            <w:noProof/>
            <w:webHidden/>
          </w:rPr>
          <w:t>14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70" w:history="1">
        <w:r w:rsidR="00865AD1" w:rsidRPr="00876347">
          <w:rPr>
            <w:rStyle w:val="Hyperlink"/>
            <w:noProof/>
          </w:rPr>
          <w:t>2.2.4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_Toc302982670 \h </w:instrText>
        </w:r>
        <w:r>
          <w:rPr>
            <w:noProof/>
            <w:webHidden/>
          </w:rPr>
        </w:r>
        <w:r>
          <w:rPr>
            <w:noProof/>
            <w:webHidden/>
          </w:rPr>
          <w:fldChar w:fldCharType="separate"/>
        </w:r>
        <w:r w:rsidR="00865AD1">
          <w:rPr>
            <w:noProof/>
            <w:webHidden/>
          </w:rPr>
          <w:t>14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71" w:history="1">
        <w:r w:rsidR="00865AD1" w:rsidRPr="00876347">
          <w:rPr>
            <w:rStyle w:val="Hyperlink"/>
            <w:noProof/>
          </w:rPr>
          <w:t>2.2.5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_Toc302982671 \h </w:instrText>
        </w:r>
        <w:r>
          <w:rPr>
            <w:noProof/>
            <w:webHidden/>
          </w:rPr>
        </w:r>
        <w:r>
          <w:rPr>
            <w:noProof/>
            <w:webHidden/>
          </w:rPr>
          <w:fldChar w:fldCharType="separate"/>
        </w:r>
        <w:r w:rsidR="00865AD1">
          <w:rPr>
            <w:noProof/>
            <w:webHidden/>
          </w:rPr>
          <w:t>15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72" w:history="1">
        <w:r w:rsidR="00865AD1" w:rsidRPr="00876347">
          <w:rPr>
            <w:rStyle w:val="Hyperlink"/>
            <w:noProof/>
          </w:rPr>
          <w:t>2.2.6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_Toc302982672 \h </w:instrText>
        </w:r>
        <w:r>
          <w:rPr>
            <w:noProof/>
            <w:webHidden/>
          </w:rPr>
        </w:r>
        <w:r>
          <w:rPr>
            <w:noProof/>
            <w:webHidden/>
          </w:rPr>
          <w:fldChar w:fldCharType="separate"/>
        </w:r>
        <w:r w:rsidR="00865AD1">
          <w:rPr>
            <w:noProof/>
            <w:webHidden/>
          </w:rPr>
          <w:t>15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73" w:history="1">
        <w:r w:rsidR="00865AD1" w:rsidRPr="00876347">
          <w:rPr>
            <w:rStyle w:val="Hyperlink"/>
            <w:noProof/>
          </w:rPr>
          <w:t>2.2.7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w:t>
        </w:r>
        <w:r w:rsidR="00865AD1">
          <w:rPr>
            <w:noProof/>
            <w:webHidden/>
          </w:rPr>
          <w:tab/>
        </w:r>
        <w:r>
          <w:rPr>
            <w:noProof/>
            <w:webHidden/>
          </w:rPr>
          <w:fldChar w:fldCharType="begin"/>
        </w:r>
        <w:r w:rsidR="00865AD1">
          <w:rPr>
            <w:noProof/>
            <w:webHidden/>
          </w:rPr>
          <w:instrText xml:space="preserve"> PAGEREF _Toc302982673 \h </w:instrText>
        </w:r>
        <w:r>
          <w:rPr>
            <w:noProof/>
            <w:webHidden/>
          </w:rPr>
        </w:r>
        <w:r>
          <w:rPr>
            <w:noProof/>
            <w:webHidden/>
          </w:rPr>
          <w:fldChar w:fldCharType="separate"/>
        </w:r>
        <w:r w:rsidR="00865AD1">
          <w:rPr>
            <w:noProof/>
            <w:webHidden/>
          </w:rPr>
          <w:t>15</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674" w:history="1">
        <w:r w:rsidR="00865AD1" w:rsidRPr="00876347">
          <w:rPr>
            <w:rStyle w:val="Hyperlink"/>
            <w:noProof/>
            <w:lang w:val="en-US"/>
          </w:rPr>
          <w:t>2.3</w:t>
        </w:r>
        <w:r w:rsidR="00865AD1">
          <w:rPr>
            <w:rFonts w:asciiTheme="minorHAnsi" w:eastAsiaTheme="minorEastAsia" w:hAnsiTheme="minorHAnsi" w:cstheme="minorBidi"/>
            <w:noProof/>
            <w:sz w:val="22"/>
            <w:szCs w:val="22"/>
            <w:lang w:val="en-US"/>
          </w:rPr>
          <w:tab/>
        </w:r>
        <w:r w:rsidR="00865AD1" w:rsidRPr="00876347">
          <w:rPr>
            <w:rStyle w:val="Hyperlink"/>
            <w:noProof/>
          </w:rPr>
          <w:t>Use Case: Related Questions – using FAQ category structure</w:t>
        </w:r>
        <w:r w:rsidR="00865AD1">
          <w:rPr>
            <w:noProof/>
            <w:webHidden/>
          </w:rPr>
          <w:tab/>
        </w:r>
        <w:r>
          <w:rPr>
            <w:noProof/>
            <w:webHidden/>
          </w:rPr>
          <w:fldChar w:fldCharType="begin"/>
        </w:r>
        <w:r w:rsidR="00865AD1">
          <w:rPr>
            <w:noProof/>
            <w:webHidden/>
          </w:rPr>
          <w:instrText xml:space="preserve"> PAGEREF _Toc302982674 \h </w:instrText>
        </w:r>
        <w:r>
          <w:rPr>
            <w:noProof/>
            <w:webHidden/>
          </w:rPr>
        </w:r>
        <w:r>
          <w:rPr>
            <w:noProof/>
            <w:webHidden/>
          </w:rPr>
          <w:fldChar w:fldCharType="separate"/>
        </w:r>
        <w:r w:rsidR="00865AD1">
          <w:rPr>
            <w:noProof/>
            <w:webHidden/>
          </w:rPr>
          <w:t>18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75" w:history="1">
        <w:r w:rsidR="00865AD1" w:rsidRPr="00876347">
          <w:rPr>
            <w:rStyle w:val="Hyperlink"/>
            <w:noProof/>
          </w:rPr>
          <w:t>2.3.1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_Toc302982675 \h </w:instrText>
        </w:r>
        <w:r>
          <w:rPr>
            <w:noProof/>
            <w:webHidden/>
          </w:rPr>
        </w:r>
        <w:r>
          <w:rPr>
            <w:noProof/>
            <w:webHidden/>
          </w:rPr>
          <w:fldChar w:fldCharType="separate"/>
        </w:r>
        <w:r w:rsidR="00865AD1">
          <w:rPr>
            <w:noProof/>
            <w:webHidden/>
          </w:rPr>
          <w:t>18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76" w:history="1">
        <w:r w:rsidR="00865AD1" w:rsidRPr="00876347">
          <w:rPr>
            <w:rStyle w:val="Hyperlink"/>
            <w:noProof/>
          </w:rPr>
          <w:t>2.3.2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_Toc302982676 \h </w:instrText>
        </w:r>
        <w:r>
          <w:rPr>
            <w:noProof/>
            <w:webHidden/>
          </w:rPr>
        </w:r>
        <w:r>
          <w:rPr>
            <w:noProof/>
            <w:webHidden/>
          </w:rPr>
          <w:fldChar w:fldCharType="separate"/>
        </w:r>
        <w:r w:rsidR="00865AD1">
          <w:rPr>
            <w:noProof/>
            <w:webHidden/>
          </w:rPr>
          <w:t>18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77" w:history="1">
        <w:r w:rsidR="00865AD1" w:rsidRPr="00876347">
          <w:rPr>
            <w:rStyle w:val="Hyperlink"/>
            <w:noProof/>
          </w:rPr>
          <w:t>2.3.3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_Toc302982677 \h </w:instrText>
        </w:r>
        <w:r>
          <w:rPr>
            <w:noProof/>
            <w:webHidden/>
          </w:rPr>
        </w:r>
        <w:r>
          <w:rPr>
            <w:noProof/>
            <w:webHidden/>
          </w:rPr>
          <w:fldChar w:fldCharType="separate"/>
        </w:r>
        <w:r w:rsidR="00865AD1">
          <w:rPr>
            <w:noProof/>
            <w:webHidden/>
          </w:rPr>
          <w:t>18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78" w:history="1">
        <w:r w:rsidR="00865AD1" w:rsidRPr="00876347">
          <w:rPr>
            <w:rStyle w:val="Hyperlink"/>
            <w:noProof/>
          </w:rPr>
          <w:t>2.3.4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_Toc302982678 \h </w:instrText>
        </w:r>
        <w:r>
          <w:rPr>
            <w:noProof/>
            <w:webHidden/>
          </w:rPr>
        </w:r>
        <w:r>
          <w:rPr>
            <w:noProof/>
            <w:webHidden/>
          </w:rPr>
          <w:fldChar w:fldCharType="separate"/>
        </w:r>
        <w:r w:rsidR="00865AD1">
          <w:rPr>
            <w:noProof/>
            <w:webHidden/>
          </w:rPr>
          <w:t>18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79" w:history="1">
        <w:r w:rsidR="00865AD1" w:rsidRPr="00876347">
          <w:rPr>
            <w:rStyle w:val="Hyperlink"/>
            <w:noProof/>
          </w:rPr>
          <w:t>2.3.5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_Toc302982679 \h </w:instrText>
        </w:r>
        <w:r>
          <w:rPr>
            <w:noProof/>
            <w:webHidden/>
          </w:rPr>
        </w:r>
        <w:r>
          <w:rPr>
            <w:noProof/>
            <w:webHidden/>
          </w:rPr>
          <w:fldChar w:fldCharType="separate"/>
        </w:r>
        <w:r w:rsidR="00865AD1">
          <w:rPr>
            <w:noProof/>
            <w:webHidden/>
          </w:rPr>
          <w:t>18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80" w:history="1">
        <w:r w:rsidR="00865AD1" w:rsidRPr="00876347">
          <w:rPr>
            <w:rStyle w:val="Hyperlink"/>
            <w:noProof/>
          </w:rPr>
          <w:t>2.3.6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_Toc302982680 \h </w:instrText>
        </w:r>
        <w:r>
          <w:rPr>
            <w:noProof/>
            <w:webHidden/>
          </w:rPr>
        </w:r>
        <w:r>
          <w:rPr>
            <w:noProof/>
            <w:webHidden/>
          </w:rPr>
          <w:fldChar w:fldCharType="separate"/>
        </w:r>
        <w:r w:rsidR="00865AD1">
          <w:rPr>
            <w:noProof/>
            <w:webHidden/>
          </w:rPr>
          <w:t>18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81" w:history="1">
        <w:r w:rsidR="00865AD1" w:rsidRPr="00876347">
          <w:rPr>
            <w:rStyle w:val="Hyperlink"/>
            <w:noProof/>
          </w:rPr>
          <w:t>2.3.7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Flow1-</w:t>
        </w:r>
        <w:r w:rsidR="00865AD1">
          <w:rPr>
            <w:noProof/>
            <w:webHidden/>
          </w:rPr>
          <w:tab/>
        </w:r>
        <w:r>
          <w:rPr>
            <w:noProof/>
            <w:webHidden/>
          </w:rPr>
          <w:fldChar w:fldCharType="begin"/>
        </w:r>
        <w:r w:rsidR="00865AD1">
          <w:rPr>
            <w:noProof/>
            <w:webHidden/>
          </w:rPr>
          <w:instrText xml:space="preserve"> PAGEREF _Toc302982681 \h </w:instrText>
        </w:r>
        <w:r>
          <w:rPr>
            <w:noProof/>
            <w:webHidden/>
          </w:rPr>
        </w:r>
        <w:r>
          <w:rPr>
            <w:noProof/>
            <w:webHidden/>
          </w:rPr>
          <w:fldChar w:fldCharType="separate"/>
        </w:r>
        <w:r w:rsidR="00865AD1">
          <w:rPr>
            <w:noProof/>
            <w:webHidden/>
          </w:rPr>
          <w:t>19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82" w:history="1">
        <w:r w:rsidR="00865AD1" w:rsidRPr="00876347">
          <w:rPr>
            <w:rStyle w:val="Hyperlink"/>
            <w:noProof/>
          </w:rPr>
          <w:t>2.3.8</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2-</w:t>
        </w:r>
        <w:r w:rsidR="00865AD1">
          <w:rPr>
            <w:noProof/>
            <w:webHidden/>
          </w:rPr>
          <w:tab/>
        </w:r>
        <w:r>
          <w:rPr>
            <w:noProof/>
            <w:webHidden/>
          </w:rPr>
          <w:fldChar w:fldCharType="begin"/>
        </w:r>
        <w:r w:rsidR="00865AD1">
          <w:rPr>
            <w:noProof/>
            <w:webHidden/>
          </w:rPr>
          <w:instrText xml:space="preserve"> PAGEREF _Toc302982682 \h </w:instrText>
        </w:r>
        <w:r>
          <w:rPr>
            <w:noProof/>
            <w:webHidden/>
          </w:rPr>
        </w:r>
        <w:r>
          <w:rPr>
            <w:noProof/>
            <w:webHidden/>
          </w:rPr>
          <w:fldChar w:fldCharType="separate"/>
        </w:r>
        <w:r w:rsidR="00865AD1">
          <w:rPr>
            <w:noProof/>
            <w:webHidden/>
          </w:rPr>
          <w:t>19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83" w:history="1">
        <w:r w:rsidR="00865AD1" w:rsidRPr="00876347">
          <w:rPr>
            <w:rStyle w:val="Hyperlink"/>
            <w:noProof/>
          </w:rPr>
          <w:t>2.3.9</w:t>
        </w:r>
        <w:r w:rsidR="00865AD1">
          <w:rPr>
            <w:rFonts w:asciiTheme="minorHAnsi" w:eastAsiaTheme="minorEastAsia" w:hAnsiTheme="minorHAnsi" w:cstheme="minorBidi"/>
            <w:noProof/>
            <w:sz w:val="22"/>
            <w:szCs w:val="22"/>
            <w:lang w:val="en-US"/>
          </w:rPr>
          <w:tab/>
        </w:r>
        <w:r w:rsidR="00865AD1" w:rsidRPr="00876347">
          <w:rPr>
            <w:rStyle w:val="Hyperlink"/>
            <w:noProof/>
          </w:rPr>
          <w:t>Algorithm to determine FAQs based on category-</w:t>
        </w:r>
        <w:r w:rsidR="00865AD1">
          <w:rPr>
            <w:noProof/>
            <w:webHidden/>
          </w:rPr>
          <w:tab/>
        </w:r>
        <w:r>
          <w:rPr>
            <w:noProof/>
            <w:webHidden/>
          </w:rPr>
          <w:fldChar w:fldCharType="begin"/>
        </w:r>
        <w:r w:rsidR="00865AD1">
          <w:rPr>
            <w:noProof/>
            <w:webHidden/>
          </w:rPr>
          <w:instrText xml:space="preserve"> PAGEREF _Toc302982683 \h </w:instrText>
        </w:r>
        <w:r>
          <w:rPr>
            <w:noProof/>
            <w:webHidden/>
          </w:rPr>
        </w:r>
        <w:r>
          <w:rPr>
            <w:noProof/>
            <w:webHidden/>
          </w:rPr>
          <w:fldChar w:fldCharType="separate"/>
        </w:r>
        <w:r w:rsidR="00865AD1">
          <w:rPr>
            <w:noProof/>
            <w:webHidden/>
          </w:rPr>
          <w:t>19</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684" w:history="1">
        <w:r w:rsidR="00865AD1" w:rsidRPr="00876347">
          <w:rPr>
            <w:rStyle w:val="Hyperlink"/>
            <w:noProof/>
            <w:lang w:val="en-US"/>
          </w:rPr>
          <w:t>2.4</w:t>
        </w:r>
        <w:r w:rsidR="00865AD1">
          <w:rPr>
            <w:rFonts w:asciiTheme="minorHAnsi" w:eastAsiaTheme="minorEastAsia" w:hAnsiTheme="minorHAnsi" w:cstheme="minorBidi"/>
            <w:noProof/>
            <w:sz w:val="22"/>
            <w:szCs w:val="22"/>
            <w:lang w:val="en-US"/>
          </w:rPr>
          <w:tab/>
        </w:r>
        <w:r w:rsidR="00865AD1" w:rsidRPr="00876347">
          <w:rPr>
            <w:rStyle w:val="Hyperlink"/>
            <w:noProof/>
          </w:rPr>
          <w:t>Related Questions – using Statistical Data</w:t>
        </w:r>
        <w:r w:rsidR="00865AD1">
          <w:rPr>
            <w:noProof/>
            <w:webHidden/>
          </w:rPr>
          <w:tab/>
        </w:r>
        <w:r>
          <w:rPr>
            <w:noProof/>
            <w:webHidden/>
          </w:rPr>
          <w:fldChar w:fldCharType="begin"/>
        </w:r>
        <w:r w:rsidR="00865AD1">
          <w:rPr>
            <w:noProof/>
            <w:webHidden/>
          </w:rPr>
          <w:instrText xml:space="preserve"> PAGEREF _Toc302982684 \h </w:instrText>
        </w:r>
        <w:r>
          <w:rPr>
            <w:noProof/>
            <w:webHidden/>
          </w:rPr>
        </w:r>
        <w:r>
          <w:rPr>
            <w:noProof/>
            <w:webHidden/>
          </w:rPr>
          <w:fldChar w:fldCharType="separate"/>
        </w:r>
        <w:r w:rsidR="00865AD1">
          <w:rPr>
            <w:noProof/>
            <w:webHidden/>
          </w:rPr>
          <w:t>20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85" w:history="1">
        <w:r w:rsidR="00865AD1" w:rsidRPr="00876347">
          <w:rPr>
            <w:rStyle w:val="Hyperlink"/>
            <w:noProof/>
          </w:rPr>
          <w:t>2.4.1</w:t>
        </w:r>
        <w:r w:rsidR="00865AD1">
          <w:rPr>
            <w:rFonts w:asciiTheme="minorHAnsi" w:eastAsiaTheme="minorEastAsia" w:hAnsiTheme="minorHAnsi" w:cstheme="minorBidi"/>
            <w:noProof/>
            <w:sz w:val="22"/>
            <w:szCs w:val="22"/>
            <w:lang w:val="en-US"/>
          </w:rPr>
          <w:tab/>
        </w:r>
        <w:r w:rsidR="00865AD1" w:rsidRPr="00876347">
          <w:rPr>
            <w:rStyle w:val="Hyperlink"/>
            <w:noProof/>
          </w:rPr>
          <w:t>Use Case: Statistical information calculation and logging.</w:t>
        </w:r>
        <w:r w:rsidR="00865AD1">
          <w:rPr>
            <w:noProof/>
            <w:webHidden/>
          </w:rPr>
          <w:tab/>
        </w:r>
        <w:r>
          <w:rPr>
            <w:noProof/>
            <w:webHidden/>
          </w:rPr>
          <w:fldChar w:fldCharType="begin"/>
        </w:r>
        <w:r w:rsidR="00865AD1">
          <w:rPr>
            <w:noProof/>
            <w:webHidden/>
          </w:rPr>
          <w:instrText xml:space="preserve"> PAGEREF _Toc302982685 \h </w:instrText>
        </w:r>
        <w:r>
          <w:rPr>
            <w:noProof/>
            <w:webHidden/>
          </w:rPr>
        </w:r>
        <w:r>
          <w:rPr>
            <w:noProof/>
            <w:webHidden/>
          </w:rPr>
          <w:fldChar w:fldCharType="separate"/>
        </w:r>
        <w:r w:rsidR="00865AD1">
          <w:rPr>
            <w:noProof/>
            <w:webHidden/>
          </w:rPr>
          <w:t>25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86" w:history="1">
        <w:r w:rsidR="00865AD1" w:rsidRPr="00876347">
          <w:rPr>
            <w:rStyle w:val="Hyperlink"/>
            <w:noProof/>
          </w:rPr>
          <w:t>2.4.2</w:t>
        </w:r>
        <w:r w:rsidR="00865AD1">
          <w:rPr>
            <w:rFonts w:asciiTheme="minorHAnsi" w:eastAsiaTheme="minorEastAsia" w:hAnsiTheme="minorHAnsi" w:cstheme="minorBidi"/>
            <w:noProof/>
            <w:sz w:val="22"/>
            <w:szCs w:val="22"/>
            <w:lang w:val="en-US"/>
          </w:rPr>
          <w:tab/>
        </w:r>
        <w:r w:rsidR="00865AD1" w:rsidRPr="00876347">
          <w:rPr>
            <w:rStyle w:val="Hyperlink"/>
            <w:noProof/>
          </w:rPr>
          <w:t>Use Case: Statistical information usage for Related FAQs.</w:t>
        </w:r>
        <w:r w:rsidR="00865AD1">
          <w:rPr>
            <w:noProof/>
            <w:webHidden/>
          </w:rPr>
          <w:tab/>
        </w:r>
        <w:r>
          <w:rPr>
            <w:noProof/>
            <w:webHidden/>
          </w:rPr>
          <w:fldChar w:fldCharType="begin"/>
        </w:r>
        <w:r w:rsidR="00865AD1">
          <w:rPr>
            <w:noProof/>
            <w:webHidden/>
          </w:rPr>
          <w:instrText xml:space="preserve"> PAGEREF _Toc302982686 \h </w:instrText>
        </w:r>
        <w:r>
          <w:rPr>
            <w:noProof/>
            <w:webHidden/>
          </w:rPr>
        </w:r>
        <w:r>
          <w:rPr>
            <w:noProof/>
            <w:webHidden/>
          </w:rPr>
          <w:fldChar w:fldCharType="separate"/>
        </w:r>
        <w:r w:rsidR="00865AD1">
          <w:rPr>
            <w:noProof/>
            <w:webHidden/>
          </w:rPr>
          <w:t>25</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687" w:history="1">
        <w:r w:rsidR="00865AD1" w:rsidRPr="00876347">
          <w:rPr>
            <w:rStyle w:val="Hyperlink"/>
            <w:noProof/>
            <w:lang w:val="en-US"/>
          </w:rPr>
          <w:t>2.5</w:t>
        </w:r>
        <w:r w:rsidR="00865AD1">
          <w:rPr>
            <w:rFonts w:asciiTheme="minorHAnsi" w:eastAsiaTheme="minorEastAsia" w:hAnsiTheme="minorHAnsi" w:cstheme="minorBidi"/>
            <w:noProof/>
            <w:sz w:val="22"/>
            <w:szCs w:val="22"/>
            <w:lang w:val="en-US"/>
          </w:rPr>
          <w:tab/>
        </w:r>
        <w:r w:rsidR="00865AD1" w:rsidRPr="00876347">
          <w:rPr>
            <w:rStyle w:val="Hyperlink"/>
            <w:noProof/>
          </w:rPr>
          <w:t>Use Case: Related FAQ – All the 4 algorithm selected in configuration file</w:t>
        </w:r>
        <w:r w:rsidR="00865AD1">
          <w:rPr>
            <w:noProof/>
            <w:webHidden/>
          </w:rPr>
          <w:tab/>
        </w:r>
        <w:r>
          <w:rPr>
            <w:noProof/>
            <w:webHidden/>
          </w:rPr>
          <w:fldChar w:fldCharType="begin"/>
        </w:r>
        <w:r w:rsidR="00865AD1">
          <w:rPr>
            <w:noProof/>
            <w:webHidden/>
          </w:rPr>
          <w:instrText xml:space="preserve"> PAGEREF _Toc302982687 \h </w:instrText>
        </w:r>
        <w:r>
          <w:rPr>
            <w:noProof/>
            <w:webHidden/>
          </w:rPr>
        </w:r>
        <w:r>
          <w:rPr>
            <w:noProof/>
            <w:webHidden/>
          </w:rPr>
          <w:fldChar w:fldCharType="separate"/>
        </w:r>
        <w:r w:rsidR="00865AD1">
          <w:rPr>
            <w:noProof/>
            <w:webHidden/>
          </w:rPr>
          <w:t>27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88" w:history="1">
        <w:r w:rsidR="00865AD1" w:rsidRPr="00876347">
          <w:rPr>
            <w:rStyle w:val="Hyperlink"/>
            <w:noProof/>
          </w:rPr>
          <w:t>2.5.1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_Toc302982688 \h </w:instrText>
        </w:r>
        <w:r>
          <w:rPr>
            <w:noProof/>
            <w:webHidden/>
          </w:rPr>
        </w:r>
        <w:r>
          <w:rPr>
            <w:noProof/>
            <w:webHidden/>
          </w:rPr>
          <w:fldChar w:fldCharType="separate"/>
        </w:r>
        <w:r w:rsidR="00865AD1">
          <w:rPr>
            <w:noProof/>
            <w:webHidden/>
          </w:rPr>
          <w:t>27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89" w:history="1">
        <w:r w:rsidR="00865AD1" w:rsidRPr="00876347">
          <w:rPr>
            <w:rStyle w:val="Hyperlink"/>
            <w:noProof/>
          </w:rPr>
          <w:t>2.5.2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_Toc302982689 \h </w:instrText>
        </w:r>
        <w:r>
          <w:rPr>
            <w:noProof/>
            <w:webHidden/>
          </w:rPr>
        </w:r>
        <w:r>
          <w:rPr>
            <w:noProof/>
            <w:webHidden/>
          </w:rPr>
          <w:fldChar w:fldCharType="separate"/>
        </w:r>
        <w:r w:rsidR="00865AD1">
          <w:rPr>
            <w:noProof/>
            <w:webHidden/>
          </w:rPr>
          <w:t>27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90" w:history="1">
        <w:r w:rsidR="00865AD1" w:rsidRPr="00876347">
          <w:rPr>
            <w:rStyle w:val="Hyperlink"/>
            <w:noProof/>
          </w:rPr>
          <w:t>2.5.3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_Toc302982690 \h </w:instrText>
        </w:r>
        <w:r>
          <w:rPr>
            <w:noProof/>
            <w:webHidden/>
          </w:rPr>
        </w:r>
        <w:r>
          <w:rPr>
            <w:noProof/>
            <w:webHidden/>
          </w:rPr>
          <w:fldChar w:fldCharType="separate"/>
        </w:r>
        <w:r w:rsidR="00865AD1">
          <w:rPr>
            <w:noProof/>
            <w:webHidden/>
          </w:rPr>
          <w:t>27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91" w:history="1">
        <w:r w:rsidR="00865AD1" w:rsidRPr="00876347">
          <w:rPr>
            <w:rStyle w:val="Hyperlink"/>
            <w:noProof/>
          </w:rPr>
          <w:t>2.5.4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_Toc302982691 \h </w:instrText>
        </w:r>
        <w:r>
          <w:rPr>
            <w:noProof/>
            <w:webHidden/>
          </w:rPr>
        </w:r>
        <w:r>
          <w:rPr>
            <w:noProof/>
            <w:webHidden/>
          </w:rPr>
          <w:fldChar w:fldCharType="separate"/>
        </w:r>
        <w:r w:rsidR="00865AD1">
          <w:rPr>
            <w:noProof/>
            <w:webHidden/>
          </w:rPr>
          <w:t>27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92" w:history="1">
        <w:r w:rsidR="00865AD1" w:rsidRPr="00876347">
          <w:rPr>
            <w:rStyle w:val="Hyperlink"/>
            <w:noProof/>
          </w:rPr>
          <w:t>2.5.5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_Toc302982692 \h </w:instrText>
        </w:r>
        <w:r>
          <w:rPr>
            <w:noProof/>
            <w:webHidden/>
          </w:rPr>
        </w:r>
        <w:r>
          <w:rPr>
            <w:noProof/>
            <w:webHidden/>
          </w:rPr>
          <w:fldChar w:fldCharType="separate"/>
        </w:r>
        <w:r w:rsidR="00865AD1">
          <w:rPr>
            <w:noProof/>
            <w:webHidden/>
          </w:rPr>
          <w:t>27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93" w:history="1">
        <w:r w:rsidR="00865AD1" w:rsidRPr="00876347">
          <w:rPr>
            <w:rStyle w:val="Hyperlink"/>
            <w:noProof/>
          </w:rPr>
          <w:t>2.5.6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_Toc302982693 \h </w:instrText>
        </w:r>
        <w:r>
          <w:rPr>
            <w:noProof/>
            <w:webHidden/>
          </w:rPr>
        </w:r>
        <w:r>
          <w:rPr>
            <w:noProof/>
            <w:webHidden/>
          </w:rPr>
          <w:fldChar w:fldCharType="separate"/>
        </w:r>
        <w:r w:rsidR="00865AD1">
          <w:rPr>
            <w:noProof/>
            <w:webHidden/>
          </w:rPr>
          <w:t>27</w:t>
        </w:r>
        <w:r>
          <w:rPr>
            <w:noProof/>
            <w:webHidden/>
          </w:rPr>
          <w:fldChar w:fldCharType="end"/>
        </w:r>
      </w:hyperlink>
    </w:p>
    <w:p w:rsidR="00865AD1" w:rsidRDefault="006B4D49">
      <w:pPr>
        <w:pStyle w:val="TOC1"/>
        <w:tabs>
          <w:tab w:val="left" w:pos="400"/>
          <w:tab w:val="right" w:leader="dot" w:pos="9350"/>
        </w:tabs>
        <w:rPr>
          <w:rFonts w:asciiTheme="minorHAnsi" w:eastAsiaTheme="minorEastAsia" w:hAnsiTheme="minorHAnsi" w:cstheme="minorBidi"/>
          <w:noProof/>
          <w:sz w:val="22"/>
          <w:szCs w:val="22"/>
          <w:lang w:val="en-US"/>
        </w:rPr>
      </w:pPr>
      <w:hyperlink w:anchor="_Toc302982694" w:history="1">
        <w:r w:rsidR="00865AD1" w:rsidRPr="00876347">
          <w:rPr>
            <w:rStyle w:val="Hyperlink"/>
            <w:noProof/>
          </w:rPr>
          <w:t>3</w:t>
        </w:r>
        <w:r w:rsidR="00865AD1">
          <w:rPr>
            <w:rFonts w:asciiTheme="minorHAnsi" w:eastAsiaTheme="minorEastAsia" w:hAnsiTheme="minorHAnsi" w:cstheme="minorBidi"/>
            <w:noProof/>
            <w:sz w:val="22"/>
            <w:szCs w:val="22"/>
            <w:lang w:val="en-US"/>
          </w:rPr>
          <w:tab/>
        </w:r>
        <w:r w:rsidR="00865AD1" w:rsidRPr="00876347">
          <w:rPr>
            <w:rStyle w:val="Hyperlink"/>
            <w:noProof/>
          </w:rPr>
          <w:t>MacroIndexing&amp;Index-BasedSearch</w:t>
        </w:r>
        <w:r w:rsidR="00865AD1">
          <w:rPr>
            <w:noProof/>
            <w:webHidden/>
          </w:rPr>
          <w:tab/>
        </w:r>
        <w:r>
          <w:rPr>
            <w:noProof/>
            <w:webHidden/>
          </w:rPr>
          <w:fldChar w:fldCharType="begin"/>
        </w:r>
        <w:r w:rsidR="00865AD1">
          <w:rPr>
            <w:noProof/>
            <w:webHidden/>
          </w:rPr>
          <w:instrText xml:space="preserve"> PAGEREF _Toc302982694 \h </w:instrText>
        </w:r>
        <w:r>
          <w:rPr>
            <w:noProof/>
            <w:webHidden/>
          </w:rPr>
        </w:r>
        <w:r>
          <w:rPr>
            <w:noProof/>
            <w:webHidden/>
          </w:rPr>
          <w:fldChar w:fldCharType="separate"/>
        </w:r>
        <w:r w:rsidR="00865AD1">
          <w:rPr>
            <w:noProof/>
            <w:webHidden/>
          </w:rPr>
          <w:t>28</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695" w:history="1">
        <w:r w:rsidR="00865AD1" w:rsidRPr="00876347">
          <w:rPr>
            <w:rStyle w:val="Hyperlink"/>
            <w:noProof/>
            <w:lang w:val="en-US"/>
          </w:rPr>
          <w:t>3.1</w:t>
        </w:r>
        <w:r w:rsidR="00865AD1">
          <w:rPr>
            <w:rFonts w:asciiTheme="minorHAnsi" w:eastAsiaTheme="minorEastAsia" w:hAnsiTheme="minorHAnsi" w:cstheme="minorBidi"/>
            <w:noProof/>
            <w:sz w:val="22"/>
            <w:szCs w:val="22"/>
            <w:lang w:val="en-US"/>
          </w:rPr>
          <w:tab/>
        </w:r>
        <w:r w:rsidR="00865AD1" w:rsidRPr="00876347">
          <w:rPr>
            <w:rStyle w:val="Hyperlink"/>
            <w:noProof/>
          </w:rPr>
          <w:t>Macro Indexing</w:t>
        </w:r>
        <w:r w:rsidR="00865AD1">
          <w:rPr>
            <w:noProof/>
            <w:webHidden/>
          </w:rPr>
          <w:tab/>
        </w:r>
        <w:r>
          <w:rPr>
            <w:noProof/>
            <w:webHidden/>
          </w:rPr>
          <w:fldChar w:fldCharType="begin"/>
        </w:r>
        <w:r w:rsidR="00865AD1">
          <w:rPr>
            <w:noProof/>
            <w:webHidden/>
          </w:rPr>
          <w:instrText xml:space="preserve"> PAGEREF _Toc302982695 \h </w:instrText>
        </w:r>
        <w:r>
          <w:rPr>
            <w:noProof/>
            <w:webHidden/>
          </w:rPr>
        </w:r>
        <w:r>
          <w:rPr>
            <w:noProof/>
            <w:webHidden/>
          </w:rPr>
          <w:fldChar w:fldCharType="separate"/>
        </w:r>
        <w:r w:rsidR="00865AD1">
          <w:rPr>
            <w:noProof/>
            <w:webHidden/>
          </w:rPr>
          <w:t>28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96" w:history="1">
        <w:r w:rsidR="00865AD1" w:rsidRPr="00876347">
          <w:rPr>
            <w:rStyle w:val="Hyperlink"/>
            <w:noProof/>
          </w:rPr>
          <w:t>3.1.1</w:t>
        </w:r>
        <w:r w:rsidR="00865AD1">
          <w:rPr>
            <w:rFonts w:asciiTheme="minorHAnsi" w:eastAsiaTheme="minorEastAsia" w:hAnsiTheme="minorHAnsi" w:cstheme="minorBidi"/>
            <w:noProof/>
            <w:sz w:val="22"/>
            <w:szCs w:val="22"/>
            <w:lang w:val="en-US"/>
          </w:rPr>
          <w:tab/>
        </w:r>
        <w:r w:rsidR="00865AD1" w:rsidRPr="00876347">
          <w:rPr>
            <w:rStyle w:val="Hyperlink"/>
            <w:noProof/>
          </w:rPr>
          <w:t>Algorithm for creating the Macro index:</w:t>
        </w:r>
        <w:r w:rsidR="00865AD1">
          <w:rPr>
            <w:noProof/>
            <w:webHidden/>
          </w:rPr>
          <w:tab/>
        </w:r>
        <w:r>
          <w:rPr>
            <w:noProof/>
            <w:webHidden/>
          </w:rPr>
          <w:fldChar w:fldCharType="begin"/>
        </w:r>
        <w:r w:rsidR="00865AD1">
          <w:rPr>
            <w:noProof/>
            <w:webHidden/>
          </w:rPr>
          <w:instrText xml:space="preserve"> PAGEREF _Toc302982696 \h </w:instrText>
        </w:r>
        <w:r>
          <w:rPr>
            <w:noProof/>
            <w:webHidden/>
          </w:rPr>
        </w:r>
        <w:r>
          <w:rPr>
            <w:noProof/>
            <w:webHidden/>
          </w:rPr>
          <w:fldChar w:fldCharType="separate"/>
        </w:r>
        <w:r w:rsidR="00865AD1">
          <w:rPr>
            <w:noProof/>
            <w:webHidden/>
          </w:rPr>
          <w:t>28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97" w:history="1">
        <w:r w:rsidR="00865AD1" w:rsidRPr="00876347">
          <w:rPr>
            <w:rStyle w:val="Hyperlink"/>
            <w:noProof/>
          </w:rPr>
          <w:t>3.1.2</w:t>
        </w:r>
        <w:r w:rsidR="00865AD1">
          <w:rPr>
            <w:rFonts w:asciiTheme="minorHAnsi" w:eastAsiaTheme="minorEastAsia" w:hAnsiTheme="minorHAnsi" w:cstheme="minorBidi"/>
            <w:noProof/>
            <w:sz w:val="22"/>
            <w:szCs w:val="22"/>
            <w:lang w:val="en-US"/>
          </w:rPr>
          <w:tab/>
        </w:r>
        <w:r w:rsidR="00865AD1" w:rsidRPr="00876347">
          <w:rPr>
            <w:rStyle w:val="Hyperlink"/>
            <w:noProof/>
          </w:rPr>
          <w:t>Use Case: V-Portal publishes the KB with macro index information:</w:t>
        </w:r>
        <w:r w:rsidR="00865AD1">
          <w:rPr>
            <w:noProof/>
            <w:webHidden/>
          </w:rPr>
          <w:tab/>
        </w:r>
        <w:r>
          <w:rPr>
            <w:noProof/>
            <w:webHidden/>
          </w:rPr>
          <w:fldChar w:fldCharType="begin"/>
        </w:r>
        <w:r w:rsidR="00865AD1">
          <w:rPr>
            <w:noProof/>
            <w:webHidden/>
          </w:rPr>
          <w:instrText xml:space="preserve"> PAGEREF _Toc302982697 \h </w:instrText>
        </w:r>
        <w:r>
          <w:rPr>
            <w:noProof/>
            <w:webHidden/>
          </w:rPr>
        </w:r>
        <w:r>
          <w:rPr>
            <w:noProof/>
            <w:webHidden/>
          </w:rPr>
          <w:fldChar w:fldCharType="separate"/>
        </w:r>
        <w:r w:rsidR="00865AD1">
          <w:rPr>
            <w:noProof/>
            <w:webHidden/>
          </w:rPr>
          <w:t>30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98" w:history="1">
        <w:r w:rsidR="00865AD1" w:rsidRPr="00876347">
          <w:rPr>
            <w:rStyle w:val="Hyperlink"/>
            <w:noProof/>
          </w:rPr>
          <w:t>3.1.3</w:t>
        </w:r>
        <w:r w:rsidR="00865AD1">
          <w:rPr>
            <w:rFonts w:asciiTheme="minorHAnsi" w:eastAsiaTheme="minorEastAsia" w:hAnsiTheme="minorHAnsi" w:cstheme="minorBidi"/>
            <w:noProof/>
            <w:sz w:val="22"/>
            <w:szCs w:val="22"/>
            <w:lang w:val="en-US"/>
          </w:rPr>
          <w:tab/>
        </w:r>
        <w:r w:rsidR="00865AD1" w:rsidRPr="00876347">
          <w:rPr>
            <w:rStyle w:val="Hyperlink"/>
            <w:noProof/>
          </w:rPr>
          <w:t>Use Case: User adds a new alternate in V-Portal</w:t>
        </w:r>
        <w:r w:rsidR="00865AD1">
          <w:rPr>
            <w:noProof/>
            <w:webHidden/>
          </w:rPr>
          <w:tab/>
        </w:r>
        <w:r>
          <w:rPr>
            <w:noProof/>
            <w:webHidden/>
          </w:rPr>
          <w:fldChar w:fldCharType="begin"/>
        </w:r>
        <w:r w:rsidR="00865AD1">
          <w:rPr>
            <w:noProof/>
            <w:webHidden/>
          </w:rPr>
          <w:instrText xml:space="preserve"> PAGEREF _Toc302982698 \h </w:instrText>
        </w:r>
        <w:r>
          <w:rPr>
            <w:noProof/>
            <w:webHidden/>
          </w:rPr>
        </w:r>
        <w:r>
          <w:rPr>
            <w:noProof/>
            <w:webHidden/>
          </w:rPr>
          <w:fldChar w:fldCharType="separate"/>
        </w:r>
        <w:r w:rsidR="00865AD1">
          <w:rPr>
            <w:noProof/>
            <w:webHidden/>
          </w:rPr>
          <w:t>30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699" w:history="1">
        <w:r w:rsidR="00865AD1" w:rsidRPr="00876347">
          <w:rPr>
            <w:rStyle w:val="Hyperlink"/>
            <w:noProof/>
          </w:rPr>
          <w:t>3.1.4</w:t>
        </w:r>
        <w:r w:rsidR="00865AD1">
          <w:rPr>
            <w:rFonts w:asciiTheme="minorHAnsi" w:eastAsiaTheme="minorEastAsia" w:hAnsiTheme="minorHAnsi" w:cstheme="minorBidi"/>
            <w:noProof/>
            <w:sz w:val="22"/>
            <w:szCs w:val="22"/>
            <w:lang w:val="en-US"/>
          </w:rPr>
          <w:tab/>
        </w:r>
        <w:r w:rsidR="00865AD1" w:rsidRPr="00876347">
          <w:rPr>
            <w:rStyle w:val="Hyperlink"/>
            <w:noProof/>
          </w:rPr>
          <w:t>Use Case: User adds/amends/deletes a macro in V-Portal</w:t>
        </w:r>
        <w:r w:rsidR="00865AD1">
          <w:rPr>
            <w:noProof/>
            <w:webHidden/>
          </w:rPr>
          <w:tab/>
        </w:r>
        <w:r>
          <w:rPr>
            <w:noProof/>
            <w:webHidden/>
          </w:rPr>
          <w:fldChar w:fldCharType="begin"/>
        </w:r>
        <w:r w:rsidR="00865AD1">
          <w:rPr>
            <w:noProof/>
            <w:webHidden/>
          </w:rPr>
          <w:instrText xml:space="preserve"> PAGEREF _Toc302982699 \h </w:instrText>
        </w:r>
        <w:r>
          <w:rPr>
            <w:noProof/>
            <w:webHidden/>
          </w:rPr>
        </w:r>
        <w:r>
          <w:rPr>
            <w:noProof/>
            <w:webHidden/>
          </w:rPr>
          <w:fldChar w:fldCharType="separate"/>
        </w:r>
        <w:r w:rsidR="00865AD1">
          <w:rPr>
            <w:noProof/>
            <w:webHidden/>
          </w:rPr>
          <w:t>32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00" w:history="1">
        <w:r w:rsidR="00865AD1" w:rsidRPr="00876347">
          <w:rPr>
            <w:rStyle w:val="Hyperlink"/>
            <w:noProof/>
          </w:rPr>
          <w:t>3.1.5</w:t>
        </w:r>
        <w:r w:rsidR="00865AD1">
          <w:rPr>
            <w:rFonts w:asciiTheme="minorHAnsi" w:eastAsiaTheme="minorEastAsia" w:hAnsiTheme="minorHAnsi" w:cstheme="minorBidi"/>
            <w:noProof/>
            <w:sz w:val="22"/>
            <w:szCs w:val="22"/>
            <w:lang w:val="en-US"/>
          </w:rPr>
          <w:tab/>
        </w:r>
        <w:r w:rsidR="00865AD1" w:rsidRPr="00876347">
          <w:rPr>
            <w:rStyle w:val="Hyperlink"/>
            <w:noProof/>
          </w:rPr>
          <w:t>Use Case: Restart V-Engine</w:t>
        </w:r>
        <w:r w:rsidR="00865AD1">
          <w:rPr>
            <w:noProof/>
            <w:webHidden/>
          </w:rPr>
          <w:tab/>
        </w:r>
        <w:r>
          <w:rPr>
            <w:noProof/>
            <w:webHidden/>
          </w:rPr>
          <w:fldChar w:fldCharType="begin"/>
        </w:r>
        <w:r w:rsidR="00865AD1">
          <w:rPr>
            <w:noProof/>
            <w:webHidden/>
          </w:rPr>
          <w:instrText xml:space="preserve"> PAGEREF _Toc302982700 \h </w:instrText>
        </w:r>
        <w:r>
          <w:rPr>
            <w:noProof/>
            <w:webHidden/>
          </w:rPr>
        </w:r>
        <w:r>
          <w:rPr>
            <w:noProof/>
            <w:webHidden/>
          </w:rPr>
          <w:fldChar w:fldCharType="separate"/>
        </w:r>
        <w:r w:rsidR="00865AD1">
          <w:rPr>
            <w:noProof/>
            <w:webHidden/>
          </w:rPr>
          <w:t>34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01" w:history="1">
        <w:r w:rsidR="00865AD1" w:rsidRPr="00876347">
          <w:rPr>
            <w:rStyle w:val="Hyperlink"/>
            <w:noProof/>
          </w:rPr>
          <w:t>3.1.6</w:t>
        </w:r>
        <w:r w:rsidR="00865AD1">
          <w:rPr>
            <w:rFonts w:asciiTheme="minorHAnsi" w:eastAsiaTheme="minorEastAsia" w:hAnsiTheme="minorHAnsi" w:cstheme="minorBidi"/>
            <w:noProof/>
            <w:sz w:val="22"/>
            <w:szCs w:val="22"/>
            <w:lang w:val="en-US"/>
          </w:rPr>
          <w:tab/>
        </w:r>
        <w:r w:rsidR="00865AD1" w:rsidRPr="00876347">
          <w:rPr>
            <w:rStyle w:val="Hyperlink"/>
            <w:noProof/>
          </w:rPr>
          <w:t>Use Case: Batch mode run to update Macro indexing</w:t>
        </w:r>
        <w:r w:rsidR="00865AD1">
          <w:rPr>
            <w:noProof/>
            <w:webHidden/>
          </w:rPr>
          <w:tab/>
        </w:r>
        <w:r>
          <w:rPr>
            <w:noProof/>
            <w:webHidden/>
          </w:rPr>
          <w:fldChar w:fldCharType="begin"/>
        </w:r>
        <w:r w:rsidR="00865AD1">
          <w:rPr>
            <w:noProof/>
            <w:webHidden/>
          </w:rPr>
          <w:instrText xml:space="preserve"> PAGEREF _Toc302982701 \h </w:instrText>
        </w:r>
        <w:r>
          <w:rPr>
            <w:noProof/>
            <w:webHidden/>
          </w:rPr>
        </w:r>
        <w:r>
          <w:rPr>
            <w:noProof/>
            <w:webHidden/>
          </w:rPr>
          <w:fldChar w:fldCharType="separate"/>
        </w:r>
        <w:r w:rsidR="00865AD1">
          <w:rPr>
            <w:noProof/>
            <w:webHidden/>
          </w:rPr>
          <w:t>34</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02" w:history="1">
        <w:r w:rsidR="00865AD1" w:rsidRPr="00876347">
          <w:rPr>
            <w:rStyle w:val="Hyperlink"/>
            <w:noProof/>
            <w:lang w:val="en-US"/>
          </w:rPr>
          <w:t>3.2</w:t>
        </w:r>
        <w:r w:rsidR="00865AD1">
          <w:rPr>
            <w:rFonts w:asciiTheme="minorHAnsi" w:eastAsiaTheme="minorEastAsia" w:hAnsiTheme="minorHAnsi" w:cstheme="minorBidi"/>
            <w:noProof/>
            <w:sz w:val="22"/>
            <w:szCs w:val="22"/>
            <w:lang w:val="en-US"/>
          </w:rPr>
          <w:tab/>
        </w:r>
        <w:r w:rsidR="00865AD1" w:rsidRPr="00876347">
          <w:rPr>
            <w:rStyle w:val="Hyperlink"/>
            <w:noProof/>
          </w:rPr>
          <w:t>Algorithm for Index based search (uses Macro indexing):</w:t>
        </w:r>
        <w:r w:rsidR="00865AD1">
          <w:rPr>
            <w:noProof/>
            <w:webHidden/>
          </w:rPr>
          <w:tab/>
        </w:r>
        <w:r>
          <w:rPr>
            <w:noProof/>
            <w:webHidden/>
          </w:rPr>
          <w:fldChar w:fldCharType="begin"/>
        </w:r>
        <w:r w:rsidR="00865AD1">
          <w:rPr>
            <w:noProof/>
            <w:webHidden/>
          </w:rPr>
          <w:instrText xml:space="preserve"> PAGEREF _Toc302982702 \h </w:instrText>
        </w:r>
        <w:r>
          <w:rPr>
            <w:noProof/>
            <w:webHidden/>
          </w:rPr>
        </w:r>
        <w:r>
          <w:rPr>
            <w:noProof/>
            <w:webHidden/>
          </w:rPr>
          <w:fldChar w:fldCharType="separate"/>
        </w:r>
        <w:r w:rsidR="00865AD1">
          <w:rPr>
            <w:noProof/>
            <w:webHidden/>
          </w:rPr>
          <w:t>35</w:t>
        </w:r>
        <w:r>
          <w:rPr>
            <w:noProof/>
            <w:webHidden/>
          </w:rPr>
          <w:fldChar w:fldCharType="end"/>
        </w:r>
      </w:hyperlink>
    </w:p>
    <w:p w:rsidR="00865AD1" w:rsidRDefault="006B4D49">
      <w:pPr>
        <w:pStyle w:val="TOC1"/>
        <w:tabs>
          <w:tab w:val="left" w:pos="400"/>
          <w:tab w:val="right" w:leader="dot" w:pos="9350"/>
        </w:tabs>
        <w:rPr>
          <w:rFonts w:asciiTheme="minorHAnsi" w:eastAsiaTheme="minorEastAsia" w:hAnsiTheme="minorHAnsi" w:cstheme="minorBidi"/>
          <w:noProof/>
          <w:sz w:val="22"/>
          <w:szCs w:val="22"/>
          <w:lang w:val="en-US"/>
        </w:rPr>
      </w:pPr>
      <w:hyperlink w:anchor="_Toc302982703" w:history="1">
        <w:r w:rsidR="00865AD1" w:rsidRPr="00876347">
          <w:rPr>
            <w:rStyle w:val="Hyperlink"/>
            <w:noProof/>
          </w:rPr>
          <w:t>4</w:t>
        </w:r>
        <w:r w:rsidR="00865AD1">
          <w:rPr>
            <w:rFonts w:asciiTheme="minorHAnsi" w:eastAsiaTheme="minorEastAsia" w:hAnsiTheme="minorHAnsi" w:cstheme="minorBidi"/>
            <w:noProof/>
            <w:sz w:val="22"/>
            <w:szCs w:val="22"/>
            <w:lang w:val="en-US"/>
          </w:rPr>
          <w:tab/>
        </w:r>
        <w:r w:rsidR="00865AD1" w:rsidRPr="00876347">
          <w:rPr>
            <w:rStyle w:val="Hyperlink"/>
            <w:noProof/>
          </w:rPr>
          <w:t>Operators</w:t>
        </w:r>
        <w:r w:rsidR="00865AD1">
          <w:rPr>
            <w:noProof/>
            <w:webHidden/>
          </w:rPr>
          <w:tab/>
        </w:r>
        <w:r>
          <w:rPr>
            <w:noProof/>
            <w:webHidden/>
          </w:rPr>
          <w:fldChar w:fldCharType="begin"/>
        </w:r>
        <w:r w:rsidR="00865AD1">
          <w:rPr>
            <w:noProof/>
            <w:webHidden/>
          </w:rPr>
          <w:instrText xml:space="preserve"> PAGEREF _Toc302982703 \h </w:instrText>
        </w:r>
        <w:r>
          <w:rPr>
            <w:noProof/>
            <w:webHidden/>
          </w:rPr>
        </w:r>
        <w:r>
          <w:rPr>
            <w:noProof/>
            <w:webHidden/>
          </w:rPr>
          <w:fldChar w:fldCharType="separate"/>
        </w:r>
        <w:r w:rsidR="00865AD1">
          <w:rPr>
            <w:noProof/>
            <w:webHidden/>
          </w:rPr>
          <w:t>38</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04" w:history="1">
        <w:r w:rsidR="00865AD1" w:rsidRPr="00876347">
          <w:rPr>
            <w:rStyle w:val="Hyperlink"/>
            <w:noProof/>
            <w:lang w:val="en-US"/>
          </w:rPr>
          <w:t>4.1</w:t>
        </w:r>
        <w:r w:rsidR="00865AD1">
          <w:rPr>
            <w:rFonts w:asciiTheme="minorHAnsi" w:eastAsiaTheme="minorEastAsia" w:hAnsiTheme="minorHAnsi" w:cstheme="minorBidi"/>
            <w:noProof/>
            <w:sz w:val="22"/>
            <w:szCs w:val="22"/>
            <w:lang w:val="en-US"/>
          </w:rPr>
          <w:tab/>
        </w:r>
        <w:r w:rsidR="00865AD1" w:rsidRPr="00876347">
          <w:rPr>
            <w:rStyle w:val="Hyperlink"/>
            <w:noProof/>
          </w:rPr>
          <w:t>Immediately Followed by operator =</w:t>
        </w:r>
        <w:r w:rsidR="00865AD1">
          <w:rPr>
            <w:noProof/>
            <w:webHidden/>
          </w:rPr>
          <w:tab/>
        </w:r>
        <w:r>
          <w:rPr>
            <w:noProof/>
            <w:webHidden/>
          </w:rPr>
          <w:fldChar w:fldCharType="begin"/>
        </w:r>
        <w:r w:rsidR="00865AD1">
          <w:rPr>
            <w:noProof/>
            <w:webHidden/>
          </w:rPr>
          <w:instrText xml:space="preserve"> PAGEREF _Toc302982704 \h </w:instrText>
        </w:r>
        <w:r>
          <w:rPr>
            <w:noProof/>
            <w:webHidden/>
          </w:rPr>
        </w:r>
        <w:r>
          <w:rPr>
            <w:noProof/>
            <w:webHidden/>
          </w:rPr>
          <w:fldChar w:fldCharType="separate"/>
        </w:r>
        <w:r w:rsidR="00865AD1">
          <w:rPr>
            <w:noProof/>
            <w:webHidden/>
          </w:rPr>
          <w:t>38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05" w:history="1">
        <w:r w:rsidR="00865AD1" w:rsidRPr="00876347">
          <w:rPr>
            <w:rStyle w:val="Hyperlink"/>
            <w:noProof/>
          </w:rPr>
          <w:t>4.1.1</w:t>
        </w:r>
        <w:r w:rsidR="00865AD1">
          <w:rPr>
            <w:rFonts w:asciiTheme="minorHAnsi" w:eastAsiaTheme="minorEastAsia" w:hAnsiTheme="minorHAnsi" w:cstheme="minorBidi"/>
            <w:noProof/>
            <w:sz w:val="22"/>
            <w:szCs w:val="22"/>
            <w:lang w:val="en-US"/>
          </w:rPr>
          <w:tab/>
        </w:r>
        <w:r w:rsidR="00865AD1" w:rsidRPr="00876347">
          <w:rPr>
            <w:rStyle w:val="Hyperlink"/>
            <w:noProof/>
          </w:rPr>
          <w:t>Operator evaluation</w:t>
        </w:r>
        <w:r w:rsidR="00865AD1">
          <w:rPr>
            <w:noProof/>
            <w:webHidden/>
          </w:rPr>
          <w:tab/>
        </w:r>
        <w:r>
          <w:rPr>
            <w:noProof/>
            <w:webHidden/>
          </w:rPr>
          <w:fldChar w:fldCharType="begin"/>
        </w:r>
        <w:r w:rsidR="00865AD1">
          <w:rPr>
            <w:noProof/>
            <w:webHidden/>
          </w:rPr>
          <w:instrText xml:space="preserve"> PAGEREF _Toc302982705 \h </w:instrText>
        </w:r>
        <w:r>
          <w:rPr>
            <w:noProof/>
            <w:webHidden/>
          </w:rPr>
        </w:r>
        <w:r>
          <w:rPr>
            <w:noProof/>
            <w:webHidden/>
          </w:rPr>
          <w:fldChar w:fldCharType="separate"/>
        </w:r>
        <w:r w:rsidR="00865AD1">
          <w:rPr>
            <w:noProof/>
            <w:webHidden/>
          </w:rPr>
          <w:t>38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06" w:history="1">
        <w:r w:rsidR="00865AD1" w:rsidRPr="00876347">
          <w:rPr>
            <w:rStyle w:val="Hyperlink"/>
            <w:noProof/>
          </w:rPr>
          <w:t>4.1.2</w:t>
        </w:r>
        <w:r w:rsidR="00865AD1">
          <w:rPr>
            <w:rFonts w:asciiTheme="minorHAnsi" w:eastAsiaTheme="minorEastAsia" w:hAnsiTheme="minorHAnsi" w:cstheme="minorBidi"/>
            <w:noProof/>
            <w:sz w:val="22"/>
            <w:szCs w:val="22"/>
            <w:lang w:val="en-US"/>
          </w:rPr>
          <w:tab/>
        </w:r>
        <w:r w:rsidR="00865AD1" w:rsidRPr="00876347">
          <w:rPr>
            <w:rStyle w:val="Hyperlink"/>
            <w:noProof/>
          </w:rPr>
          <w:t>Restrictions</w:t>
        </w:r>
        <w:r w:rsidR="00865AD1">
          <w:rPr>
            <w:noProof/>
            <w:webHidden/>
          </w:rPr>
          <w:tab/>
        </w:r>
        <w:r>
          <w:rPr>
            <w:noProof/>
            <w:webHidden/>
          </w:rPr>
          <w:fldChar w:fldCharType="begin"/>
        </w:r>
        <w:r w:rsidR="00865AD1">
          <w:rPr>
            <w:noProof/>
            <w:webHidden/>
          </w:rPr>
          <w:instrText xml:space="preserve"> PAGEREF _Toc302982706 \h </w:instrText>
        </w:r>
        <w:r>
          <w:rPr>
            <w:noProof/>
            <w:webHidden/>
          </w:rPr>
        </w:r>
        <w:r>
          <w:rPr>
            <w:noProof/>
            <w:webHidden/>
          </w:rPr>
          <w:fldChar w:fldCharType="separate"/>
        </w:r>
        <w:r w:rsidR="00865AD1">
          <w:rPr>
            <w:noProof/>
            <w:webHidden/>
          </w:rPr>
          <w:t>38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07" w:history="1">
        <w:r w:rsidR="00865AD1" w:rsidRPr="00876347">
          <w:rPr>
            <w:rStyle w:val="Hyperlink"/>
            <w:noProof/>
          </w:rPr>
          <w:t>4.1.3</w:t>
        </w:r>
        <w:r w:rsidR="00865AD1">
          <w:rPr>
            <w:rFonts w:asciiTheme="minorHAnsi" w:eastAsiaTheme="minorEastAsia" w:hAnsiTheme="minorHAnsi" w:cstheme="minorBidi"/>
            <w:noProof/>
            <w:sz w:val="22"/>
            <w:szCs w:val="22"/>
            <w:lang w:val="en-US"/>
          </w:rPr>
          <w:tab/>
        </w:r>
        <w:r w:rsidR="00865AD1" w:rsidRPr="00876347">
          <w:rPr>
            <w:rStyle w:val="Hyperlink"/>
            <w:noProof/>
          </w:rPr>
          <w:t>Examples</w:t>
        </w:r>
        <w:r w:rsidR="00865AD1">
          <w:rPr>
            <w:noProof/>
            <w:webHidden/>
          </w:rPr>
          <w:tab/>
        </w:r>
        <w:r>
          <w:rPr>
            <w:noProof/>
            <w:webHidden/>
          </w:rPr>
          <w:fldChar w:fldCharType="begin"/>
        </w:r>
        <w:r w:rsidR="00865AD1">
          <w:rPr>
            <w:noProof/>
            <w:webHidden/>
          </w:rPr>
          <w:instrText xml:space="preserve"> PAGEREF _Toc302982707 \h </w:instrText>
        </w:r>
        <w:r>
          <w:rPr>
            <w:noProof/>
            <w:webHidden/>
          </w:rPr>
        </w:r>
        <w:r>
          <w:rPr>
            <w:noProof/>
            <w:webHidden/>
          </w:rPr>
          <w:fldChar w:fldCharType="separate"/>
        </w:r>
        <w:r w:rsidR="00865AD1">
          <w:rPr>
            <w:noProof/>
            <w:webHidden/>
          </w:rPr>
          <w:t>38</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08" w:history="1">
        <w:r w:rsidR="00865AD1" w:rsidRPr="00876347">
          <w:rPr>
            <w:rStyle w:val="Hyperlink"/>
            <w:noProof/>
            <w:lang w:val="en-US"/>
          </w:rPr>
          <w:t>4.2</w:t>
        </w:r>
        <w:r w:rsidR="00865AD1">
          <w:rPr>
            <w:rFonts w:asciiTheme="minorHAnsi" w:eastAsiaTheme="minorEastAsia" w:hAnsiTheme="minorHAnsi" w:cstheme="minorBidi"/>
            <w:noProof/>
            <w:sz w:val="22"/>
            <w:szCs w:val="22"/>
            <w:lang w:val="en-US"/>
          </w:rPr>
          <w:tab/>
        </w:r>
        <w:r w:rsidR="00865AD1" w:rsidRPr="00876347">
          <w:rPr>
            <w:rStyle w:val="Hyperlink"/>
            <w:noProof/>
          </w:rPr>
          <w:t>Loose Immediately Followed by operator &gt;</w:t>
        </w:r>
        <w:r w:rsidR="00865AD1">
          <w:rPr>
            <w:noProof/>
            <w:webHidden/>
          </w:rPr>
          <w:tab/>
        </w:r>
        <w:r>
          <w:rPr>
            <w:noProof/>
            <w:webHidden/>
          </w:rPr>
          <w:fldChar w:fldCharType="begin"/>
        </w:r>
        <w:r w:rsidR="00865AD1">
          <w:rPr>
            <w:noProof/>
            <w:webHidden/>
          </w:rPr>
          <w:instrText xml:space="preserve"> PAGEREF _Toc302982708 \h </w:instrText>
        </w:r>
        <w:r>
          <w:rPr>
            <w:noProof/>
            <w:webHidden/>
          </w:rPr>
        </w:r>
        <w:r>
          <w:rPr>
            <w:noProof/>
            <w:webHidden/>
          </w:rPr>
          <w:fldChar w:fldCharType="separate"/>
        </w:r>
        <w:r w:rsidR="00865AD1">
          <w:rPr>
            <w:noProof/>
            <w:webHidden/>
          </w:rPr>
          <w:t>39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09" w:history="1">
        <w:r w:rsidR="00865AD1" w:rsidRPr="00876347">
          <w:rPr>
            <w:rStyle w:val="Hyperlink"/>
            <w:noProof/>
          </w:rPr>
          <w:t>4.2.1</w:t>
        </w:r>
        <w:r w:rsidR="00865AD1">
          <w:rPr>
            <w:rFonts w:asciiTheme="minorHAnsi" w:eastAsiaTheme="minorEastAsia" w:hAnsiTheme="minorHAnsi" w:cstheme="minorBidi"/>
            <w:noProof/>
            <w:sz w:val="22"/>
            <w:szCs w:val="22"/>
            <w:lang w:val="en-US"/>
          </w:rPr>
          <w:tab/>
        </w:r>
        <w:r w:rsidR="00865AD1" w:rsidRPr="00876347">
          <w:rPr>
            <w:rStyle w:val="Hyperlink"/>
            <w:noProof/>
          </w:rPr>
          <w:t>Operator evaluation</w:t>
        </w:r>
        <w:r w:rsidR="00865AD1">
          <w:rPr>
            <w:noProof/>
            <w:webHidden/>
          </w:rPr>
          <w:tab/>
        </w:r>
        <w:r>
          <w:rPr>
            <w:noProof/>
            <w:webHidden/>
          </w:rPr>
          <w:fldChar w:fldCharType="begin"/>
        </w:r>
        <w:r w:rsidR="00865AD1">
          <w:rPr>
            <w:noProof/>
            <w:webHidden/>
          </w:rPr>
          <w:instrText xml:space="preserve"> PAGEREF _Toc302982709 \h </w:instrText>
        </w:r>
        <w:r>
          <w:rPr>
            <w:noProof/>
            <w:webHidden/>
          </w:rPr>
        </w:r>
        <w:r>
          <w:rPr>
            <w:noProof/>
            <w:webHidden/>
          </w:rPr>
          <w:fldChar w:fldCharType="separate"/>
        </w:r>
        <w:r w:rsidR="00865AD1">
          <w:rPr>
            <w:noProof/>
            <w:webHidden/>
          </w:rPr>
          <w:t>39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10" w:history="1">
        <w:r w:rsidR="00865AD1" w:rsidRPr="00876347">
          <w:rPr>
            <w:rStyle w:val="Hyperlink"/>
            <w:noProof/>
          </w:rPr>
          <w:t>4.2.2</w:t>
        </w:r>
        <w:r w:rsidR="00865AD1">
          <w:rPr>
            <w:rFonts w:asciiTheme="minorHAnsi" w:eastAsiaTheme="minorEastAsia" w:hAnsiTheme="minorHAnsi" w:cstheme="minorBidi"/>
            <w:noProof/>
            <w:sz w:val="22"/>
            <w:szCs w:val="22"/>
            <w:lang w:val="en-US"/>
          </w:rPr>
          <w:tab/>
        </w:r>
        <w:r w:rsidR="00865AD1" w:rsidRPr="00876347">
          <w:rPr>
            <w:rStyle w:val="Hyperlink"/>
            <w:noProof/>
          </w:rPr>
          <w:t>Restrictions</w:t>
        </w:r>
        <w:r w:rsidR="00865AD1">
          <w:rPr>
            <w:noProof/>
            <w:webHidden/>
          </w:rPr>
          <w:tab/>
        </w:r>
        <w:r>
          <w:rPr>
            <w:noProof/>
            <w:webHidden/>
          </w:rPr>
          <w:fldChar w:fldCharType="begin"/>
        </w:r>
        <w:r w:rsidR="00865AD1">
          <w:rPr>
            <w:noProof/>
            <w:webHidden/>
          </w:rPr>
          <w:instrText xml:space="preserve"> PAGEREF _Toc302982710 \h </w:instrText>
        </w:r>
        <w:r>
          <w:rPr>
            <w:noProof/>
            <w:webHidden/>
          </w:rPr>
        </w:r>
        <w:r>
          <w:rPr>
            <w:noProof/>
            <w:webHidden/>
          </w:rPr>
          <w:fldChar w:fldCharType="separate"/>
        </w:r>
        <w:r w:rsidR="00865AD1">
          <w:rPr>
            <w:noProof/>
            <w:webHidden/>
          </w:rPr>
          <w:t>39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11" w:history="1">
        <w:r w:rsidR="00865AD1" w:rsidRPr="00876347">
          <w:rPr>
            <w:rStyle w:val="Hyperlink"/>
            <w:noProof/>
          </w:rPr>
          <w:t>4.2.3</w:t>
        </w:r>
        <w:r w:rsidR="00865AD1">
          <w:rPr>
            <w:rFonts w:asciiTheme="minorHAnsi" w:eastAsiaTheme="minorEastAsia" w:hAnsiTheme="minorHAnsi" w:cstheme="minorBidi"/>
            <w:noProof/>
            <w:sz w:val="22"/>
            <w:szCs w:val="22"/>
            <w:lang w:val="en-US"/>
          </w:rPr>
          <w:tab/>
        </w:r>
        <w:r w:rsidR="00865AD1" w:rsidRPr="00876347">
          <w:rPr>
            <w:rStyle w:val="Hyperlink"/>
            <w:noProof/>
          </w:rPr>
          <w:t>Examples</w:t>
        </w:r>
        <w:r w:rsidR="00865AD1">
          <w:rPr>
            <w:noProof/>
            <w:webHidden/>
          </w:rPr>
          <w:tab/>
        </w:r>
        <w:r>
          <w:rPr>
            <w:noProof/>
            <w:webHidden/>
          </w:rPr>
          <w:fldChar w:fldCharType="begin"/>
        </w:r>
        <w:r w:rsidR="00865AD1">
          <w:rPr>
            <w:noProof/>
            <w:webHidden/>
          </w:rPr>
          <w:instrText xml:space="preserve"> PAGEREF _Toc302982711 \h </w:instrText>
        </w:r>
        <w:r>
          <w:rPr>
            <w:noProof/>
            <w:webHidden/>
          </w:rPr>
        </w:r>
        <w:r>
          <w:rPr>
            <w:noProof/>
            <w:webHidden/>
          </w:rPr>
          <w:fldChar w:fldCharType="separate"/>
        </w:r>
        <w:r w:rsidR="00865AD1">
          <w:rPr>
            <w:noProof/>
            <w:webHidden/>
          </w:rPr>
          <w:t>39</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12" w:history="1">
        <w:r w:rsidR="00865AD1" w:rsidRPr="00876347">
          <w:rPr>
            <w:rStyle w:val="Hyperlink"/>
            <w:noProof/>
            <w:lang w:val="en-US"/>
          </w:rPr>
          <w:t>4.3</w:t>
        </w:r>
        <w:r w:rsidR="00865AD1">
          <w:rPr>
            <w:rFonts w:asciiTheme="minorHAnsi" w:eastAsiaTheme="minorEastAsia" w:hAnsiTheme="minorHAnsi" w:cstheme="minorBidi"/>
            <w:noProof/>
            <w:sz w:val="22"/>
            <w:szCs w:val="22"/>
            <w:lang w:val="en-US"/>
          </w:rPr>
          <w:tab/>
        </w:r>
        <w:r w:rsidR="00865AD1" w:rsidRPr="00876347">
          <w:rPr>
            <w:rStyle w:val="Hyperlink"/>
            <w:noProof/>
          </w:rPr>
          <w:t>Pipe operator with macros and bracketed structures.</w:t>
        </w:r>
        <w:r w:rsidR="00865AD1">
          <w:rPr>
            <w:noProof/>
            <w:webHidden/>
          </w:rPr>
          <w:tab/>
        </w:r>
        <w:r>
          <w:rPr>
            <w:noProof/>
            <w:webHidden/>
          </w:rPr>
          <w:fldChar w:fldCharType="begin"/>
        </w:r>
        <w:r w:rsidR="00865AD1">
          <w:rPr>
            <w:noProof/>
            <w:webHidden/>
          </w:rPr>
          <w:instrText xml:space="preserve"> PAGEREF _Toc302982712 \h </w:instrText>
        </w:r>
        <w:r>
          <w:rPr>
            <w:noProof/>
            <w:webHidden/>
          </w:rPr>
        </w:r>
        <w:r>
          <w:rPr>
            <w:noProof/>
            <w:webHidden/>
          </w:rPr>
          <w:fldChar w:fldCharType="separate"/>
        </w:r>
        <w:r w:rsidR="00865AD1">
          <w:rPr>
            <w:noProof/>
            <w:webHidden/>
          </w:rPr>
          <w:t>40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13" w:history="1">
        <w:r w:rsidR="00865AD1" w:rsidRPr="00876347">
          <w:rPr>
            <w:rStyle w:val="Hyperlink"/>
            <w:noProof/>
          </w:rPr>
          <w:t>4.3.1</w:t>
        </w:r>
        <w:r w:rsidR="00865AD1">
          <w:rPr>
            <w:rFonts w:asciiTheme="minorHAnsi" w:eastAsiaTheme="minorEastAsia" w:hAnsiTheme="minorHAnsi" w:cstheme="minorBidi"/>
            <w:noProof/>
            <w:sz w:val="22"/>
            <w:szCs w:val="22"/>
            <w:lang w:val="en-US"/>
          </w:rPr>
          <w:tab/>
        </w:r>
        <w:r w:rsidR="00865AD1" w:rsidRPr="00876347">
          <w:rPr>
            <w:rStyle w:val="Hyperlink"/>
            <w:noProof/>
          </w:rPr>
          <w:t>Operator evaluation</w:t>
        </w:r>
        <w:r w:rsidR="00865AD1">
          <w:rPr>
            <w:noProof/>
            <w:webHidden/>
          </w:rPr>
          <w:tab/>
        </w:r>
        <w:r>
          <w:rPr>
            <w:noProof/>
            <w:webHidden/>
          </w:rPr>
          <w:fldChar w:fldCharType="begin"/>
        </w:r>
        <w:r w:rsidR="00865AD1">
          <w:rPr>
            <w:noProof/>
            <w:webHidden/>
          </w:rPr>
          <w:instrText xml:space="preserve"> PAGEREF _Toc302982713 \h </w:instrText>
        </w:r>
        <w:r>
          <w:rPr>
            <w:noProof/>
            <w:webHidden/>
          </w:rPr>
        </w:r>
        <w:r>
          <w:rPr>
            <w:noProof/>
            <w:webHidden/>
          </w:rPr>
          <w:fldChar w:fldCharType="separate"/>
        </w:r>
        <w:r w:rsidR="00865AD1">
          <w:rPr>
            <w:noProof/>
            <w:webHidden/>
          </w:rPr>
          <w:t>40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14" w:history="1">
        <w:r w:rsidR="00865AD1" w:rsidRPr="00876347">
          <w:rPr>
            <w:rStyle w:val="Hyperlink"/>
            <w:noProof/>
          </w:rPr>
          <w:t>4.3.2</w:t>
        </w:r>
        <w:r w:rsidR="00865AD1">
          <w:rPr>
            <w:rFonts w:asciiTheme="minorHAnsi" w:eastAsiaTheme="minorEastAsia" w:hAnsiTheme="minorHAnsi" w:cstheme="minorBidi"/>
            <w:noProof/>
            <w:sz w:val="22"/>
            <w:szCs w:val="22"/>
            <w:lang w:val="en-US"/>
          </w:rPr>
          <w:tab/>
        </w:r>
        <w:r w:rsidR="00865AD1" w:rsidRPr="00876347">
          <w:rPr>
            <w:rStyle w:val="Hyperlink"/>
            <w:noProof/>
          </w:rPr>
          <w:t>Restrictions</w:t>
        </w:r>
        <w:r w:rsidR="00865AD1">
          <w:rPr>
            <w:noProof/>
            <w:webHidden/>
          </w:rPr>
          <w:tab/>
        </w:r>
        <w:r>
          <w:rPr>
            <w:noProof/>
            <w:webHidden/>
          </w:rPr>
          <w:fldChar w:fldCharType="begin"/>
        </w:r>
        <w:r w:rsidR="00865AD1">
          <w:rPr>
            <w:noProof/>
            <w:webHidden/>
          </w:rPr>
          <w:instrText xml:space="preserve"> PAGEREF _Toc302982714 \h </w:instrText>
        </w:r>
        <w:r>
          <w:rPr>
            <w:noProof/>
            <w:webHidden/>
          </w:rPr>
        </w:r>
        <w:r>
          <w:rPr>
            <w:noProof/>
            <w:webHidden/>
          </w:rPr>
          <w:fldChar w:fldCharType="separate"/>
        </w:r>
        <w:r w:rsidR="00865AD1">
          <w:rPr>
            <w:noProof/>
            <w:webHidden/>
          </w:rPr>
          <w:t>41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15" w:history="1">
        <w:r w:rsidR="00865AD1" w:rsidRPr="00876347">
          <w:rPr>
            <w:rStyle w:val="Hyperlink"/>
            <w:noProof/>
          </w:rPr>
          <w:t>4.3.3</w:t>
        </w:r>
        <w:r w:rsidR="00865AD1">
          <w:rPr>
            <w:rFonts w:asciiTheme="minorHAnsi" w:eastAsiaTheme="minorEastAsia" w:hAnsiTheme="minorHAnsi" w:cstheme="minorBidi"/>
            <w:noProof/>
            <w:sz w:val="22"/>
            <w:szCs w:val="22"/>
            <w:lang w:val="en-US"/>
          </w:rPr>
          <w:tab/>
        </w:r>
        <w:r w:rsidR="00865AD1" w:rsidRPr="00876347">
          <w:rPr>
            <w:rStyle w:val="Hyperlink"/>
            <w:noProof/>
          </w:rPr>
          <w:t>Examples</w:t>
        </w:r>
        <w:r w:rsidR="00865AD1">
          <w:rPr>
            <w:noProof/>
            <w:webHidden/>
          </w:rPr>
          <w:tab/>
        </w:r>
        <w:r>
          <w:rPr>
            <w:noProof/>
            <w:webHidden/>
          </w:rPr>
          <w:fldChar w:fldCharType="begin"/>
        </w:r>
        <w:r w:rsidR="00865AD1">
          <w:rPr>
            <w:noProof/>
            <w:webHidden/>
          </w:rPr>
          <w:instrText xml:space="preserve"> PAGEREF _Toc302982715 \h </w:instrText>
        </w:r>
        <w:r>
          <w:rPr>
            <w:noProof/>
            <w:webHidden/>
          </w:rPr>
        </w:r>
        <w:r>
          <w:rPr>
            <w:noProof/>
            <w:webHidden/>
          </w:rPr>
          <w:fldChar w:fldCharType="separate"/>
        </w:r>
        <w:r w:rsidR="00865AD1">
          <w:rPr>
            <w:noProof/>
            <w:webHidden/>
          </w:rPr>
          <w:t>41</w:t>
        </w:r>
        <w:r>
          <w:rPr>
            <w:noProof/>
            <w:webHidden/>
          </w:rPr>
          <w:fldChar w:fldCharType="end"/>
        </w:r>
      </w:hyperlink>
    </w:p>
    <w:p w:rsidR="00865AD1" w:rsidRDefault="006B4D49">
      <w:pPr>
        <w:pStyle w:val="TOC1"/>
        <w:tabs>
          <w:tab w:val="left" w:pos="400"/>
          <w:tab w:val="right" w:leader="dot" w:pos="9350"/>
        </w:tabs>
        <w:rPr>
          <w:rFonts w:asciiTheme="minorHAnsi" w:eastAsiaTheme="minorEastAsia" w:hAnsiTheme="minorHAnsi" w:cstheme="minorBidi"/>
          <w:noProof/>
          <w:sz w:val="22"/>
          <w:szCs w:val="22"/>
          <w:lang w:val="en-US"/>
        </w:rPr>
      </w:pPr>
      <w:hyperlink w:anchor="_Toc302982716" w:history="1">
        <w:r w:rsidR="00865AD1" w:rsidRPr="00876347">
          <w:rPr>
            <w:rStyle w:val="Hyperlink"/>
            <w:noProof/>
          </w:rPr>
          <w:t>5</w:t>
        </w:r>
        <w:r w:rsidR="00865AD1">
          <w:rPr>
            <w:rFonts w:asciiTheme="minorHAnsi" w:eastAsiaTheme="minorEastAsia" w:hAnsiTheme="minorHAnsi" w:cstheme="minorBidi"/>
            <w:noProof/>
            <w:sz w:val="22"/>
            <w:szCs w:val="22"/>
            <w:lang w:val="en-US"/>
          </w:rPr>
          <w:tab/>
        </w:r>
        <w:r w:rsidR="00865AD1" w:rsidRPr="00876347">
          <w:rPr>
            <w:rStyle w:val="Hyperlink"/>
            <w:noProof/>
          </w:rPr>
          <w:t>Use Case: DTREE</w:t>
        </w:r>
        <w:r w:rsidR="00865AD1">
          <w:rPr>
            <w:noProof/>
            <w:webHidden/>
          </w:rPr>
          <w:tab/>
        </w:r>
        <w:r>
          <w:rPr>
            <w:noProof/>
            <w:webHidden/>
          </w:rPr>
          <w:fldChar w:fldCharType="begin"/>
        </w:r>
        <w:r w:rsidR="00865AD1">
          <w:rPr>
            <w:noProof/>
            <w:webHidden/>
          </w:rPr>
          <w:instrText xml:space="preserve"> PAGEREF _Toc302982716 \h </w:instrText>
        </w:r>
        <w:r>
          <w:rPr>
            <w:noProof/>
            <w:webHidden/>
          </w:rPr>
        </w:r>
        <w:r>
          <w:rPr>
            <w:noProof/>
            <w:webHidden/>
          </w:rPr>
          <w:fldChar w:fldCharType="separate"/>
        </w:r>
        <w:r w:rsidR="00865AD1">
          <w:rPr>
            <w:noProof/>
            <w:webHidden/>
          </w:rPr>
          <w:t>43</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17" w:history="1">
        <w:r w:rsidR="00865AD1" w:rsidRPr="00876347">
          <w:rPr>
            <w:rStyle w:val="Hyperlink"/>
            <w:noProof/>
            <w:lang w:val="en-US"/>
          </w:rPr>
          <w:t>5.1</w:t>
        </w:r>
        <w:r w:rsidR="00865AD1">
          <w:rPr>
            <w:rFonts w:asciiTheme="minorHAnsi" w:eastAsiaTheme="minorEastAsia" w:hAnsiTheme="minorHAnsi" w:cstheme="minorBidi"/>
            <w:noProof/>
            <w:sz w:val="22"/>
            <w:szCs w:val="22"/>
            <w:lang w:val="en-US"/>
          </w:rPr>
          <w:tab/>
        </w:r>
        <w:r w:rsidR="00865AD1" w:rsidRPr="00876347">
          <w:rPr>
            <w:rStyle w:val="Hyperlink"/>
            <w:noProof/>
          </w:rPr>
          <w:t>Use Case: DTree initialization</w:t>
        </w:r>
        <w:r w:rsidR="00865AD1">
          <w:rPr>
            <w:noProof/>
            <w:webHidden/>
          </w:rPr>
          <w:tab/>
        </w:r>
        <w:r>
          <w:rPr>
            <w:noProof/>
            <w:webHidden/>
          </w:rPr>
          <w:fldChar w:fldCharType="begin"/>
        </w:r>
        <w:r w:rsidR="00865AD1">
          <w:rPr>
            <w:noProof/>
            <w:webHidden/>
          </w:rPr>
          <w:instrText xml:space="preserve"> PAGEREF _Toc302982717 \h </w:instrText>
        </w:r>
        <w:r>
          <w:rPr>
            <w:noProof/>
            <w:webHidden/>
          </w:rPr>
        </w:r>
        <w:r>
          <w:rPr>
            <w:noProof/>
            <w:webHidden/>
          </w:rPr>
          <w:fldChar w:fldCharType="separate"/>
        </w:r>
        <w:r w:rsidR="00865AD1">
          <w:rPr>
            <w:noProof/>
            <w:webHidden/>
          </w:rPr>
          <w:t>46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18" w:history="1">
        <w:r w:rsidR="00865AD1" w:rsidRPr="00876347">
          <w:rPr>
            <w:rStyle w:val="Hyperlink"/>
            <w:noProof/>
          </w:rPr>
          <w:t>5.1.1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_Toc302982718 \h </w:instrText>
        </w:r>
        <w:r>
          <w:rPr>
            <w:noProof/>
            <w:webHidden/>
          </w:rPr>
        </w:r>
        <w:r>
          <w:rPr>
            <w:noProof/>
            <w:webHidden/>
          </w:rPr>
          <w:fldChar w:fldCharType="separate"/>
        </w:r>
        <w:r w:rsidR="00865AD1">
          <w:rPr>
            <w:noProof/>
            <w:webHidden/>
          </w:rPr>
          <w:t>46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19" w:history="1">
        <w:r w:rsidR="00865AD1" w:rsidRPr="00876347">
          <w:rPr>
            <w:rStyle w:val="Hyperlink"/>
            <w:noProof/>
          </w:rPr>
          <w:t>5.1.2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_Toc302982719 \h </w:instrText>
        </w:r>
        <w:r>
          <w:rPr>
            <w:noProof/>
            <w:webHidden/>
          </w:rPr>
        </w:r>
        <w:r>
          <w:rPr>
            <w:noProof/>
            <w:webHidden/>
          </w:rPr>
          <w:fldChar w:fldCharType="separate"/>
        </w:r>
        <w:r w:rsidR="00865AD1">
          <w:rPr>
            <w:noProof/>
            <w:webHidden/>
          </w:rPr>
          <w:t>46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20" w:history="1">
        <w:r w:rsidR="00865AD1" w:rsidRPr="00876347">
          <w:rPr>
            <w:rStyle w:val="Hyperlink"/>
            <w:noProof/>
          </w:rPr>
          <w:t>5.1.3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_Toc302982720 \h </w:instrText>
        </w:r>
        <w:r>
          <w:rPr>
            <w:noProof/>
            <w:webHidden/>
          </w:rPr>
        </w:r>
        <w:r>
          <w:rPr>
            <w:noProof/>
            <w:webHidden/>
          </w:rPr>
          <w:fldChar w:fldCharType="separate"/>
        </w:r>
        <w:r w:rsidR="00865AD1">
          <w:rPr>
            <w:noProof/>
            <w:webHidden/>
          </w:rPr>
          <w:t>46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21" w:history="1">
        <w:r w:rsidR="00865AD1" w:rsidRPr="00876347">
          <w:rPr>
            <w:rStyle w:val="Hyperlink"/>
            <w:noProof/>
          </w:rPr>
          <w:t>5.1.4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_Toc302982721 \h </w:instrText>
        </w:r>
        <w:r>
          <w:rPr>
            <w:noProof/>
            <w:webHidden/>
          </w:rPr>
        </w:r>
        <w:r>
          <w:rPr>
            <w:noProof/>
            <w:webHidden/>
          </w:rPr>
          <w:fldChar w:fldCharType="separate"/>
        </w:r>
        <w:r w:rsidR="00865AD1">
          <w:rPr>
            <w:noProof/>
            <w:webHidden/>
          </w:rPr>
          <w:t>46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22" w:history="1">
        <w:r w:rsidR="00865AD1" w:rsidRPr="00876347">
          <w:rPr>
            <w:rStyle w:val="Hyperlink"/>
            <w:noProof/>
          </w:rPr>
          <w:t>5.1.5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_Toc302982722 \h </w:instrText>
        </w:r>
        <w:r>
          <w:rPr>
            <w:noProof/>
            <w:webHidden/>
          </w:rPr>
        </w:r>
        <w:r>
          <w:rPr>
            <w:noProof/>
            <w:webHidden/>
          </w:rPr>
          <w:fldChar w:fldCharType="separate"/>
        </w:r>
        <w:r w:rsidR="00865AD1">
          <w:rPr>
            <w:noProof/>
            <w:webHidden/>
          </w:rPr>
          <w:t>46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23" w:history="1">
        <w:r w:rsidR="00865AD1" w:rsidRPr="00876347">
          <w:rPr>
            <w:rStyle w:val="Hyperlink"/>
            <w:noProof/>
          </w:rPr>
          <w:t>5.1.6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_Toc302982723 \h </w:instrText>
        </w:r>
        <w:r>
          <w:rPr>
            <w:noProof/>
            <w:webHidden/>
          </w:rPr>
        </w:r>
        <w:r>
          <w:rPr>
            <w:noProof/>
            <w:webHidden/>
          </w:rPr>
          <w:fldChar w:fldCharType="separate"/>
        </w:r>
        <w:r w:rsidR="00865AD1">
          <w:rPr>
            <w:noProof/>
            <w:webHidden/>
          </w:rPr>
          <w:t>46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24" w:history="1">
        <w:r w:rsidR="00865AD1" w:rsidRPr="00876347">
          <w:rPr>
            <w:rStyle w:val="Hyperlink"/>
            <w:noProof/>
          </w:rPr>
          <w:t>5.1.7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w:t>
        </w:r>
        <w:r w:rsidR="00865AD1">
          <w:rPr>
            <w:noProof/>
            <w:webHidden/>
          </w:rPr>
          <w:tab/>
        </w:r>
        <w:r>
          <w:rPr>
            <w:noProof/>
            <w:webHidden/>
          </w:rPr>
          <w:fldChar w:fldCharType="begin"/>
        </w:r>
        <w:r w:rsidR="00865AD1">
          <w:rPr>
            <w:noProof/>
            <w:webHidden/>
          </w:rPr>
          <w:instrText xml:space="preserve"> PAGEREF _Toc302982724 \h </w:instrText>
        </w:r>
        <w:r>
          <w:rPr>
            <w:noProof/>
            <w:webHidden/>
          </w:rPr>
        </w:r>
        <w:r>
          <w:rPr>
            <w:noProof/>
            <w:webHidden/>
          </w:rPr>
          <w:fldChar w:fldCharType="separate"/>
        </w:r>
        <w:r w:rsidR="00865AD1">
          <w:rPr>
            <w:noProof/>
            <w:webHidden/>
          </w:rPr>
          <w:t>47</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25" w:history="1">
        <w:r w:rsidR="00865AD1" w:rsidRPr="00876347">
          <w:rPr>
            <w:rStyle w:val="Hyperlink"/>
            <w:noProof/>
            <w:lang w:val="en-US"/>
          </w:rPr>
          <w:t>5.2</w:t>
        </w:r>
        <w:r w:rsidR="00865AD1">
          <w:rPr>
            <w:rFonts w:asciiTheme="minorHAnsi" w:eastAsiaTheme="minorEastAsia" w:hAnsiTheme="minorHAnsi" w:cstheme="minorBidi"/>
            <w:noProof/>
            <w:sz w:val="22"/>
            <w:szCs w:val="22"/>
            <w:lang w:val="en-US"/>
          </w:rPr>
          <w:tab/>
        </w:r>
        <w:r w:rsidR="00865AD1" w:rsidRPr="00876347">
          <w:rPr>
            <w:rStyle w:val="Hyperlink"/>
            <w:noProof/>
          </w:rPr>
          <w:t>Use Case: DTree Entry through special request.</w:t>
        </w:r>
        <w:r w:rsidR="00865AD1">
          <w:rPr>
            <w:noProof/>
            <w:webHidden/>
          </w:rPr>
          <w:tab/>
        </w:r>
        <w:r>
          <w:rPr>
            <w:noProof/>
            <w:webHidden/>
          </w:rPr>
          <w:fldChar w:fldCharType="begin"/>
        </w:r>
        <w:r w:rsidR="00865AD1">
          <w:rPr>
            <w:noProof/>
            <w:webHidden/>
          </w:rPr>
          <w:instrText xml:space="preserve"> PAGEREF _Toc302982725 \h </w:instrText>
        </w:r>
        <w:r>
          <w:rPr>
            <w:noProof/>
            <w:webHidden/>
          </w:rPr>
        </w:r>
        <w:r>
          <w:rPr>
            <w:noProof/>
            <w:webHidden/>
          </w:rPr>
          <w:fldChar w:fldCharType="separate"/>
        </w:r>
        <w:r w:rsidR="00865AD1">
          <w:rPr>
            <w:noProof/>
            <w:webHidden/>
          </w:rPr>
          <w:t>47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26" w:history="1">
        <w:r w:rsidR="00865AD1" w:rsidRPr="00876347">
          <w:rPr>
            <w:rStyle w:val="Hyperlink"/>
            <w:noProof/>
          </w:rPr>
          <w:t>5.2.1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_Toc302982726 \h </w:instrText>
        </w:r>
        <w:r>
          <w:rPr>
            <w:noProof/>
            <w:webHidden/>
          </w:rPr>
        </w:r>
        <w:r>
          <w:rPr>
            <w:noProof/>
            <w:webHidden/>
          </w:rPr>
          <w:fldChar w:fldCharType="separate"/>
        </w:r>
        <w:r w:rsidR="00865AD1">
          <w:rPr>
            <w:noProof/>
            <w:webHidden/>
          </w:rPr>
          <w:t>47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27" w:history="1">
        <w:r w:rsidR="00865AD1" w:rsidRPr="00876347">
          <w:rPr>
            <w:rStyle w:val="Hyperlink"/>
            <w:noProof/>
          </w:rPr>
          <w:t>5.2.2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_Toc302982727 \h </w:instrText>
        </w:r>
        <w:r>
          <w:rPr>
            <w:noProof/>
            <w:webHidden/>
          </w:rPr>
        </w:r>
        <w:r>
          <w:rPr>
            <w:noProof/>
            <w:webHidden/>
          </w:rPr>
          <w:fldChar w:fldCharType="separate"/>
        </w:r>
        <w:r w:rsidR="00865AD1">
          <w:rPr>
            <w:noProof/>
            <w:webHidden/>
          </w:rPr>
          <w:t>47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28" w:history="1">
        <w:r w:rsidR="00865AD1" w:rsidRPr="00876347">
          <w:rPr>
            <w:rStyle w:val="Hyperlink"/>
            <w:noProof/>
          </w:rPr>
          <w:t>5.2.3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_Toc302982728 \h </w:instrText>
        </w:r>
        <w:r>
          <w:rPr>
            <w:noProof/>
            <w:webHidden/>
          </w:rPr>
        </w:r>
        <w:r>
          <w:rPr>
            <w:noProof/>
            <w:webHidden/>
          </w:rPr>
          <w:fldChar w:fldCharType="separate"/>
        </w:r>
        <w:r w:rsidR="00865AD1">
          <w:rPr>
            <w:noProof/>
            <w:webHidden/>
          </w:rPr>
          <w:t>47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29" w:history="1">
        <w:r w:rsidR="00865AD1" w:rsidRPr="00876347">
          <w:rPr>
            <w:rStyle w:val="Hyperlink"/>
            <w:noProof/>
          </w:rPr>
          <w:t>5.2.4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_Toc302982729 \h </w:instrText>
        </w:r>
        <w:r>
          <w:rPr>
            <w:noProof/>
            <w:webHidden/>
          </w:rPr>
        </w:r>
        <w:r>
          <w:rPr>
            <w:noProof/>
            <w:webHidden/>
          </w:rPr>
          <w:fldChar w:fldCharType="separate"/>
        </w:r>
        <w:r w:rsidR="00865AD1">
          <w:rPr>
            <w:noProof/>
            <w:webHidden/>
          </w:rPr>
          <w:t>48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30" w:history="1">
        <w:r w:rsidR="00865AD1" w:rsidRPr="00876347">
          <w:rPr>
            <w:rStyle w:val="Hyperlink"/>
            <w:noProof/>
          </w:rPr>
          <w:t>5.2.5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_Toc302982730 \h </w:instrText>
        </w:r>
        <w:r>
          <w:rPr>
            <w:noProof/>
            <w:webHidden/>
          </w:rPr>
        </w:r>
        <w:r>
          <w:rPr>
            <w:noProof/>
            <w:webHidden/>
          </w:rPr>
          <w:fldChar w:fldCharType="separate"/>
        </w:r>
        <w:r w:rsidR="00865AD1">
          <w:rPr>
            <w:noProof/>
            <w:webHidden/>
          </w:rPr>
          <w:t>48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31" w:history="1">
        <w:r w:rsidR="00865AD1" w:rsidRPr="00876347">
          <w:rPr>
            <w:rStyle w:val="Hyperlink"/>
            <w:noProof/>
          </w:rPr>
          <w:t>5.2.6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_Toc302982731 \h </w:instrText>
        </w:r>
        <w:r>
          <w:rPr>
            <w:noProof/>
            <w:webHidden/>
          </w:rPr>
        </w:r>
        <w:r>
          <w:rPr>
            <w:noProof/>
            <w:webHidden/>
          </w:rPr>
          <w:fldChar w:fldCharType="separate"/>
        </w:r>
        <w:r w:rsidR="00865AD1">
          <w:rPr>
            <w:noProof/>
            <w:webHidden/>
          </w:rPr>
          <w:t>48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32" w:history="1">
        <w:r w:rsidR="00865AD1" w:rsidRPr="00876347">
          <w:rPr>
            <w:rStyle w:val="Hyperlink"/>
            <w:noProof/>
          </w:rPr>
          <w:t>5.2.7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_Toc302982732 \h </w:instrText>
        </w:r>
        <w:r>
          <w:rPr>
            <w:noProof/>
            <w:webHidden/>
          </w:rPr>
        </w:r>
        <w:r>
          <w:rPr>
            <w:noProof/>
            <w:webHidden/>
          </w:rPr>
          <w:fldChar w:fldCharType="separate"/>
        </w:r>
        <w:r w:rsidR="00865AD1">
          <w:rPr>
            <w:noProof/>
            <w:webHidden/>
          </w:rPr>
          <w:t>48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33" w:history="1">
        <w:r w:rsidR="00865AD1" w:rsidRPr="00876347">
          <w:rPr>
            <w:rStyle w:val="Hyperlink"/>
            <w:noProof/>
          </w:rPr>
          <w:t>5.2.8</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2-</w:t>
        </w:r>
        <w:r w:rsidR="00865AD1">
          <w:rPr>
            <w:noProof/>
            <w:webHidden/>
          </w:rPr>
          <w:tab/>
        </w:r>
        <w:r>
          <w:rPr>
            <w:noProof/>
            <w:webHidden/>
          </w:rPr>
          <w:fldChar w:fldCharType="begin"/>
        </w:r>
        <w:r w:rsidR="00865AD1">
          <w:rPr>
            <w:noProof/>
            <w:webHidden/>
          </w:rPr>
          <w:instrText xml:space="preserve"> PAGEREF _Toc302982733 \h </w:instrText>
        </w:r>
        <w:r>
          <w:rPr>
            <w:noProof/>
            <w:webHidden/>
          </w:rPr>
        </w:r>
        <w:r>
          <w:rPr>
            <w:noProof/>
            <w:webHidden/>
          </w:rPr>
          <w:fldChar w:fldCharType="separate"/>
        </w:r>
        <w:r w:rsidR="00865AD1">
          <w:rPr>
            <w:noProof/>
            <w:webHidden/>
          </w:rPr>
          <w:t>48</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34" w:history="1">
        <w:r w:rsidR="00865AD1" w:rsidRPr="00876347">
          <w:rPr>
            <w:rStyle w:val="Hyperlink"/>
            <w:noProof/>
            <w:lang w:val="en-US"/>
          </w:rPr>
          <w:t>5.3</w:t>
        </w:r>
        <w:r w:rsidR="00865AD1">
          <w:rPr>
            <w:rFonts w:asciiTheme="minorHAnsi" w:eastAsiaTheme="minorEastAsia" w:hAnsiTheme="minorHAnsi" w:cstheme="minorBidi"/>
            <w:noProof/>
            <w:sz w:val="22"/>
            <w:szCs w:val="22"/>
            <w:lang w:val="en-US"/>
          </w:rPr>
          <w:tab/>
        </w:r>
        <w:r w:rsidR="00865AD1" w:rsidRPr="00876347">
          <w:rPr>
            <w:rStyle w:val="Hyperlink"/>
            <w:noProof/>
          </w:rPr>
          <w:t>Use Case: DTree -REPROMPT.</w:t>
        </w:r>
        <w:r w:rsidR="00865AD1">
          <w:rPr>
            <w:noProof/>
            <w:webHidden/>
          </w:rPr>
          <w:tab/>
        </w:r>
        <w:r>
          <w:rPr>
            <w:noProof/>
            <w:webHidden/>
          </w:rPr>
          <w:fldChar w:fldCharType="begin"/>
        </w:r>
        <w:r w:rsidR="00865AD1">
          <w:rPr>
            <w:noProof/>
            <w:webHidden/>
          </w:rPr>
          <w:instrText xml:space="preserve"> PAGEREF _Toc302982734 \h </w:instrText>
        </w:r>
        <w:r>
          <w:rPr>
            <w:noProof/>
            <w:webHidden/>
          </w:rPr>
        </w:r>
        <w:r>
          <w:rPr>
            <w:noProof/>
            <w:webHidden/>
          </w:rPr>
          <w:fldChar w:fldCharType="separate"/>
        </w:r>
        <w:r w:rsidR="00865AD1">
          <w:rPr>
            <w:noProof/>
            <w:webHidden/>
          </w:rPr>
          <w:t>49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35" w:history="1">
        <w:r w:rsidR="00865AD1" w:rsidRPr="00876347">
          <w:rPr>
            <w:rStyle w:val="Hyperlink"/>
            <w:noProof/>
          </w:rPr>
          <w:t>5.3.1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_Toc302982735 \h </w:instrText>
        </w:r>
        <w:r>
          <w:rPr>
            <w:noProof/>
            <w:webHidden/>
          </w:rPr>
        </w:r>
        <w:r>
          <w:rPr>
            <w:noProof/>
            <w:webHidden/>
          </w:rPr>
          <w:fldChar w:fldCharType="separate"/>
        </w:r>
        <w:r w:rsidR="00865AD1">
          <w:rPr>
            <w:noProof/>
            <w:webHidden/>
          </w:rPr>
          <w:t>49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36" w:history="1">
        <w:r w:rsidR="00865AD1" w:rsidRPr="00876347">
          <w:rPr>
            <w:rStyle w:val="Hyperlink"/>
            <w:noProof/>
          </w:rPr>
          <w:t>5.3.2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_Toc302982736 \h </w:instrText>
        </w:r>
        <w:r>
          <w:rPr>
            <w:noProof/>
            <w:webHidden/>
          </w:rPr>
        </w:r>
        <w:r>
          <w:rPr>
            <w:noProof/>
            <w:webHidden/>
          </w:rPr>
          <w:fldChar w:fldCharType="separate"/>
        </w:r>
        <w:r w:rsidR="00865AD1">
          <w:rPr>
            <w:noProof/>
            <w:webHidden/>
          </w:rPr>
          <w:t>49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37" w:history="1">
        <w:r w:rsidR="00865AD1" w:rsidRPr="00876347">
          <w:rPr>
            <w:rStyle w:val="Hyperlink"/>
            <w:noProof/>
          </w:rPr>
          <w:t>5.3.3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_Toc302982737 \h </w:instrText>
        </w:r>
        <w:r>
          <w:rPr>
            <w:noProof/>
            <w:webHidden/>
          </w:rPr>
        </w:r>
        <w:r>
          <w:rPr>
            <w:noProof/>
            <w:webHidden/>
          </w:rPr>
          <w:fldChar w:fldCharType="separate"/>
        </w:r>
        <w:r w:rsidR="00865AD1">
          <w:rPr>
            <w:noProof/>
            <w:webHidden/>
          </w:rPr>
          <w:t>49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38" w:history="1">
        <w:r w:rsidR="00865AD1" w:rsidRPr="00876347">
          <w:rPr>
            <w:rStyle w:val="Hyperlink"/>
            <w:noProof/>
          </w:rPr>
          <w:t>5.3.4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_Toc302982738 \h </w:instrText>
        </w:r>
        <w:r>
          <w:rPr>
            <w:noProof/>
            <w:webHidden/>
          </w:rPr>
        </w:r>
        <w:r>
          <w:rPr>
            <w:noProof/>
            <w:webHidden/>
          </w:rPr>
          <w:fldChar w:fldCharType="separate"/>
        </w:r>
        <w:r w:rsidR="00865AD1">
          <w:rPr>
            <w:noProof/>
            <w:webHidden/>
          </w:rPr>
          <w:t>49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39" w:history="1">
        <w:r w:rsidR="00865AD1" w:rsidRPr="00876347">
          <w:rPr>
            <w:rStyle w:val="Hyperlink"/>
            <w:noProof/>
          </w:rPr>
          <w:t>5.3.5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_Toc302982739 \h </w:instrText>
        </w:r>
        <w:r>
          <w:rPr>
            <w:noProof/>
            <w:webHidden/>
          </w:rPr>
        </w:r>
        <w:r>
          <w:rPr>
            <w:noProof/>
            <w:webHidden/>
          </w:rPr>
          <w:fldChar w:fldCharType="separate"/>
        </w:r>
        <w:r w:rsidR="00865AD1">
          <w:rPr>
            <w:noProof/>
            <w:webHidden/>
          </w:rPr>
          <w:t>49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40" w:history="1">
        <w:r w:rsidR="00865AD1" w:rsidRPr="00876347">
          <w:rPr>
            <w:rStyle w:val="Hyperlink"/>
            <w:noProof/>
          </w:rPr>
          <w:t>5.3.6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_Toc302982740 \h </w:instrText>
        </w:r>
        <w:r>
          <w:rPr>
            <w:noProof/>
            <w:webHidden/>
          </w:rPr>
        </w:r>
        <w:r>
          <w:rPr>
            <w:noProof/>
            <w:webHidden/>
          </w:rPr>
          <w:fldChar w:fldCharType="separate"/>
        </w:r>
        <w:r w:rsidR="00865AD1">
          <w:rPr>
            <w:noProof/>
            <w:webHidden/>
          </w:rPr>
          <w:t>49</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41" w:history="1">
        <w:r w:rsidR="00865AD1" w:rsidRPr="00876347">
          <w:rPr>
            <w:rStyle w:val="Hyperlink"/>
            <w:noProof/>
          </w:rPr>
          <w:t>5.3.7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w:t>
        </w:r>
        <w:r w:rsidR="00865AD1">
          <w:rPr>
            <w:noProof/>
            <w:webHidden/>
          </w:rPr>
          <w:tab/>
        </w:r>
        <w:r>
          <w:rPr>
            <w:noProof/>
            <w:webHidden/>
          </w:rPr>
          <w:fldChar w:fldCharType="begin"/>
        </w:r>
        <w:r w:rsidR="00865AD1">
          <w:rPr>
            <w:noProof/>
            <w:webHidden/>
          </w:rPr>
          <w:instrText xml:space="preserve"> PAGEREF _Toc302982741 \h </w:instrText>
        </w:r>
        <w:r>
          <w:rPr>
            <w:noProof/>
            <w:webHidden/>
          </w:rPr>
        </w:r>
        <w:r>
          <w:rPr>
            <w:noProof/>
            <w:webHidden/>
          </w:rPr>
          <w:fldChar w:fldCharType="separate"/>
        </w:r>
        <w:r w:rsidR="00865AD1">
          <w:rPr>
            <w:noProof/>
            <w:webHidden/>
          </w:rPr>
          <w:t>50</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42" w:history="1">
        <w:r w:rsidR="00865AD1" w:rsidRPr="00876347">
          <w:rPr>
            <w:rStyle w:val="Hyperlink"/>
            <w:noProof/>
            <w:lang w:val="en-US"/>
          </w:rPr>
          <w:t>5.4</w:t>
        </w:r>
        <w:r w:rsidR="00865AD1">
          <w:rPr>
            <w:rFonts w:asciiTheme="minorHAnsi" w:eastAsiaTheme="minorEastAsia" w:hAnsiTheme="minorHAnsi" w:cstheme="minorBidi"/>
            <w:noProof/>
            <w:sz w:val="22"/>
            <w:szCs w:val="22"/>
            <w:lang w:val="en-US"/>
          </w:rPr>
          <w:tab/>
        </w:r>
        <w:r w:rsidR="00865AD1" w:rsidRPr="00876347">
          <w:rPr>
            <w:rStyle w:val="Hyperlink"/>
            <w:noProof/>
          </w:rPr>
          <w:t>Use Case: DTree Exit.</w:t>
        </w:r>
        <w:r w:rsidR="00865AD1">
          <w:rPr>
            <w:noProof/>
            <w:webHidden/>
          </w:rPr>
          <w:tab/>
        </w:r>
        <w:r>
          <w:rPr>
            <w:noProof/>
            <w:webHidden/>
          </w:rPr>
          <w:fldChar w:fldCharType="begin"/>
        </w:r>
        <w:r w:rsidR="00865AD1">
          <w:rPr>
            <w:noProof/>
            <w:webHidden/>
          </w:rPr>
          <w:instrText xml:space="preserve"> PAGEREF _Toc302982742 \h </w:instrText>
        </w:r>
        <w:r>
          <w:rPr>
            <w:noProof/>
            <w:webHidden/>
          </w:rPr>
        </w:r>
        <w:r>
          <w:rPr>
            <w:noProof/>
            <w:webHidden/>
          </w:rPr>
          <w:fldChar w:fldCharType="separate"/>
        </w:r>
        <w:r w:rsidR="00865AD1">
          <w:rPr>
            <w:noProof/>
            <w:webHidden/>
          </w:rPr>
          <w:t>50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43" w:history="1">
        <w:r w:rsidR="00865AD1" w:rsidRPr="00876347">
          <w:rPr>
            <w:rStyle w:val="Hyperlink"/>
            <w:noProof/>
          </w:rPr>
          <w:t>5.4.1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_Toc302982743 \h </w:instrText>
        </w:r>
        <w:r>
          <w:rPr>
            <w:noProof/>
            <w:webHidden/>
          </w:rPr>
        </w:r>
        <w:r>
          <w:rPr>
            <w:noProof/>
            <w:webHidden/>
          </w:rPr>
          <w:fldChar w:fldCharType="separate"/>
        </w:r>
        <w:r w:rsidR="00865AD1">
          <w:rPr>
            <w:noProof/>
            <w:webHidden/>
          </w:rPr>
          <w:t>50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44" w:history="1">
        <w:r w:rsidR="00865AD1" w:rsidRPr="00876347">
          <w:rPr>
            <w:rStyle w:val="Hyperlink"/>
            <w:noProof/>
          </w:rPr>
          <w:t>5.4.2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_Toc302982744 \h </w:instrText>
        </w:r>
        <w:r>
          <w:rPr>
            <w:noProof/>
            <w:webHidden/>
          </w:rPr>
        </w:r>
        <w:r>
          <w:rPr>
            <w:noProof/>
            <w:webHidden/>
          </w:rPr>
          <w:fldChar w:fldCharType="separate"/>
        </w:r>
        <w:r w:rsidR="00865AD1">
          <w:rPr>
            <w:noProof/>
            <w:webHidden/>
          </w:rPr>
          <w:t>50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45" w:history="1">
        <w:r w:rsidR="00865AD1" w:rsidRPr="00876347">
          <w:rPr>
            <w:rStyle w:val="Hyperlink"/>
            <w:noProof/>
          </w:rPr>
          <w:t>5.4.3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_Toc302982745 \h </w:instrText>
        </w:r>
        <w:r>
          <w:rPr>
            <w:noProof/>
            <w:webHidden/>
          </w:rPr>
        </w:r>
        <w:r>
          <w:rPr>
            <w:noProof/>
            <w:webHidden/>
          </w:rPr>
          <w:fldChar w:fldCharType="separate"/>
        </w:r>
        <w:r w:rsidR="00865AD1">
          <w:rPr>
            <w:noProof/>
            <w:webHidden/>
          </w:rPr>
          <w:t>50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46" w:history="1">
        <w:r w:rsidR="00865AD1" w:rsidRPr="00876347">
          <w:rPr>
            <w:rStyle w:val="Hyperlink"/>
            <w:noProof/>
          </w:rPr>
          <w:t>5.4.4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_Toc302982746 \h </w:instrText>
        </w:r>
        <w:r>
          <w:rPr>
            <w:noProof/>
            <w:webHidden/>
          </w:rPr>
        </w:r>
        <w:r>
          <w:rPr>
            <w:noProof/>
            <w:webHidden/>
          </w:rPr>
          <w:fldChar w:fldCharType="separate"/>
        </w:r>
        <w:r w:rsidR="00865AD1">
          <w:rPr>
            <w:noProof/>
            <w:webHidden/>
          </w:rPr>
          <w:t>50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47" w:history="1">
        <w:r w:rsidR="00865AD1" w:rsidRPr="00876347">
          <w:rPr>
            <w:rStyle w:val="Hyperlink"/>
            <w:noProof/>
          </w:rPr>
          <w:t>5.4.5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_Toc302982747 \h </w:instrText>
        </w:r>
        <w:r>
          <w:rPr>
            <w:noProof/>
            <w:webHidden/>
          </w:rPr>
        </w:r>
        <w:r>
          <w:rPr>
            <w:noProof/>
            <w:webHidden/>
          </w:rPr>
          <w:fldChar w:fldCharType="separate"/>
        </w:r>
        <w:r w:rsidR="00865AD1">
          <w:rPr>
            <w:noProof/>
            <w:webHidden/>
          </w:rPr>
          <w:t>50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48" w:history="1">
        <w:r w:rsidR="00865AD1" w:rsidRPr="00876347">
          <w:rPr>
            <w:rStyle w:val="Hyperlink"/>
            <w:noProof/>
          </w:rPr>
          <w:t>5.4.6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_Toc302982748 \h </w:instrText>
        </w:r>
        <w:r>
          <w:rPr>
            <w:noProof/>
            <w:webHidden/>
          </w:rPr>
        </w:r>
        <w:r>
          <w:rPr>
            <w:noProof/>
            <w:webHidden/>
          </w:rPr>
          <w:fldChar w:fldCharType="separate"/>
        </w:r>
        <w:r w:rsidR="00865AD1">
          <w:rPr>
            <w:noProof/>
            <w:webHidden/>
          </w:rPr>
          <w:t>50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49" w:history="1">
        <w:r w:rsidR="00865AD1" w:rsidRPr="00876347">
          <w:rPr>
            <w:rStyle w:val="Hyperlink"/>
            <w:noProof/>
          </w:rPr>
          <w:t>5.4.7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_Toc302982749 \h </w:instrText>
        </w:r>
        <w:r>
          <w:rPr>
            <w:noProof/>
            <w:webHidden/>
          </w:rPr>
        </w:r>
        <w:r>
          <w:rPr>
            <w:noProof/>
            <w:webHidden/>
          </w:rPr>
          <w:fldChar w:fldCharType="separate"/>
        </w:r>
        <w:r w:rsidR="00865AD1">
          <w:rPr>
            <w:noProof/>
            <w:webHidden/>
          </w:rPr>
          <w:t>51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50" w:history="1">
        <w:r w:rsidR="00865AD1" w:rsidRPr="00876347">
          <w:rPr>
            <w:rStyle w:val="Hyperlink"/>
            <w:noProof/>
          </w:rPr>
          <w:t>5.4.8</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2-</w:t>
        </w:r>
        <w:r w:rsidR="00865AD1">
          <w:rPr>
            <w:noProof/>
            <w:webHidden/>
          </w:rPr>
          <w:tab/>
        </w:r>
        <w:r>
          <w:rPr>
            <w:noProof/>
            <w:webHidden/>
          </w:rPr>
          <w:fldChar w:fldCharType="begin"/>
        </w:r>
        <w:r w:rsidR="00865AD1">
          <w:rPr>
            <w:noProof/>
            <w:webHidden/>
          </w:rPr>
          <w:instrText xml:space="preserve"> PAGEREF _Toc302982750 \h </w:instrText>
        </w:r>
        <w:r>
          <w:rPr>
            <w:noProof/>
            <w:webHidden/>
          </w:rPr>
        </w:r>
        <w:r>
          <w:rPr>
            <w:noProof/>
            <w:webHidden/>
          </w:rPr>
          <w:fldChar w:fldCharType="separate"/>
        </w:r>
        <w:r w:rsidR="00865AD1">
          <w:rPr>
            <w:noProof/>
            <w:webHidden/>
          </w:rPr>
          <w:t>51</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51" w:history="1">
        <w:r w:rsidR="00865AD1" w:rsidRPr="00876347">
          <w:rPr>
            <w:rStyle w:val="Hyperlink"/>
            <w:noProof/>
            <w:lang w:val="en-US"/>
          </w:rPr>
          <w:t>5.5</w:t>
        </w:r>
        <w:r w:rsidR="00865AD1">
          <w:rPr>
            <w:rFonts w:asciiTheme="minorHAnsi" w:eastAsiaTheme="minorEastAsia" w:hAnsiTheme="minorHAnsi" w:cstheme="minorBidi"/>
            <w:noProof/>
            <w:sz w:val="22"/>
            <w:szCs w:val="22"/>
            <w:lang w:val="en-US"/>
          </w:rPr>
          <w:tab/>
        </w:r>
        <w:r w:rsidR="00865AD1" w:rsidRPr="00876347">
          <w:rPr>
            <w:rStyle w:val="Hyperlink"/>
            <w:noProof/>
          </w:rPr>
          <w:t>Use Case: DTreeTermination</w:t>
        </w:r>
        <w:r w:rsidR="00865AD1">
          <w:rPr>
            <w:noProof/>
            <w:webHidden/>
          </w:rPr>
          <w:tab/>
        </w:r>
        <w:r>
          <w:rPr>
            <w:noProof/>
            <w:webHidden/>
          </w:rPr>
          <w:fldChar w:fldCharType="begin"/>
        </w:r>
        <w:r w:rsidR="00865AD1">
          <w:rPr>
            <w:noProof/>
            <w:webHidden/>
          </w:rPr>
          <w:instrText xml:space="preserve"> PAGEREF _Toc302982751 \h </w:instrText>
        </w:r>
        <w:r>
          <w:rPr>
            <w:noProof/>
            <w:webHidden/>
          </w:rPr>
        </w:r>
        <w:r>
          <w:rPr>
            <w:noProof/>
            <w:webHidden/>
          </w:rPr>
          <w:fldChar w:fldCharType="separate"/>
        </w:r>
        <w:r w:rsidR="00865AD1">
          <w:rPr>
            <w:noProof/>
            <w:webHidden/>
          </w:rPr>
          <w:t>51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52" w:history="1">
        <w:r w:rsidR="00865AD1" w:rsidRPr="00876347">
          <w:rPr>
            <w:rStyle w:val="Hyperlink"/>
            <w:noProof/>
          </w:rPr>
          <w:t>5.5.1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_Toc302982752 \h </w:instrText>
        </w:r>
        <w:r>
          <w:rPr>
            <w:noProof/>
            <w:webHidden/>
          </w:rPr>
        </w:r>
        <w:r>
          <w:rPr>
            <w:noProof/>
            <w:webHidden/>
          </w:rPr>
          <w:fldChar w:fldCharType="separate"/>
        </w:r>
        <w:r w:rsidR="00865AD1">
          <w:rPr>
            <w:noProof/>
            <w:webHidden/>
          </w:rPr>
          <w:t>51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53" w:history="1">
        <w:r w:rsidR="00865AD1" w:rsidRPr="00876347">
          <w:rPr>
            <w:rStyle w:val="Hyperlink"/>
            <w:noProof/>
          </w:rPr>
          <w:t>5.5.2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_Toc302982753 \h </w:instrText>
        </w:r>
        <w:r>
          <w:rPr>
            <w:noProof/>
            <w:webHidden/>
          </w:rPr>
        </w:r>
        <w:r>
          <w:rPr>
            <w:noProof/>
            <w:webHidden/>
          </w:rPr>
          <w:fldChar w:fldCharType="separate"/>
        </w:r>
        <w:r w:rsidR="00865AD1">
          <w:rPr>
            <w:noProof/>
            <w:webHidden/>
          </w:rPr>
          <w:t>51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54" w:history="1">
        <w:r w:rsidR="00865AD1" w:rsidRPr="00876347">
          <w:rPr>
            <w:rStyle w:val="Hyperlink"/>
            <w:noProof/>
          </w:rPr>
          <w:t>5.5.3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_Toc302982754 \h </w:instrText>
        </w:r>
        <w:r>
          <w:rPr>
            <w:noProof/>
            <w:webHidden/>
          </w:rPr>
        </w:r>
        <w:r>
          <w:rPr>
            <w:noProof/>
            <w:webHidden/>
          </w:rPr>
          <w:fldChar w:fldCharType="separate"/>
        </w:r>
        <w:r w:rsidR="00865AD1">
          <w:rPr>
            <w:noProof/>
            <w:webHidden/>
          </w:rPr>
          <w:t>51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55" w:history="1">
        <w:r w:rsidR="00865AD1" w:rsidRPr="00876347">
          <w:rPr>
            <w:rStyle w:val="Hyperlink"/>
            <w:noProof/>
          </w:rPr>
          <w:t>5.5.4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_Toc302982755 \h </w:instrText>
        </w:r>
        <w:r>
          <w:rPr>
            <w:noProof/>
            <w:webHidden/>
          </w:rPr>
        </w:r>
        <w:r>
          <w:rPr>
            <w:noProof/>
            <w:webHidden/>
          </w:rPr>
          <w:fldChar w:fldCharType="separate"/>
        </w:r>
        <w:r w:rsidR="00865AD1">
          <w:rPr>
            <w:noProof/>
            <w:webHidden/>
          </w:rPr>
          <w:t>51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56" w:history="1">
        <w:r w:rsidR="00865AD1" w:rsidRPr="00876347">
          <w:rPr>
            <w:rStyle w:val="Hyperlink"/>
            <w:noProof/>
          </w:rPr>
          <w:t>5.5.5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_Toc302982756 \h </w:instrText>
        </w:r>
        <w:r>
          <w:rPr>
            <w:noProof/>
            <w:webHidden/>
          </w:rPr>
        </w:r>
        <w:r>
          <w:rPr>
            <w:noProof/>
            <w:webHidden/>
          </w:rPr>
          <w:fldChar w:fldCharType="separate"/>
        </w:r>
        <w:r w:rsidR="00865AD1">
          <w:rPr>
            <w:noProof/>
            <w:webHidden/>
          </w:rPr>
          <w:t>51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57" w:history="1">
        <w:r w:rsidR="00865AD1" w:rsidRPr="00876347">
          <w:rPr>
            <w:rStyle w:val="Hyperlink"/>
            <w:noProof/>
          </w:rPr>
          <w:t>5.5.6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_Toc302982757 \h </w:instrText>
        </w:r>
        <w:r>
          <w:rPr>
            <w:noProof/>
            <w:webHidden/>
          </w:rPr>
        </w:r>
        <w:r>
          <w:rPr>
            <w:noProof/>
            <w:webHidden/>
          </w:rPr>
          <w:fldChar w:fldCharType="separate"/>
        </w:r>
        <w:r w:rsidR="00865AD1">
          <w:rPr>
            <w:noProof/>
            <w:webHidden/>
          </w:rPr>
          <w:t>51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58" w:history="1">
        <w:r w:rsidR="00865AD1" w:rsidRPr="00876347">
          <w:rPr>
            <w:rStyle w:val="Hyperlink"/>
            <w:noProof/>
          </w:rPr>
          <w:t>5.5.7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_Toc302982758 \h </w:instrText>
        </w:r>
        <w:r>
          <w:rPr>
            <w:noProof/>
            <w:webHidden/>
          </w:rPr>
        </w:r>
        <w:r>
          <w:rPr>
            <w:noProof/>
            <w:webHidden/>
          </w:rPr>
          <w:fldChar w:fldCharType="separate"/>
        </w:r>
        <w:r w:rsidR="00865AD1">
          <w:rPr>
            <w:noProof/>
            <w:webHidden/>
          </w:rPr>
          <w:t>52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59" w:history="1">
        <w:r w:rsidR="00865AD1" w:rsidRPr="00876347">
          <w:rPr>
            <w:rStyle w:val="Hyperlink"/>
            <w:noProof/>
          </w:rPr>
          <w:t>5.5.8</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2-</w:t>
        </w:r>
        <w:r w:rsidR="00865AD1">
          <w:rPr>
            <w:noProof/>
            <w:webHidden/>
          </w:rPr>
          <w:tab/>
        </w:r>
        <w:r>
          <w:rPr>
            <w:noProof/>
            <w:webHidden/>
          </w:rPr>
          <w:fldChar w:fldCharType="begin"/>
        </w:r>
        <w:r w:rsidR="00865AD1">
          <w:rPr>
            <w:noProof/>
            <w:webHidden/>
          </w:rPr>
          <w:instrText xml:space="preserve"> PAGEREF _Toc302982759 \h </w:instrText>
        </w:r>
        <w:r>
          <w:rPr>
            <w:noProof/>
            <w:webHidden/>
          </w:rPr>
        </w:r>
        <w:r>
          <w:rPr>
            <w:noProof/>
            <w:webHidden/>
          </w:rPr>
          <w:fldChar w:fldCharType="separate"/>
        </w:r>
        <w:r w:rsidR="00865AD1">
          <w:rPr>
            <w:noProof/>
            <w:webHidden/>
          </w:rPr>
          <w:t>52</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60" w:history="1">
        <w:r w:rsidR="00865AD1" w:rsidRPr="00876347">
          <w:rPr>
            <w:rStyle w:val="Hyperlink"/>
            <w:noProof/>
            <w:lang w:val="en-US"/>
          </w:rPr>
          <w:t>5.6</w:t>
        </w:r>
        <w:r w:rsidR="00865AD1">
          <w:rPr>
            <w:rFonts w:asciiTheme="minorHAnsi" w:eastAsiaTheme="minorEastAsia" w:hAnsiTheme="minorHAnsi" w:cstheme="minorBidi"/>
            <w:noProof/>
            <w:sz w:val="22"/>
            <w:szCs w:val="22"/>
            <w:lang w:val="en-US"/>
          </w:rPr>
          <w:tab/>
        </w:r>
        <w:r w:rsidR="00865AD1" w:rsidRPr="00876347">
          <w:rPr>
            <w:rStyle w:val="Hyperlink"/>
            <w:noProof/>
          </w:rPr>
          <w:t>Use Case: DTree Navigation/Continuation –Click Continuation</w:t>
        </w:r>
        <w:r w:rsidR="00865AD1">
          <w:rPr>
            <w:noProof/>
            <w:webHidden/>
          </w:rPr>
          <w:tab/>
        </w:r>
        <w:r>
          <w:rPr>
            <w:noProof/>
            <w:webHidden/>
          </w:rPr>
          <w:fldChar w:fldCharType="begin"/>
        </w:r>
        <w:r w:rsidR="00865AD1">
          <w:rPr>
            <w:noProof/>
            <w:webHidden/>
          </w:rPr>
          <w:instrText xml:space="preserve"> PAGEREF _Toc302982760 \h </w:instrText>
        </w:r>
        <w:r>
          <w:rPr>
            <w:noProof/>
            <w:webHidden/>
          </w:rPr>
        </w:r>
        <w:r>
          <w:rPr>
            <w:noProof/>
            <w:webHidden/>
          </w:rPr>
          <w:fldChar w:fldCharType="separate"/>
        </w:r>
        <w:r w:rsidR="00865AD1">
          <w:rPr>
            <w:noProof/>
            <w:webHidden/>
          </w:rPr>
          <w:t>53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61" w:history="1">
        <w:r w:rsidR="00865AD1" w:rsidRPr="00876347">
          <w:rPr>
            <w:rStyle w:val="Hyperlink"/>
            <w:noProof/>
          </w:rPr>
          <w:t>5.6.1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_Toc302982761 \h </w:instrText>
        </w:r>
        <w:r>
          <w:rPr>
            <w:noProof/>
            <w:webHidden/>
          </w:rPr>
        </w:r>
        <w:r>
          <w:rPr>
            <w:noProof/>
            <w:webHidden/>
          </w:rPr>
          <w:fldChar w:fldCharType="separate"/>
        </w:r>
        <w:r w:rsidR="00865AD1">
          <w:rPr>
            <w:noProof/>
            <w:webHidden/>
          </w:rPr>
          <w:t>53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62" w:history="1">
        <w:r w:rsidR="00865AD1" w:rsidRPr="00876347">
          <w:rPr>
            <w:rStyle w:val="Hyperlink"/>
            <w:noProof/>
          </w:rPr>
          <w:t>5.6.2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_Toc302982762 \h </w:instrText>
        </w:r>
        <w:r>
          <w:rPr>
            <w:noProof/>
            <w:webHidden/>
          </w:rPr>
        </w:r>
        <w:r>
          <w:rPr>
            <w:noProof/>
            <w:webHidden/>
          </w:rPr>
          <w:fldChar w:fldCharType="separate"/>
        </w:r>
        <w:r w:rsidR="00865AD1">
          <w:rPr>
            <w:noProof/>
            <w:webHidden/>
          </w:rPr>
          <w:t>53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63" w:history="1">
        <w:r w:rsidR="00865AD1" w:rsidRPr="00876347">
          <w:rPr>
            <w:rStyle w:val="Hyperlink"/>
            <w:noProof/>
          </w:rPr>
          <w:t>5.6.3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_Toc302982763 \h </w:instrText>
        </w:r>
        <w:r>
          <w:rPr>
            <w:noProof/>
            <w:webHidden/>
          </w:rPr>
        </w:r>
        <w:r>
          <w:rPr>
            <w:noProof/>
            <w:webHidden/>
          </w:rPr>
          <w:fldChar w:fldCharType="separate"/>
        </w:r>
        <w:r w:rsidR="00865AD1">
          <w:rPr>
            <w:noProof/>
            <w:webHidden/>
          </w:rPr>
          <w:t>53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64" w:history="1">
        <w:r w:rsidR="00865AD1" w:rsidRPr="00876347">
          <w:rPr>
            <w:rStyle w:val="Hyperlink"/>
            <w:noProof/>
          </w:rPr>
          <w:t>5.6.4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_Toc302982764 \h </w:instrText>
        </w:r>
        <w:r>
          <w:rPr>
            <w:noProof/>
            <w:webHidden/>
          </w:rPr>
        </w:r>
        <w:r>
          <w:rPr>
            <w:noProof/>
            <w:webHidden/>
          </w:rPr>
          <w:fldChar w:fldCharType="separate"/>
        </w:r>
        <w:r w:rsidR="00865AD1">
          <w:rPr>
            <w:noProof/>
            <w:webHidden/>
          </w:rPr>
          <w:t>53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65" w:history="1">
        <w:r w:rsidR="00865AD1" w:rsidRPr="00876347">
          <w:rPr>
            <w:rStyle w:val="Hyperlink"/>
            <w:noProof/>
          </w:rPr>
          <w:t>5.6.5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_Toc302982765 \h </w:instrText>
        </w:r>
        <w:r>
          <w:rPr>
            <w:noProof/>
            <w:webHidden/>
          </w:rPr>
        </w:r>
        <w:r>
          <w:rPr>
            <w:noProof/>
            <w:webHidden/>
          </w:rPr>
          <w:fldChar w:fldCharType="separate"/>
        </w:r>
        <w:r w:rsidR="00865AD1">
          <w:rPr>
            <w:noProof/>
            <w:webHidden/>
          </w:rPr>
          <w:t>53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66" w:history="1">
        <w:r w:rsidR="00865AD1" w:rsidRPr="00876347">
          <w:rPr>
            <w:rStyle w:val="Hyperlink"/>
            <w:noProof/>
          </w:rPr>
          <w:t>5.6.6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_Toc302982766 \h </w:instrText>
        </w:r>
        <w:r>
          <w:rPr>
            <w:noProof/>
            <w:webHidden/>
          </w:rPr>
        </w:r>
        <w:r>
          <w:rPr>
            <w:noProof/>
            <w:webHidden/>
          </w:rPr>
          <w:fldChar w:fldCharType="separate"/>
        </w:r>
        <w:r w:rsidR="00865AD1">
          <w:rPr>
            <w:noProof/>
            <w:webHidden/>
          </w:rPr>
          <w:t>53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67" w:history="1">
        <w:r w:rsidR="00865AD1" w:rsidRPr="00876347">
          <w:rPr>
            <w:rStyle w:val="Hyperlink"/>
            <w:noProof/>
          </w:rPr>
          <w:t>5.6.7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w:t>
        </w:r>
        <w:r w:rsidR="00865AD1">
          <w:rPr>
            <w:noProof/>
            <w:webHidden/>
          </w:rPr>
          <w:tab/>
        </w:r>
        <w:r>
          <w:rPr>
            <w:noProof/>
            <w:webHidden/>
          </w:rPr>
          <w:fldChar w:fldCharType="begin"/>
        </w:r>
        <w:r w:rsidR="00865AD1">
          <w:rPr>
            <w:noProof/>
            <w:webHidden/>
          </w:rPr>
          <w:instrText xml:space="preserve"> PAGEREF _Toc302982767 \h </w:instrText>
        </w:r>
        <w:r>
          <w:rPr>
            <w:noProof/>
            <w:webHidden/>
          </w:rPr>
        </w:r>
        <w:r>
          <w:rPr>
            <w:noProof/>
            <w:webHidden/>
          </w:rPr>
          <w:fldChar w:fldCharType="separate"/>
        </w:r>
        <w:r w:rsidR="00865AD1">
          <w:rPr>
            <w:noProof/>
            <w:webHidden/>
          </w:rPr>
          <w:t>54</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68" w:history="1">
        <w:r w:rsidR="00865AD1" w:rsidRPr="00876347">
          <w:rPr>
            <w:rStyle w:val="Hyperlink"/>
            <w:noProof/>
            <w:lang w:val="en-US"/>
          </w:rPr>
          <w:t>5.7</w:t>
        </w:r>
        <w:r w:rsidR="00865AD1">
          <w:rPr>
            <w:rFonts w:asciiTheme="minorHAnsi" w:eastAsiaTheme="minorEastAsia" w:hAnsiTheme="minorHAnsi" w:cstheme="minorBidi"/>
            <w:noProof/>
            <w:sz w:val="22"/>
            <w:szCs w:val="22"/>
            <w:lang w:val="en-US"/>
          </w:rPr>
          <w:tab/>
        </w:r>
        <w:r w:rsidR="00865AD1" w:rsidRPr="00876347">
          <w:rPr>
            <w:rStyle w:val="Hyperlink"/>
            <w:noProof/>
          </w:rPr>
          <w:t>Use Case: DTree Navigation/Continuation –free text input</w:t>
        </w:r>
        <w:r w:rsidR="00865AD1">
          <w:rPr>
            <w:noProof/>
            <w:webHidden/>
          </w:rPr>
          <w:tab/>
        </w:r>
        <w:r>
          <w:rPr>
            <w:noProof/>
            <w:webHidden/>
          </w:rPr>
          <w:fldChar w:fldCharType="begin"/>
        </w:r>
        <w:r w:rsidR="00865AD1">
          <w:rPr>
            <w:noProof/>
            <w:webHidden/>
          </w:rPr>
          <w:instrText xml:space="preserve"> PAGEREF _Toc302982768 \h </w:instrText>
        </w:r>
        <w:r>
          <w:rPr>
            <w:noProof/>
            <w:webHidden/>
          </w:rPr>
        </w:r>
        <w:r>
          <w:rPr>
            <w:noProof/>
            <w:webHidden/>
          </w:rPr>
          <w:fldChar w:fldCharType="separate"/>
        </w:r>
        <w:r w:rsidR="00865AD1">
          <w:rPr>
            <w:noProof/>
            <w:webHidden/>
          </w:rPr>
          <w:t>54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69" w:history="1">
        <w:r w:rsidR="00865AD1" w:rsidRPr="00876347">
          <w:rPr>
            <w:rStyle w:val="Hyperlink"/>
            <w:noProof/>
          </w:rPr>
          <w:t>5.7.1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_Toc302982769 \h </w:instrText>
        </w:r>
        <w:r>
          <w:rPr>
            <w:noProof/>
            <w:webHidden/>
          </w:rPr>
        </w:r>
        <w:r>
          <w:rPr>
            <w:noProof/>
            <w:webHidden/>
          </w:rPr>
          <w:fldChar w:fldCharType="separate"/>
        </w:r>
        <w:r w:rsidR="00865AD1">
          <w:rPr>
            <w:noProof/>
            <w:webHidden/>
          </w:rPr>
          <w:t>54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70" w:history="1">
        <w:r w:rsidR="00865AD1" w:rsidRPr="00876347">
          <w:rPr>
            <w:rStyle w:val="Hyperlink"/>
            <w:noProof/>
          </w:rPr>
          <w:t>5.7.2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_Toc302982770 \h </w:instrText>
        </w:r>
        <w:r>
          <w:rPr>
            <w:noProof/>
            <w:webHidden/>
          </w:rPr>
        </w:r>
        <w:r>
          <w:rPr>
            <w:noProof/>
            <w:webHidden/>
          </w:rPr>
          <w:fldChar w:fldCharType="separate"/>
        </w:r>
        <w:r w:rsidR="00865AD1">
          <w:rPr>
            <w:noProof/>
            <w:webHidden/>
          </w:rPr>
          <w:t>54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71" w:history="1">
        <w:r w:rsidR="00865AD1" w:rsidRPr="00876347">
          <w:rPr>
            <w:rStyle w:val="Hyperlink"/>
            <w:noProof/>
          </w:rPr>
          <w:t>5.7.3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_Toc302982771 \h </w:instrText>
        </w:r>
        <w:r>
          <w:rPr>
            <w:noProof/>
            <w:webHidden/>
          </w:rPr>
        </w:r>
        <w:r>
          <w:rPr>
            <w:noProof/>
            <w:webHidden/>
          </w:rPr>
          <w:fldChar w:fldCharType="separate"/>
        </w:r>
        <w:r w:rsidR="00865AD1">
          <w:rPr>
            <w:noProof/>
            <w:webHidden/>
          </w:rPr>
          <w:t>54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72" w:history="1">
        <w:r w:rsidR="00865AD1" w:rsidRPr="00876347">
          <w:rPr>
            <w:rStyle w:val="Hyperlink"/>
            <w:noProof/>
          </w:rPr>
          <w:t>5.7.4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_Toc302982772 \h </w:instrText>
        </w:r>
        <w:r>
          <w:rPr>
            <w:noProof/>
            <w:webHidden/>
          </w:rPr>
        </w:r>
        <w:r>
          <w:rPr>
            <w:noProof/>
            <w:webHidden/>
          </w:rPr>
          <w:fldChar w:fldCharType="separate"/>
        </w:r>
        <w:r w:rsidR="00865AD1">
          <w:rPr>
            <w:noProof/>
            <w:webHidden/>
          </w:rPr>
          <w:t>54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73" w:history="1">
        <w:r w:rsidR="00865AD1" w:rsidRPr="00876347">
          <w:rPr>
            <w:rStyle w:val="Hyperlink"/>
            <w:noProof/>
          </w:rPr>
          <w:t>5.7.5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_Toc302982773 \h </w:instrText>
        </w:r>
        <w:r>
          <w:rPr>
            <w:noProof/>
            <w:webHidden/>
          </w:rPr>
        </w:r>
        <w:r>
          <w:rPr>
            <w:noProof/>
            <w:webHidden/>
          </w:rPr>
          <w:fldChar w:fldCharType="separate"/>
        </w:r>
        <w:r w:rsidR="00865AD1">
          <w:rPr>
            <w:noProof/>
            <w:webHidden/>
          </w:rPr>
          <w:t>54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74" w:history="1">
        <w:r w:rsidR="00865AD1" w:rsidRPr="00876347">
          <w:rPr>
            <w:rStyle w:val="Hyperlink"/>
            <w:noProof/>
          </w:rPr>
          <w:t>5.7.6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_Toc302982774 \h </w:instrText>
        </w:r>
        <w:r>
          <w:rPr>
            <w:noProof/>
            <w:webHidden/>
          </w:rPr>
        </w:r>
        <w:r>
          <w:rPr>
            <w:noProof/>
            <w:webHidden/>
          </w:rPr>
          <w:fldChar w:fldCharType="separate"/>
        </w:r>
        <w:r w:rsidR="00865AD1">
          <w:rPr>
            <w:noProof/>
            <w:webHidden/>
          </w:rPr>
          <w:t>54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75" w:history="1">
        <w:r w:rsidR="00865AD1" w:rsidRPr="00876347">
          <w:rPr>
            <w:rStyle w:val="Hyperlink"/>
            <w:noProof/>
          </w:rPr>
          <w:t>5.7.7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w:t>
        </w:r>
        <w:r w:rsidR="00865AD1">
          <w:rPr>
            <w:noProof/>
            <w:webHidden/>
          </w:rPr>
          <w:tab/>
        </w:r>
        <w:r>
          <w:rPr>
            <w:noProof/>
            <w:webHidden/>
          </w:rPr>
          <w:fldChar w:fldCharType="begin"/>
        </w:r>
        <w:r w:rsidR="00865AD1">
          <w:rPr>
            <w:noProof/>
            <w:webHidden/>
          </w:rPr>
          <w:instrText xml:space="preserve"> PAGEREF _Toc302982775 \h </w:instrText>
        </w:r>
        <w:r>
          <w:rPr>
            <w:noProof/>
            <w:webHidden/>
          </w:rPr>
        </w:r>
        <w:r>
          <w:rPr>
            <w:noProof/>
            <w:webHidden/>
          </w:rPr>
          <w:fldChar w:fldCharType="separate"/>
        </w:r>
        <w:r w:rsidR="00865AD1">
          <w:rPr>
            <w:noProof/>
            <w:webHidden/>
          </w:rPr>
          <w:t>55</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76" w:history="1">
        <w:r w:rsidR="00865AD1" w:rsidRPr="00876347">
          <w:rPr>
            <w:rStyle w:val="Hyperlink"/>
            <w:noProof/>
            <w:lang w:val="en-US"/>
          </w:rPr>
          <w:t>5.8</w:t>
        </w:r>
        <w:r w:rsidR="00865AD1">
          <w:rPr>
            <w:rFonts w:asciiTheme="minorHAnsi" w:eastAsiaTheme="minorEastAsia" w:hAnsiTheme="minorHAnsi" w:cstheme="minorBidi"/>
            <w:noProof/>
            <w:sz w:val="22"/>
            <w:szCs w:val="22"/>
            <w:lang w:val="en-US"/>
          </w:rPr>
          <w:tab/>
        </w:r>
        <w:r w:rsidR="00865AD1" w:rsidRPr="00876347">
          <w:rPr>
            <w:rStyle w:val="Hyperlink"/>
            <w:noProof/>
          </w:rPr>
          <w:t>Use Case: DTree Reverse Navigation –Back button/link</w:t>
        </w:r>
        <w:r w:rsidR="00865AD1">
          <w:rPr>
            <w:noProof/>
            <w:webHidden/>
          </w:rPr>
          <w:tab/>
        </w:r>
        <w:r>
          <w:rPr>
            <w:noProof/>
            <w:webHidden/>
          </w:rPr>
          <w:fldChar w:fldCharType="begin"/>
        </w:r>
        <w:r w:rsidR="00865AD1">
          <w:rPr>
            <w:noProof/>
            <w:webHidden/>
          </w:rPr>
          <w:instrText xml:space="preserve"> PAGEREF _Toc302982776 \h </w:instrText>
        </w:r>
        <w:r>
          <w:rPr>
            <w:noProof/>
            <w:webHidden/>
          </w:rPr>
        </w:r>
        <w:r>
          <w:rPr>
            <w:noProof/>
            <w:webHidden/>
          </w:rPr>
          <w:fldChar w:fldCharType="separate"/>
        </w:r>
        <w:r w:rsidR="00865AD1">
          <w:rPr>
            <w:noProof/>
            <w:webHidden/>
          </w:rPr>
          <w:t>55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77" w:history="1">
        <w:r w:rsidR="00865AD1" w:rsidRPr="00876347">
          <w:rPr>
            <w:rStyle w:val="Hyperlink"/>
            <w:noProof/>
          </w:rPr>
          <w:t>5.8.1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_Toc302982777 \h </w:instrText>
        </w:r>
        <w:r>
          <w:rPr>
            <w:noProof/>
            <w:webHidden/>
          </w:rPr>
        </w:r>
        <w:r>
          <w:rPr>
            <w:noProof/>
            <w:webHidden/>
          </w:rPr>
          <w:fldChar w:fldCharType="separate"/>
        </w:r>
        <w:r w:rsidR="00865AD1">
          <w:rPr>
            <w:noProof/>
            <w:webHidden/>
          </w:rPr>
          <w:t>55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78" w:history="1">
        <w:r w:rsidR="00865AD1" w:rsidRPr="00876347">
          <w:rPr>
            <w:rStyle w:val="Hyperlink"/>
            <w:noProof/>
          </w:rPr>
          <w:t>5.8.2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_Toc302982778 \h </w:instrText>
        </w:r>
        <w:r>
          <w:rPr>
            <w:noProof/>
            <w:webHidden/>
          </w:rPr>
        </w:r>
        <w:r>
          <w:rPr>
            <w:noProof/>
            <w:webHidden/>
          </w:rPr>
          <w:fldChar w:fldCharType="separate"/>
        </w:r>
        <w:r w:rsidR="00865AD1">
          <w:rPr>
            <w:noProof/>
            <w:webHidden/>
          </w:rPr>
          <w:t>55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79" w:history="1">
        <w:r w:rsidR="00865AD1" w:rsidRPr="00876347">
          <w:rPr>
            <w:rStyle w:val="Hyperlink"/>
            <w:noProof/>
          </w:rPr>
          <w:t>5.8.3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_Toc302982779 \h </w:instrText>
        </w:r>
        <w:r>
          <w:rPr>
            <w:noProof/>
            <w:webHidden/>
          </w:rPr>
        </w:r>
        <w:r>
          <w:rPr>
            <w:noProof/>
            <w:webHidden/>
          </w:rPr>
          <w:fldChar w:fldCharType="separate"/>
        </w:r>
        <w:r w:rsidR="00865AD1">
          <w:rPr>
            <w:noProof/>
            <w:webHidden/>
          </w:rPr>
          <w:t>55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80" w:history="1">
        <w:r w:rsidR="00865AD1" w:rsidRPr="00876347">
          <w:rPr>
            <w:rStyle w:val="Hyperlink"/>
            <w:noProof/>
          </w:rPr>
          <w:t>5.8.4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_Toc302982780 \h </w:instrText>
        </w:r>
        <w:r>
          <w:rPr>
            <w:noProof/>
            <w:webHidden/>
          </w:rPr>
        </w:r>
        <w:r>
          <w:rPr>
            <w:noProof/>
            <w:webHidden/>
          </w:rPr>
          <w:fldChar w:fldCharType="separate"/>
        </w:r>
        <w:r w:rsidR="00865AD1">
          <w:rPr>
            <w:noProof/>
            <w:webHidden/>
          </w:rPr>
          <w:t>55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81" w:history="1">
        <w:r w:rsidR="00865AD1" w:rsidRPr="00876347">
          <w:rPr>
            <w:rStyle w:val="Hyperlink"/>
            <w:noProof/>
          </w:rPr>
          <w:t>5.8.5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_Toc302982781 \h </w:instrText>
        </w:r>
        <w:r>
          <w:rPr>
            <w:noProof/>
            <w:webHidden/>
          </w:rPr>
        </w:r>
        <w:r>
          <w:rPr>
            <w:noProof/>
            <w:webHidden/>
          </w:rPr>
          <w:fldChar w:fldCharType="separate"/>
        </w:r>
        <w:r w:rsidR="00865AD1">
          <w:rPr>
            <w:noProof/>
            <w:webHidden/>
          </w:rPr>
          <w:t>55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82" w:history="1">
        <w:r w:rsidR="00865AD1" w:rsidRPr="00876347">
          <w:rPr>
            <w:rStyle w:val="Hyperlink"/>
            <w:noProof/>
          </w:rPr>
          <w:t>5.8.6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_Toc302982782 \h </w:instrText>
        </w:r>
        <w:r>
          <w:rPr>
            <w:noProof/>
            <w:webHidden/>
          </w:rPr>
        </w:r>
        <w:r>
          <w:rPr>
            <w:noProof/>
            <w:webHidden/>
          </w:rPr>
          <w:fldChar w:fldCharType="separate"/>
        </w:r>
        <w:r w:rsidR="00865AD1">
          <w:rPr>
            <w:noProof/>
            <w:webHidden/>
          </w:rPr>
          <w:t>55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83" w:history="1">
        <w:r w:rsidR="00865AD1" w:rsidRPr="00876347">
          <w:rPr>
            <w:rStyle w:val="Hyperlink"/>
            <w:noProof/>
          </w:rPr>
          <w:t>5.8.7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_Toc302982783 \h </w:instrText>
        </w:r>
        <w:r>
          <w:rPr>
            <w:noProof/>
            <w:webHidden/>
          </w:rPr>
        </w:r>
        <w:r>
          <w:rPr>
            <w:noProof/>
            <w:webHidden/>
          </w:rPr>
          <w:fldChar w:fldCharType="separate"/>
        </w:r>
        <w:r w:rsidR="00865AD1">
          <w:rPr>
            <w:noProof/>
            <w:webHidden/>
          </w:rPr>
          <w:t>56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84" w:history="1">
        <w:r w:rsidR="00865AD1" w:rsidRPr="00876347">
          <w:rPr>
            <w:rStyle w:val="Hyperlink"/>
            <w:noProof/>
          </w:rPr>
          <w:t>5.8.8</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2-</w:t>
        </w:r>
        <w:r w:rsidR="00865AD1">
          <w:rPr>
            <w:noProof/>
            <w:webHidden/>
          </w:rPr>
          <w:tab/>
        </w:r>
        <w:r>
          <w:rPr>
            <w:noProof/>
            <w:webHidden/>
          </w:rPr>
          <w:fldChar w:fldCharType="begin"/>
        </w:r>
        <w:r w:rsidR="00865AD1">
          <w:rPr>
            <w:noProof/>
            <w:webHidden/>
          </w:rPr>
          <w:instrText xml:space="preserve"> PAGEREF _Toc302982784 \h </w:instrText>
        </w:r>
        <w:r>
          <w:rPr>
            <w:noProof/>
            <w:webHidden/>
          </w:rPr>
        </w:r>
        <w:r>
          <w:rPr>
            <w:noProof/>
            <w:webHidden/>
          </w:rPr>
          <w:fldChar w:fldCharType="separate"/>
        </w:r>
        <w:r w:rsidR="00865AD1">
          <w:rPr>
            <w:noProof/>
            <w:webHidden/>
          </w:rPr>
          <w:t>56</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85" w:history="1">
        <w:r w:rsidR="00865AD1" w:rsidRPr="00876347">
          <w:rPr>
            <w:rStyle w:val="Hyperlink"/>
            <w:noProof/>
            <w:lang w:val="en-US"/>
          </w:rPr>
          <w:t>5.9</w:t>
        </w:r>
        <w:r w:rsidR="00865AD1">
          <w:rPr>
            <w:rFonts w:asciiTheme="minorHAnsi" w:eastAsiaTheme="minorEastAsia" w:hAnsiTheme="minorHAnsi" w:cstheme="minorBidi"/>
            <w:noProof/>
            <w:sz w:val="22"/>
            <w:szCs w:val="22"/>
            <w:lang w:val="en-US"/>
          </w:rPr>
          <w:tab/>
        </w:r>
        <w:r w:rsidR="00865AD1" w:rsidRPr="00876347">
          <w:rPr>
            <w:rStyle w:val="Hyperlink"/>
            <w:noProof/>
          </w:rPr>
          <w:t>Use Case: DTree for ICS (In Conversational Survey)</w:t>
        </w:r>
        <w:r w:rsidR="00865AD1">
          <w:rPr>
            <w:noProof/>
            <w:webHidden/>
          </w:rPr>
          <w:tab/>
        </w:r>
        <w:r>
          <w:rPr>
            <w:noProof/>
            <w:webHidden/>
          </w:rPr>
          <w:fldChar w:fldCharType="begin"/>
        </w:r>
        <w:r w:rsidR="00865AD1">
          <w:rPr>
            <w:noProof/>
            <w:webHidden/>
          </w:rPr>
          <w:instrText xml:space="preserve"> PAGEREF _Toc302982785 \h </w:instrText>
        </w:r>
        <w:r>
          <w:rPr>
            <w:noProof/>
            <w:webHidden/>
          </w:rPr>
        </w:r>
        <w:r>
          <w:rPr>
            <w:noProof/>
            <w:webHidden/>
          </w:rPr>
          <w:fldChar w:fldCharType="separate"/>
        </w:r>
        <w:r w:rsidR="00865AD1">
          <w:rPr>
            <w:noProof/>
            <w:webHidden/>
          </w:rPr>
          <w:t>56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86" w:history="1">
        <w:r w:rsidR="00865AD1" w:rsidRPr="00876347">
          <w:rPr>
            <w:rStyle w:val="Hyperlink"/>
            <w:noProof/>
          </w:rPr>
          <w:t>5.9.1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_Toc302982786 \h </w:instrText>
        </w:r>
        <w:r>
          <w:rPr>
            <w:noProof/>
            <w:webHidden/>
          </w:rPr>
        </w:r>
        <w:r>
          <w:rPr>
            <w:noProof/>
            <w:webHidden/>
          </w:rPr>
          <w:fldChar w:fldCharType="separate"/>
        </w:r>
        <w:r w:rsidR="00865AD1">
          <w:rPr>
            <w:noProof/>
            <w:webHidden/>
          </w:rPr>
          <w:t>56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87" w:history="1">
        <w:r w:rsidR="00865AD1" w:rsidRPr="00876347">
          <w:rPr>
            <w:rStyle w:val="Hyperlink"/>
            <w:noProof/>
          </w:rPr>
          <w:t>5.9.2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_Toc302982787 \h </w:instrText>
        </w:r>
        <w:r>
          <w:rPr>
            <w:noProof/>
            <w:webHidden/>
          </w:rPr>
        </w:r>
        <w:r>
          <w:rPr>
            <w:noProof/>
            <w:webHidden/>
          </w:rPr>
          <w:fldChar w:fldCharType="separate"/>
        </w:r>
        <w:r w:rsidR="00865AD1">
          <w:rPr>
            <w:noProof/>
            <w:webHidden/>
          </w:rPr>
          <w:t>56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88" w:history="1">
        <w:r w:rsidR="00865AD1" w:rsidRPr="00876347">
          <w:rPr>
            <w:rStyle w:val="Hyperlink"/>
            <w:noProof/>
          </w:rPr>
          <w:t>5.9.3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_Toc302982788 \h </w:instrText>
        </w:r>
        <w:r>
          <w:rPr>
            <w:noProof/>
            <w:webHidden/>
          </w:rPr>
        </w:r>
        <w:r>
          <w:rPr>
            <w:noProof/>
            <w:webHidden/>
          </w:rPr>
          <w:fldChar w:fldCharType="separate"/>
        </w:r>
        <w:r w:rsidR="00865AD1">
          <w:rPr>
            <w:noProof/>
            <w:webHidden/>
          </w:rPr>
          <w:t>56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89" w:history="1">
        <w:r w:rsidR="00865AD1" w:rsidRPr="00876347">
          <w:rPr>
            <w:rStyle w:val="Hyperlink"/>
            <w:noProof/>
          </w:rPr>
          <w:t>5.9.4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_Toc302982789 \h </w:instrText>
        </w:r>
        <w:r>
          <w:rPr>
            <w:noProof/>
            <w:webHidden/>
          </w:rPr>
        </w:r>
        <w:r>
          <w:rPr>
            <w:noProof/>
            <w:webHidden/>
          </w:rPr>
          <w:fldChar w:fldCharType="separate"/>
        </w:r>
        <w:r w:rsidR="00865AD1">
          <w:rPr>
            <w:noProof/>
            <w:webHidden/>
          </w:rPr>
          <w:t>56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90" w:history="1">
        <w:r w:rsidR="00865AD1" w:rsidRPr="00876347">
          <w:rPr>
            <w:rStyle w:val="Hyperlink"/>
            <w:noProof/>
          </w:rPr>
          <w:t>5.9.5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_Toc302982790 \h </w:instrText>
        </w:r>
        <w:r>
          <w:rPr>
            <w:noProof/>
            <w:webHidden/>
          </w:rPr>
        </w:r>
        <w:r>
          <w:rPr>
            <w:noProof/>
            <w:webHidden/>
          </w:rPr>
          <w:fldChar w:fldCharType="separate"/>
        </w:r>
        <w:r w:rsidR="00865AD1">
          <w:rPr>
            <w:noProof/>
            <w:webHidden/>
          </w:rPr>
          <w:t>56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91" w:history="1">
        <w:r w:rsidR="00865AD1" w:rsidRPr="00876347">
          <w:rPr>
            <w:rStyle w:val="Hyperlink"/>
            <w:noProof/>
          </w:rPr>
          <w:t>5.9.6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_Toc302982791 \h </w:instrText>
        </w:r>
        <w:r>
          <w:rPr>
            <w:noProof/>
            <w:webHidden/>
          </w:rPr>
        </w:r>
        <w:r>
          <w:rPr>
            <w:noProof/>
            <w:webHidden/>
          </w:rPr>
          <w:fldChar w:fldCharType="separate"/>
        </w:r>
        <w:r w:rsidR="00865AD1">
          <w:rPr>
            <w:noProof/>
            <w:webHidden/>
          </w:rPr>
          <w:t>57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92" w:history="1">
        <w:r w:rsidR="00865AD1" w:rsidRPr="00876347">
          <w:rPr>
            <w:rStyle w:val="Hyperlink"/>
            <w:noProof/>
          </w:rPr>
          <w:t>5.9.7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_Toc302982792 \h </w:instrText>
        </w:r>
        <w:r>
          <w:rPr>
            <w:noProof/>
            <w:webHidden/>
          </w:rPr>
        </w:r>
        <w:r>
          <w:rPr>
            <w:noProof/>
            <w:webHidden/>
          </w:rPr>
          <w:fldChar w:fldCharType="separate"/>
        </w:r>
        <w:r w:rsidR="00865AD1">
          <w:rPr>
            <w:noProof/>
            <w:webHidden/>
          </w:rPr>
          <w:t>57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93" w:history="1">
        <w:r w:rsidR="00865AD1" w:rsidRPr="00876347">
          <w:rPr>
            <w:rStyle w:val="Hyperlink"/>
            <w:noProof/>
          </w:rPr>
          <w:t>5.9.8</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2-</w:t>
        </w:r>
        <w:r w:rsidR="00865AD1">
          <w:rPr>
            <w:noProof/>
            <w:webHidden/>
          </w:rPr>
          <w:tab/>
        </w:r>
        <w:r>
          <w:rPr>
            <w:noProof/>
            <w:webHidden/>
          </w:rPr>
          <w:fldChar w:fldCharType="begin"/>
        </w:r>
        <w:r w:rsidR="00865AD1">
          <w:rPr>
            <w:noProof/>
            <w:webHidden/>
          </w:rPr>
          <w:instrText xml:space="preserve"> PAGEREF _Toc302982793 \h </w:instrText>
        </w:r>
        <w:r>
          <w:rPr>
            <w:noProof/>
            <w:webHidden/>
          </w:rPr>
        </w:r>
        <w:r>
          <w:rPr>
            <w:noProof/>
            <w:webHidden/>
          </w:rPr>
          <w:fldChar w:fldCharType="separate"/>
        </w:r>
        <w:r w:rsidR="00865AD1">
          <w:rPr>
            <w:noProof/>
            <w:webHidden/>
          </w:rPr>
          <w:t>58</w:t>
        </w:r>
        <w:r>
          <w:rPr>
            <w:noProof/>
            <w:webHidden/>
          </w:rPr>
          <w:fldChar w:fldCharType="end"/>
        </w:r>
      </w:hyperlink>
    </w:p>
    <w:p w:rsidR="00865AD1" w:rsidRDefault="006B4D49">
      <w:pPr>
        <w:pStyle w:val="TOC1"/>
        <w:tabs>
          <w:tab w:val="left" w:pos="400"/>
          <w:tab w:val="right" w:leader="dot" w:pos="9350"/>
        </w:tabs>
        <w:rPr>
          <w:rFonts w:asciiTheme="minorHAnsi" w:eastAsiaTheme="minorEastAsia" w:hAnsiTheme="minorHAnsi" w:cstheme="minorBidi"/>
          <w:noProof/>
          <w:sz w:val="22"/>
          <w:szCs w:val="22"/>
          <w:lang w:val="en-US"/>
        </w:rPr>
      </w:pPr>
      <w:hyperlink w:anchor="_Toc302982794" w:history="1">
        <w:r w:rsidR="00865AD1" w:rsidRPr="00876347">
          <w:rPr>
            <w:rStyle w:val="Hyperlink"/>
            <w:noProof/>
          </w:rPr>
          <w:t>6</w:t>
        </w:r>
        <w:r w:rsidR="00865AD1">
          <w:rPr>
            <w:rFonts w:asciiTheme="minorHAnsi" w:eastAsiaTheme="minorEastAsia" w:hAnsiTheme="minorHAnsi" w:cstheme="minorBidi"/>
            <w:noProof/>
            <w:sz w:val="22"/>
            <w:szCs w:val="22"/>
            <w:lang w:val="en-US"/>
          </w:rPr>
          <w:tab/>
        </w:r>
        <w:r w:rsidR="00865AD1" w:rsidRPr="00876347">
          <w:rPr>
            <w:rStyle w:val="Hyperlink"/>
            <w:noProof/>
          </w:rPr>
          <w:t>Data Logging</w:t>
        </w:r>
        <w:r w:rsidR="00865AD1">
          <w:rPr>
            <w:noProof/>
            <w:webHidden/>
          </w:rPr>
          <w:tab/>
        </w:r>
        <w:r>
          <w:rPr>
            <w:noProof/>
            <w:webHidden/>
          </w:rPr>
          <w:fldChar w:fldCharType="begin"/>
        </w:r>
        <w:r w:rsidR="00865AD1">
          <w:rPr>
            <w:noProof/>
            <w:webHidden/>
          </w:rPr>
          <w:instrText xml:space="preserve"> PAGEREF _Toc302982794 \h </w:instrText>
        </w:r>
        <w:r>
          <w:rPr>
            <w:noProof/>
            <w:webHidden/>
          </w:rPr>
        </w:r>
        <w:r>
          <w:rPr>
            <w:noProof/>
            <w:webHidden/>
          </w:rPr>
          <w:fldChar w:fldCharType="separate"/>
        </w:r>
        <w:r w:rsidR="00865AD1">
          <w:rPr>
            <w:noProof/>
            <w:webHidden/>
          </w:rPr>
          <w:t>58</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795" w:history="1">
        <w:r w:rsidR="00865AD1" w:rsidRPr="00876347">
          <w:rPr>
            <w:rStyle w:val="Hyperlink"/>
            <w:noProof/>
            <w:lang w:val="en-US"/>
          </w:rPr>
          <w:t>6.1</w:t>
        </w:r>
        <w:r w:rsidR="00865AD1">
          <w:rPr>
            <w:rFonts w:asciiTheme="minorHAnsi" w:eastAsiaTheme="minorEastAsia" w:hAnsiTheme="minorHAnsi" w:cstheme="minorBidi"/>
            <w:noProof/>
            <w:sz w:val="22"/>
            <w:szCs w:val="22"/>
            <w:lang w:val="en-US"/>
          </w:rPr>
          <w:tab/>
        </w:r>
        <w:r w:rsidR="00865AD1" w:rsidRPr="00876347">
          <w:rPr>
            <w:rStyle w:val="Hyperlink"/>
            <w:noProof/>
          </w:rPr>
          <w:t>Use Case: Aggregate Data Load – VEngine</w:t>
        </w:r>
        <w:r w:rsidR="00865AD1">
          <w:rPr>
            <w:noProof/>
            <w:webHidden/>
          </w:rPr>
          <w:tab/>
        </w:r>
        <w:r>
          <w:rPr>
            <w:noProof/>
            <w:webHidden/>
          </w:rPr>
          <w:fldChar w:fldCharType="begin"/>
        </w:r>
        <w:r w:rsidR="00865AD1">
          <w:rPr>
            <w:noProof/>
            <w:webHidden/>
          </w:rPr>
          <w:instrText xml:space="preserve"> PAGEREF _Toc302982795 \h </w:instrText>
        </w:r>
        <w:r>
          <w:rPr>
            <w:noProof/>
            <w:webHidden/>
          </w:rPr>
        </w:r>
        <w:r>
          <w:rPr>
            <w:noProof/>
            <w:webHidden/>
          </w:rPr>
          <w:fldChar w:fldCharType="separate"/>
        </w:r>
        <w:r w:rsidR="00865AD1">
          <w:rPr>
            <w:noProof/>
            <w:webHidden/>
          </w:rPr>
          <w:t>63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96" w:history="1">
        <w:r w:rsidR="00865AD1" w:rsidRPr="00876347">
          <w:rPr>
            <w:rStyle w:val="Hyperlink"/>
            <w:noProof/>
          </w:rPr>
          <w:t>6.1.1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_Toc302982796 \h </w:instrText>
        </w:r>
        <w:r>
          <w:rPr>
            <w:noProof/>
            <w:webHidden/>
          </w:rPr>
        </w:r>
        <w:r>
          <w:rPr>
            <w:noProof/>
            <w:webHidden/>
          </w:rPr>
          <w:fldChar w:fldCharType="separate"/>
        </w:r>
        <w:r w:rsidR="00865AD1">
          <w:rPr>
            <w:noProof/>
            <w:webHidden/>
          </w:rPr>
          <w:t>63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97" w:history="1">
        <w:r w:rsidR="00865AD1" w:rsidRPr="00876347">
          <w:rPr>
            <w:rStyle w:val="Hyperlink"/>
            <w:noProof/>
          </w:rPr>
          <w:t>6.1.2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_Toc302982797 \h </w:instrText>
        </w:r>
        <w:r>
          <w:rPr>
            <w:noProof/>
            <w:webHidden/>
          </w:rPr>
        </w:r>
        <w:r>
          <w:rPr>
            <w:noProof/>
            <w:webHidden/>
          </w:rPr>
          <w:fldChar w:fldCharType="separate"/>
        </w:r>
        <w:r w:rsidR="00865AD1">
          <w:rPr>
            <w:noProof/>
            <w:webHidden/>
          </w:rPr>
          <w:t>63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98" w:history="1">
        <w:r w:rsidR="00865AD1" w:rsidRPr="00876347">
          <w:rPr>
            <w:rStyle w:val="Hyperlink"/>
            <w:noProof/>
          </w:rPr>
          <w:t>6.1.3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_Toc302982798 \h </w:instrText>
        </w:r>
        <w:r>
          <w:rPr>
            <w:noProof/>
            <w:webHidden/>
          </w:rPr>
        </w:r>
        <w:r>
          <w:rPr>
            <w:noProof/>
            <w:webHidden/>
          </w:rPr>
          <w:fldChar w:fldCharType="separate"/>
        </w:r>
        <w:r w:rsidR="00865AD1">
          <w:rPr>
            <w:noProof/>
            <w:webHidden/>
          </w:rPr>
          <w:t>63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799" w:history="1">
        <w:r w:rsidR="00865AD1" w:rsidRPr="00876347">
          <w:rPr>
            <w:rStyle w:val="Hyperlink"/>
            <w:noProof/>
          </w:rPr>
          <w:t>6.1.4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_Toc302982799 \h </w:instrText>
        </w:r>
        <w:r>
          <w:rPr>
            <w:noProof/>
            <w:webHidden/>
          </w:rPr>
        </w:r>
        <w:r>
          <w:rPr>
            <w:noProof/>
            <w:webHidden/>
          </w:rPr>
          <w:fldChar w:fldCharType="separate"/>
        </w:r>
        <w:r w:rsidR="00865AD1">
          <w:rPr>
            <w:noProof/>
            <w:webHidden/>
          </w:rPr>
          <w:t>64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00" w:history="1">
        <w:r w:rsidR="00865AD1" w:rsidRPr="00876347">
          <w:rPr>
            <w:rStyle w:val="Hyperlink"/>
            <w:noProof/>
          </w:rPr>
          <w:t>6.1.5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_Toc302982800 \h </w:instrText>
        </w:r>
        <w:r>
          <w:rPr>
            <w:noProof/>
            <w:webHidden/>
          </w:rPr>
        </w:r>
        <w:r>
          <w:rPr>
            <w:noProof/>
            <w:webHidden/>
          </w:rPr>
          <w:fldChar w:fldCharType="separate"/>
        </w:r>
        <w:r w:rsidR="00865AD1">
          <w:rPr>
            <w:noProof/>
            <w:webHidden/>
          </w:rPr>
          <w:t>64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01" w:history="1">
        <w:r w:rsidR="00865AD1" w:rsidRPr="00876347">
          <w:rPr>
            <w:rStyle w:val="Hyperlink"/>
            <w:noProof/>
          </w:rPr>
          <w:t>6.1.6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_Toc302982801 \h </w:instrText>
        </w:r>
        <w:r>
          <w:rPr>
            <w:noProof/>
            <w:webHidden/>
          </w:rPr>
        </w:r>
        <w:r>
          <w:rPr>
            <w:noProof/>
            <w:webHidden/>
          </w:rPr>
          <w:fldChar w:fldCharType="separate"/>
        </w:r>
        <w:r w:rsidR="00865AD1">
          <w:rPr>
            <w:noProof/>
            <w:webHidden/>
          </w:rPr>
          <w:t>64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02" w:history="1">
        <w:r w:rsidR="00865AD1" w:rsidRPr="00876347">
          <w:rPr>
            <w:rStyle w:val="Hyperlink"/>
            <w:noProof/>
          </w:rPr>
          <w:t>6.1.7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_Toc302982802 \h </w:instrText>
        </w:r>
        <w:r>
          <w:rPr>
            <w:noProof/>
            <w:webHidden/>
          </w:rPr>
        </w:r>
        <w:r>
          <w:rPr>
            <w:noProof/>
            <w:webHidden/>
          </w:rPr>
          <w:fldChar w:fldCharType="separate"/>
        </w:r>
        <w:r w:rsidR="00865AD1">
          <w:rPr>
            <w:noProof/>
            <w:webHidden/>
          </w:rPr>
          <w:t>64</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803" w:history="1">
        <w:r w:rsidR="00865AD1" w:rsidRPr="00876347">
          <w:rPr>
            <w:rStyle w:val="Hyperlink"/>
            <w:noProof/>
            <w:lang w:val="en-US"/>
          </w:rPr>
          <w:t>6.2</w:t>
        </w:r>
        <w:r w:rsidR="00865AD1">
          <w:rPr>
            <w:rFonts w:asciiTheme="minorHAnsi" w:eastAsiaTheme="minorEastAsia" w:hAnsiTheme="minorHAnsi" w:cstheme="minorBidi"/>
            <w:noProof/>
            <w:sz w:val="22"/>
            <w:szCs w:val="22"/>
            <w:lang w:val="en-US"/>
          </w:rPr>
          <w:tab/>
        </w:r>
        <w:r w:rsidR="00865AD1" w:rsidRPr="00876347">
          <w:rPr>
            <w:rStyle w:val="Hyperlink"/>
            <w:noProof/>
          </w:rPr>
          <w:t>Use Case: Aggregate Data real time update – VEngine</w:t>
        </w:r>
        <w:r w:rsidR="00865AD1">
          <w:rPr>
            <w:noProof/>
            <w:webHidden/>
          </w:rPr>
          <w:tab/>
        </w:r>
        <w:r>
          <w:rPr>
            <w:noProof/>
            <w:webHidden/>
          </w:rPr>
          <w:fldChar w:fldCharType="begin"/>
        </w:r>
        <w:r w:rsidR="00865AD1">
          <w:rPr>
            <w:noProof/>
            <w:webHidden/>
          </w:rPr>
          <w:instrText xml:space="preserve"> PAGEREF _Toc302982803 \h </w:instrText>
        </w:r>
        <w:r>
          <w:rPr>
            <w:noProof/>
            <w:webHidden/>
          </w:rPr>
        </w:r>
        <w:r>
          <w:rPr>
            <w:noProof/>
            <w:webHidden/>
          </w:rPr>
          <w:fldChar w:fldCharType="separate"/>
        </w:r>
        <w:r w:rsidR="00865AD1">
          <w:rPr>
            <w:noProof/>
            <w:webHidden/>
          </w:rPr>
          <w:t>64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04" w:history="1">
        <w:r w:rsidR="00865AD1" w:rsidRPr="00876347">
          <w:rPr>
            <w:rStyle w:val="Hyperlink"/>
            <w:noProof/>
          </w:rPr>
          <w:t>6.2.1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_Toc302982804 \h </w:instrText>
        </w:r>
        <w:r>
          <w:rPr>
            <w:noProof/>
            <w:webHidden/>
          </w:rPr>
        </w:r>
        <w:r>
          <w:rPr>
            <w:noProof/>
            <w:webHidden/>
          </w:rPr>
          <w:fldChar w:fldCharType="separate"/>
        </w:r>
        <w:r w:rsidR="00865AD1">
          <w:rPr>
            <w:noProof/>
            <w:webHidden/>
          </w:rPr>
          <w:t>64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05" w:history="1">
        <w:r w:rsidR="00865AD1" w:rsidRPr="00876347">
          <w:rPr>
            <w:rStyle w:val="Hyperlink"/>
            <w:noProof/>
          </w:rPr>
          <w:t>6.2.2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_Toc302982805 \h </w:instrText>
        </w:r>
        <w:r>
          <w:rPr>
            <w:noProof/>
            <w:webHidden/>
          </w:rPr>
        </w:r>
        <w:r>
          <w:rPr>
            <w:noProof/>
            <w:webHidden/>
          </w:rPr>
          <w:fldChar w:fldCharType="separate"/>
        </w:r>
        <w:r w:rsidR="00865AD1">
          <w:rPr>
            <w:noProof/>
            <w:webHidden/>
          </w:rPr>
          <w:t>64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06" w:history="1">
        <w:r w:rsidR="00865AD1" w:rsidRPr="00876347">
          <w:rPr>
            <w:rStyle w:val="Hyperlink"/>
            <w:noProof/>
          </w:rPr>
          <w:t>6.2.3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_Toc302982806 \h </w:instrText>
        </w:r>
        <w:r>
          <w:rPr>
            <w:noProof/>
            <w:webHidden/>
          </w:rPr>
        </w:r>
        <w:r>
          <w:rPr>
            <w:noProof/>
            <w:webHidden/>
          </w:rPr>
          <w:fldChar w:fldCharType="separate"/>
        </w:r>
        <w:r w:rsidR="00865AD1">
          <w:rPr>
            <w:noProof/>
            <w:webHidden/>
          </w:rPr>
          <w:t>64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07" w:history="1">
        <w:r w:rsidR="00865AD1" w:rsidRPr="00876347">
          <w:rPr>
            <w:rStyle w:val="Hyperlink"/>
            <w:noProof/>
          </w:rPr>
          <w:t>6.2.4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_Toc302982807 \h </w:instrText>
        </w:r>
        <w:r>
          <w:rPr>
            <w:noProof/>
            <w:webHidden/>
          </w:rPr>
        </w:r>
        <w:r>
          <w:rPr>
            <w:noProof/>
            <w:webHidden/>
          </w:rPr>
          <w:fldChar w:fldCharType="separate"/>
        </w:r>
        <w:r w:rsidR="00865AD1">
          <w:rPr>
            <w:noProof/>
            <w:webHidden/>
          </w:rPr>
          <w:t>64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08" w:history="1">
        <w:r w:rsidR="00865AD1" w:rsidRPr="00876347">
          <w:rPr>
            <w:rStyle w:val="Hyperlink"/>
            <w:noProof/>
          </w:rPr>
          <w:t>6.2.5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_Toc302982808 \h </w:instrText>
        </w:r>
        <w:r>
          <w:rPr>
            <w:noProof/>
            <w:webHidden/>
          </w:rPr>
        </w:r>
        <w:r>
          <w:rPr>
            <w:noProof/>
            <w:webHidden/>
          </w:rPr>
          <w:fldChar w:fldCharType="separate"/>
        </w:r>
        <w:r w:rsidR="00865AD1">
          <w:rPr>
            <w:noProof/>
            <w:webHidden/>
          </w:rPr>
          <w:t>64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09" w:history="1">
        <w:r w:rsidR="00865AD1" w:rsidRPr="00876347">
          <w:rPr>
            <w:rStyle w:val="Hyperlink"/>
            <w:noProof/>
          </w:rPr>
          <w:t>6.2.6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_Toc302982809 \h </w:instrText>
        </w:r>
        <w:r>
          <w:rPr>
            <w:noProof/>
            <w:webHidden/>
          </w:rPr>
        </w:r>
        <w:r>
          <w:rPr>
            <w:noProof/>
            <w:webHidden/>
          </w:rPr>
          <w:fldChar w:fldCharType="separate"/>
        </w:r>
        <w:r w:rsidR="00865AD1">
          <w:rPr>
            <w:noProof/>
            <w:webHidden/>
          </w:rPr>
          <w:t>65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10" w:history="1">
        <w:r w:rsidR="00865AD1" w:rsidRPr="00876347">
          <w:rPr>
            <w:rStyle w:val="Hyperlink"/>
            <w:noProof/>
          </w:rPr>
          <w:t>6.2.7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_Toc302982810 \h </w:instrText>
        </w:r>
        <w:r>
          <w:rPr>
            <w:noProof/>
            <w:webHidden/>
          </w:rPr>
        </w:r>
        <w:r>
          <w:rPr>
            <w:noProof/>
            <w:webHidden/>
          </w:rPr>
          <w:fldChar w:fldCharType="separate"/>
        </w:r>
        <w:r w:rsidR="00865AD1">
          <w:rPr>
            <w:noProof/>
            <w:webHidden/>
          </w:rPr>
          <w:t>65</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811" w:history="1">
        <w:r w:rsidR="00865AD1" w:rsidRPr="00876347">
          <w:rPr>
            <w:rStyle w:val="Hyperlink"/>
            <w:noProof/>
            <w:lang w:val="en-US"/>
          </w:rPr>
          <w:t>6.3</w:t>
        </w:r>
        <w:r w:rsidR="00865AD1">
          <w:rPr>
            <w:rFonts w:asciiTheme="minorHAnsi" w:eastAsiaTheme="minorEastAsia" w:hAnsiTheme="minorHAnsi" w:cstheme="minorBidi"/>
            <w:noProof/>
            <w:sz w:val="22"/>
            <w:szCs w:val="22"/>
            <w:lang w:val="en-US"/>
          </w:rPr>
          <w:tab/>
        </w:r>
        <w:r w:rsidR="00865AD1" w:rsidRPr="00876347">
          <w:rPr>
            <w:rStyle w:val="Hyperlink"/>
            <w:noProof/>
          </w:rPr>
          <w:t>Use Case: Aggregate Data calculation – V-Portal Overnight process</w:t>
        </w:r>
        <w:r w:rsidR="00865AD1">
          <w:rPr>
            <w:noProof/>
            <w:webHidden/>
          </w:rPr>
          <w:tab/>
        </w:r>
        <w:r>
          <w:rPr>
            <w:noProof/>
            <w:webHidden/>
          </w:rPr>
          <w:fldChar w:fldCharType="begin"/>
        </w:r>
        <w:r w:rsidR="00865AD1">
          <w:rPr>
            <w:noProof/>
            <w:webHidden/>
          </w:rPr>
          <w:instrText xml:space="preserve"> PAGEREF _Toc302982811 \h </w:instrText>
        </w:r>
        <w:r>
          <w:rPr>
            <w:noProof/>
            <w:webHidden/>
          </w:rPr>
        </w:r>
        <w:r>
          <w:rPr>
            <w:noProof/>
            <w:webHidden/>
          </w:rPr>
          <w:fldChar w:fldCharType="separate"/>
        </w:r>
        <w:r w:rsidR="00865AD1">
          <w:rPr>
            <w:noProof/>
            <w:webHidden/>
          </w:rPr>
          <w:t>65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12" w:history="1">
        <w:r w:rsidR="00865AD1" w:rsidRPr="00876347">
          <w:rPr>
            <w:rStyle w:val="Hyperlink"/>
            <w:noProof/>
          </w:rPr>
          <w:t>6.3.1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_Toc302982812 \h </w:instrText>
        </w:r>
        <w:r>
          <w:rPr>
            <w:noProof/>
            <w:webHidden/>
          </w:rPr>
        </w:r>
        <w:r>
          <w:rPr>
            <w:noProof/>
            <w:webHidden/>
          </w:rPr>
          <w:fldChar w:fldCharType="separate"/>
        </w:r>
        <w:r w:rsidR="00865AD1">
          <w:rPr>
            <w:noProof/>
            <w:webHidden/>
          </w:rPr>
          <w:t>65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13" w:history="1">
        <w:r w:rsidR="00865AD1" w:rsidRPr="00876347">
          <w:rPr>
            <w:rStyle w:val="Hyperlink"/>
            <w:noProof/>
          </w:rPr>
          <w:t>6.3.2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_Toc302982813 \h </w:instrText>
        </w:r>
        <w:r>
          <w:rPr>
            <w:noProof/>
            <w:webHidden/>
          </w:rPr>
        </w:r>
        <w:r>
          <w:rPr>
            <w:noProof/>
            <w:webHidden/>
          </w:rPr>
          <w:fldChar w:fldCharType="separate"/>
        </w:r>
        <w:r w:rsidR="00865AD1">
          <w:rPr>
            <w:noProof/>
            <w:webHidden/>
          </w:rPr>
          <w:t>65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14" w:history="1">
        <w:r w:rsidR="00865AD1" w:rsidRPr="00876347">
          <w:rPr>
            <w:rStyle w:val="Hyperlink"/>
            <w:noProof/>
          </w:rPr>
          <w:t>6.3.3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_Toc302982814 \h </w:instrText>
        </w:r>
        <w:r>
          <w:rPr>
            <w:noProof/>
            <w:webHidden/>
          </w:rPr>
        </w:r>
        <w:r>
          <w:rPr>
            <w:noProof/>
            <w:webHidden/>
          </w:rPr>
          <w:fldChar w:fldCharType="separate"/>
        </w:r>
        <w:r w:rsidR="00865AD1">
          <w:rPr>
            <w:noProof/>
            <w:webHidden/>
          </w:rPr>
          <w:t>65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15" w:history="1">
        <w:r w:rsidR="00865AD1" w:rsidRPr="00876347">
          <w:rPr>
            <w:rStyle w:val="Hyperlink"/>
            <w:noProof/>
          </w:rPr>
          <w:t>6.3.4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_Toc302982815 \h </w:instrText>
        </w:r>
        <w:r>
          <w:rPr>
            <w:noProof/>
            <w:webHidden/>
          </w:rPr>
        </w:r>
        <w:r>
          <w:rPr>
            <w:noProof/>
            <w:webHidden/>
          </w:rPr>
          <w:fldChar w:fldCharType="separate"/>
        </w:r>
        <w:r w:rsidR="00865AD1">
          <w:rPr>
            <w:noProof/>
            <w:webHidden/>
          </w:rPr>
          <w:t>65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16" w:history="1">
        <w:r w:rsidR="00865AD1" w:rsidRPr="00876347">
          <w:rPr>
            <w:rStyle w:val="Hyperlink"/>
            <w:noProof/>
          </w:rPr>
          <w:t>6.3.5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_Toc302982816 \h </w:instrText>
        </w:r>
        <w:r>
          <w:rPr>
            <w:noProof/>
            <w:webHidden/>
          </w:rPr>
        </w:r>
        <w:r>
          <w:rPr>
            <w:noProof/>
            <w:webHidden/>
          </w:rPr>
          <w:fldChar w:fldCharType="separate"/>
        </w:r>
        <w:r w:rsidR="00865AD1">
          <w:rPr>
            <w:noProof/>
            <w:webHidden/>
          </w:rPr>
          <w:t>65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17" w:history="1">
        <w:r w:rsidR="00865AD1" w:rsidRPr="00876347">
          <w:rPr>
            <w:rStyle w:val="Hyperlink"/>
            <w:noProof/>
          </w:rPr>
          <w:t>6.3.6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_Toc302982817 \h </w:instrText>
        </w:r>
        <w:r>
          <w:rPr>
            <w:noProof/>
            <w:webHidden/>
          </w:rPr>
        </w:r>
        <w:r>
          <w:rPr>
            <w:noProof/>
            <w:webHidden/>
          </w:rPr>
          <w:fldChar w:fldCharType="separate"/>
        </w:r>
        <w:r w:rsidR="00865AD1">
          <w:rPr>
            <w:noProof/>
            <w:webHidden/>
          </w:rPr>
          <w:t>65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18" w:history="1">
        <w:r w:rsidR="00865AD1" w:rsidRPr="00876347">
          <w:rPr>
            <w:rStyle w:val="Hyperlink"/>
            <w:noProof/>
          </w:rPr>
          <w:t>6.3.7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_Toc302982818 \h </w:instrText>
        </w:r>
        <w:r>
          <w:rPr>
            <w:noProof/>
            <w:webHidden/>
          </w:rPr>
        </w:r>
        <w:r>
          <w:rPr>
            <w:noProof/>
            <w:webHidden/>
          </w:rPr>
          <w:fldChar w:fldCharType="separate"/>
        </w:r>
        <w:r w:rsidR="00865AD1">
          <w:rPr>
            <w:noProof/>
            <w:webHidden/>
          </w:rPr>
          <w:t>66</w:t>
        </w:r>
        <w:r>
          <w:rPr>
            <w:noProof/>
            <w:webHidden/>
          </w:rPr>
          <w:fldChar w:fldCharType="end"/>
        </w:r>
      </w:hyperlink>
    </w:p>
    <w:p w:rsidR="00865AD1" w:rsidRDefault="006B4D49">
      <w:pPr>
        <w:pStyle w:val="TOC1"/>
        <w:tabs>
          <w:tab w:val="left" w:pos="400"/>
          <w:tab w:val="right" w:leader="dot" w:pos="9350"/>
        </w:tabs>
        <w:rPr>
          <w:rFonts w:asciiTheme="minorHAnsi" w:eastAsiaTheme="minorEastAsia" w:hAnsiTheme="minorHAnsi" w:cstheme="minorBidi"/>
          <w:noProof/>
          <w:sz w:val="22"/>
          <w:szCs w:val="22"/>
          <w:lang w:val="en-US"/>
        </w:rPr>
      </w:pPr>
      <w:hyperlink w:anchor="_Toc302982819" w:history="1">
        <w:r w:rsidR="00865AD1" w:rsidRPr="00876347">
          <w:rPr>
            <w:rStyle w:val="Hyperlink"/>
            <w:noProof/>
          </w:rPr>
          <w:t>7</w:t>
        </w:r>
        <w:r w:rsidR="00865AD1">
          <w:rPr>
            <w:rFonts w:asciiTheme="minorHAnsi" w:eastAsiaTheme="minorEastAsia" w:hAnsiTheme="minorHAnsi" w:cstheme="minorBidi"/>
            <w:noProof/>
            <w:sz w:val="22"/>
            <w:szCs w:val="22"/>
            <w:lang w:val="en-US"/>
          </w:rPr>
          <w:tab/>
        </w:r>
        <w:r w:rsidR="00865AD1" w:rsidRPr="00876347">
          <w:rPr>
            <w:rStyle w:val="Hyperlink"/>
            <w:noProof/>
          </w:rPr>
          <w:t>Dynamic Answers</w:t>
        </w:r>
        <w:r w:rsidR="00865AD1">
          <w:rPr>
            <w:noProof/>
            <w:webHidden/>
          </w:rPr>
          <w:tab/>
        </w:r>
        <w:r>
          <w:rPr>
            <w:noProof/>
            <w:webHidden/>
          </w:rPr>
          <w:fldChar w:fldCharType="begin"/>
        </w:r>
        <w:r w:rsidR="00865AD1">
          <w:rPr>
            <w:noProof/>
            <w:webHidden/>
          </w:rPr>
          <w:instrText xml:space="preserve"> PAGEREF _Toc302982819 \h </w:instrText>
        </w:r>
        <w:r>
          <w:rPr>
            <w:noProof/>
            <w:webHidden/>
          </w:rPr>
        </w:r>
        <w:r>
          <w:rPr>
            <w:noProof/>
            <w:webHidden/>
          </w:rPr>
          <w:fldChar w:fldCharType="separate"/>
        </w:r>
        <w:r w:rsidR="00865AD1">
          <w:rPr>
            <w:noProof/>
            <w:webHidden/>
          </w:rPr>
          <w:t>66</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820" w:history="1">
        <w:r w:rsidR="00865AD1" w:rsidRPr="00876347">
          <w:rPr>
            <w:rStyle w:val="Hyperlink"/>
            <w:noProof/>
            <w:lang w:val="en-US"/>
          </w:rPr>
          <w:t>7.1</w:t>
        </w:r>
        <w:r w:rsidR="00865AD1">
          <w:rPr>
            <w:rFonts w:asciiTheme="minorHAnsi" w:eastAsiaTheme="minorEastAsia" w:hAnsiTheme="minorHAnsi" w:cstheme="minorBidi"/>
            <w:noProof/>
            <w:sz w:val="22"/>
            <w:szCs w:val="22"/>
            <w:lang w:val="en-US"/>
          </w:rPr>
          <w:tab/>
        </w:r>
        <w:r w:rsidR="00865AD1" w:rsidRPr="00876347">
          <w:rPr>
            <w:rStyle w:val="Hyperlink"/>
            <w:noProof/>
          </w:rPr>
          <w:t>Use Case: Dynamic Answer Update.</w:t>
        </w:r>
        <w:r w:rsidR="00865AD1">
          <w:rPr>
            <w:noProof/>
            <w:webHidden/>
          </w:rPr>
          <w:tab/>
        </w:r>
        <w:r>
          <w:rPr>
            <w:noProof/>
            <w:webHidden/>
          </w:rPr>
          <w:fldChar w:fldCharType="begin"/>
        </w:r>
        <w:r w:rsidR="00865AD1">
          <w:rPr>
            <w:noProof/>
            <w:webHidden/>
          </w:rPr>
          <w:instrText xml:space="preserve"> PAGEREF _Toc302982820 \h </w:instrText>
        </w:r>
        <w:r>
          <w:rPr>
            <w:noProof/>
            <w:webHidden/>
          </w:rPr>
        </w:r>
        <w:r>
          <w:rPr>
            <w:noProof/>
            <w:webHidden/>
          </w:rPr>
          <w:fldChar w:fldCharType="separate"/>
        </w:r>
        <w:r w:rsidR="00865AD1">
          <w:rPr>
            <w:noProof/>
            <w:webHidden/>
          </w:rPr>
          <w:t>66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21" w:history="1">
        <w:r w:rsidR="00865AD1" w:rsidRPr="00876347">
          <w:rPr>
            <w:rStyle w:val="Hyperlink"/>
            <w:noProof/>
          </w:rPr>
          <w:t>7.1.1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_Toc302982821 \h </w:instrText>
        </w:r>
        <w:r>
          <w:rPr>
            <w:noProof/>
            <w:webHidden/>
          </w:rPr>
        </w:r>
        <w:r>
          <w:rPr>
            <w:noProof/>
            <w:webHidden/>
          </w:rPr>
          <w:fldChar w:fldCharType="separate"/>
        </w:r>
        <w:r w:rsidR="00865AD1">
          <w:rPr>
            <w:noProof/>
            <w:webHidden/>
          </w:rPr>
          <w:t>66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22" w:history="1">
        <w:r w:rsidR="00865AD1" w:rsidRPr="00876347">
          <w:rPr>
            <w:rStyle w:val="Hyperlink"/>
            <w:noProof/>
          </w:rPr>
          <w:t>7.1.2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_Toc302982822 \h </w:instrText>
        </w:r>
        <w:r>
          <w:rPr>
            <w:noProof/>
            <w:webHidden/>
          </w:rPr>
        </w:r>
        <w:r>
          <w:rPr>
            <w:noProof/>
            <w:webHidden/>
          </w:rPr>
          <w:fldChar w:fldCharType="separate"/>
        </w:r>
        <w:r w:rsidR="00865AD1">
          <w:rPr>
            <w:noProof/>
            <w:webHidden/>
          </w:rPr>
          <w:t>66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23" w:history="1">
        <w:r w:rsidR="00865AD1" w:rsidRPr="00876347">
          <w:rPr>
            <w:rStyle w:val="Hyperlink"/>
            <w:noProof/>
          </w:rPr>
          <w:t>7.1.3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_Toc302982823 \h </w:instrText>
        </w:r>
        <w:r>
          <w:rPr>
            <w:noProof/>
            <w:webHidden/>
          </w:rPr>
        </w:r>
        <w:r>
          <w:rPr>
            <w:noProof/>
            <w:webHidden/>
          </w:rPr>
          <w:fldChar w:fldCharType="separate"/>
        </w:r>
        <w:r w:rsidR="00865AD1">
          <w:rPr>
            <w:noProof/>
            <w:webHidden/>
          </w:rPr>
          <w:t>67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24" w:history="1">
        <w:r w:rsidR="00865AD1" w:rsidRPr="00876347">
          <w:rPr>
            <w:rStyle w:val="Hyperlink"/>
            <w:noProof/>
          </w:rPr>
          <w:t>7.1.4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_Toc302982824 \h </w:instrText>
        </w:r>
        <w:r>
          <w:rPr>
            <w:noProof/>
            <w:webHidden/>
          </w:rPr>
        </w:r>
        <w:r>
          <w:rPr>
            <w:noProof/>
            <w:webHidden/>
          </w:rPr>
          <w:fldChar w:fldCharType="separate"/>
        </w:r>
        <w:r w:rsidR="00865AD1">
          <w:rPr>
            <w:noProof/>
            <w:webHidden/>
          </w:rPr>
          <w:t>67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25" w:history="1">
        <w:r w:rsidR="00865AD1" w:rsidRPr="00876347">
          <w:rPr>
            <w:rStyle w:val="Hyperlink"/>
            <w:noProof/>
          </w:rPr>
          <w:t>7.1.5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_Toc302982825 \h </w:instrText>
        </w:r>
        <w:r>
          <w:rPr>
            <w:noProof/>
            <w:webHidden/>
          </w:rPr>
        </w:r>
        <w:r>
          <w:rPr>
            <w:noProof/>
            <w:webHidden/>
          </w:rPr>
          <w:fldChar w:fldCharType="separate"/>
        </w:r>
        <w:r w:rsidR="00865AD1">
          <w:rPr>
            <w:noProof/>
            <w:webHidden/>
          </w:rPr>
          <w:t>67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26" w:history="1">
        <w:r w:rsidR="00865AD1" w:rsidRPr="00876347">
          <w:rPr>
            <w:rStyle w:val="Hyperlink"/>
            <w:noProof/>
          </w:rPr>
          <w:t>7.1.6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_Toc302982826 \h </w:instrText>
        </w:r>
        <w:r>
          <w:rPr>
            <w:noProof/>
            <w:webHidden/>
          </w:rPr>
        </w:r>
        <w:r>
          <w:rPr>
            <w:noProof/>
            <w:webHidden/>
          </w:rPr>
          <w:fldChar w:fldCharType="separate"/>
        </w:r>
        <w:r w:rsidR="00865AD1">
          <w:rPr>
            <w:noProof/>
            <w:webHidden/>
          </w:rPr>
          <w:t>67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27" w:history="1">
        <w:r w:rsidR="00865AD1" w:rsidRPr="00876347">
          <w:rPr>
            <w:rStyle w:val="Hyperlink"/>
            <w:noProof/>
          </w:rPr>
          <w:t>7.1.7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_Toc302982827 \h </w:instrText>
        </w:r>
        <w:r>
          <w:rPr>
            <w:noProof/>
            <w:webHidden/>
          </w:rPr>
        </w:r>
        <w:r>
          <w:rPr>
            <w:noProof/>
            <w:webHidden/>
          </w:rPr>
          <w:fldChar w:fldCharType="separate"/>
        </w:r>
        <w:r w:rsidR="00865AD1">
          <w:rPr>
            <w:noProof/>
            <w:webHidden/>
          </w:rPr>
          <w:t>67</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828" w:history="1">
        <w:r w:rsidR="00865AD1" w:rsidRPr="00876347">
          <w:rPr>
            <w:rStyle w:val="Hyperlink"/>
            <w:noProof/>
            <w:lang w:val="en-US"/>
          </w:rPr>
          <w:t>7.2</w:t>
        </w:r>
        <w:r w:rsidR="00865AD1">
          <w:rPr>
            <w:rFonts w:asciiTheme="minorHAnsi" w:eastAsiaTheme="minorEastAsia" w:hAnsiTheme="minorHAnsi" w:cstheme="minorBidi"/>
            <w:noProof/>
            <w:sz w:val="22"/>
            <w:szCs w:val="22"/>
            <w:lang w:val="en-US"/>
          </w:rPr>
          <w:tab/>
        </w:r>
        <w:r w:rsidR="00865AD1" w:rsidRPr="00876347">
          <w:rPr>
            <w:rStyle w:val="Hyperlink"/>
            <w:noProof/>
          </w:rPr>
          <w:t>Use Case: Load suppressed Dynamic Answer and reset the flag.</w:t>
        </w:r>
        <w:r w:rsidR="00865AD1">
          <w:rPr>
            <w:noProof/>
            <w:webHidden/>
          </w:rPr>
          <w:tab/>
        </w:r>
        <w:r>
          <w:rPr>
            <w:noProof/>
            <w:webHidden/>
          </w:rPr>
          <w:fldChar w:fldCharType="begin"/>
        </w:r>
        <w:r w:rsidR="00865AD1">
          <w:rPr>
            <w:noProof/>
            <w:webHidden/>
          </w:rPr>
          <w:instrText xml:space="preserve"> PAGEREF _Toc302982828 \h </w:instrText>
        </w:r>
        <w:r>
          <w:rPr>
            <w:noProof/>
            <w:webHidden/>
          </w:rPr>
        </w:r>
        <w:r>
          <w:rPr>
            <w:noProof/>
            <w:webHidden/>
          </w:rPr>
          <w:fldChar w:fldCharType="separate"/>
        </w:r>
        <w:r w:rsidR="00865AD1">
          <w:rPr>
            <w:noProof/>
            <w:webHidden/>
          </w:rPr>
          <w:t>67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29" w:history="1">
        <w:r w:rsidR="00865AD1" w:rsidRPr="00876347">
          <w:rPr>
            <w:rStyle w:val="Hyperlink"/>
            <w:noProof/>
          </w:rPr>
          <w:t>7.2.1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_Toc302982829 \h </w:instrText>
        </w:r>
        <w:r>
          <w:rPr>
            <w:noProof/>
            <w:webHidden/>
          </w:rPr>
        </w:r>
        <w:r>
          <w:rPr>
            <w:noProof/>
            <w:webHidden/>
          </w:rPr>
          <w:fldChar w:fldCharType="separate"/>
        </w:r>
        <w:r w:rsidR="00865AD1">
          <w:rPr>
            <w:noProof/>
            <w:webHidden/>
          </w:rPr>
          <w:t>67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30" w:history="1">
        <w:r w:rsidR="00865AD1" w:rsidRPr="00876347">
          <w:rPr>
            <w:rStyle w:val="Hyperlink"/>
            <w:noProof/>
          </w:rPr>
          <w:t>7.2.2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_Toc302982830 \h </w:instrText>
        </w:r>
        <w:r>
          <w:rPr>
            <w:noProof/>
            <w:webHidden/>
          </w:rPr>
        </w:r>
        <w:r>
          <w:rPr>
            <w:noProof/>
            <w:webHidden/>
          </w:rPr>
          <w:fldChar w:fldCharType="separate"/>
        </w:r>
        <w:r w:rsidR="00865AD1">
          <w:rPr>
            <w:noProof/>
            <w:webHidden/>
          </w:rPr>
          <w:t>67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31" w:history="1">
        <w:r w:rsidR="00865AD1" w:rsidRPr="00876347">
          <w:rPr>
            <w:rStyle w:val="Hyperlink"/>
            <w:noProof/>
          </w:rPr>
          <w:t>7.2.3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_Toc302982831 \h </w:instrText>
        </w:r>
        <w:r>
          <w:rPr>
            <w:noProof/>
            <w:webHidden/>
          </w:rPr>
        </w:r>
        <w:r>
          <w:rPr>
            <w:noProof/>
            <w:webHidden/>
          </w:rPr>
          <w:fldChar w:fldCharType="separate"/>
        </w:r>
        <w:r w:rsidR="00865AD1">
          <w:rPr>
            <w:noProof/>
            <w:webHidden/>
          </w:rPr>
          <w:t>67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32" w:history="1">
        <w:r w:rsidR="00865AD1" w:rsidRPr="00876347">
          <w:rPr>
            <w:rStyle w:val="Hyperlink"/>
            <w:noProof/>
          </w:rPr>
          <w:t>7.2.4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_Toc302982832 \h </w:instrText>
        </w:r>
        <w:r>
          <w:rPr>
            <w:noProof/>
            <w:webHidden/>
          </w:rPr>
        </w:r>
        <w:r>
          <w:rPr>
            <w:noProof/>
            <w:webHidden/>
          </w:rPr>
          <w:fldChar w:fldCharType="separate"/>
        </w:r>
        <w:r w:rsidR="00865AD1">
          <w:rPr>
            <w:noProof/>
            <w:webHidden/>
          </w:rPr>
          <w:t>67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33" w:history="1">
        <w:r w:rsidR="00865AD1" w:rsidRPr="00876347">
          <w:rPr>
            <w:rStyle w:val="Hyperlink"/>
            <w:noProof/>
          </w:rPr>
          <w:t>7.2.5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_Toc302982833 \h </w:instrText>
        </w:r>
        <w:r>
          <w:rPr>
            <w:noProof/>
            <w:webHidden/>
          </w:rPr>
        </w:r>
        <w:r>
          <w:rPr>
            <w:noProof/>
            <w:webHidden/>
          </w:rPr>
          <w:fldChar w:fldCharType="separate"/>
        </w:r>
        <w:r w:rsidR="00865AD1">
          <w:rPr>
            <w:noProof/>
            <w:webHidden/>
          </w:rPr>
          <w:t>68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34" w:history="1">
        <w:r w:rsidR="00865AD1" w:rsidRPr="00876347">
          <w:rPr>
            <w:rStyle w:val="Hyperlink"/>
            <w:noProof/>
          </w:rPr>
          <w:t>7.2.6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_Toc302982834 \h </w:instrText>
        </w:r>
        <w:r>
          <w:rPr>
            <w:noProof/>
            <w:webHidden/>
          </w:rPr>
        </w:r>
        <w:r>
          <w:rPr>
            <w:noProof/>
            <w:webHidden/>
          </w:rPr>
          <w:fldChar w:fldCharType="separate"/>
        </w:r>
        <w:r w:rsidR="00865AD1">
          <w:rPr>
            <w:noProof/>
            <w:webHidden/>
          </w:rPr>
          <w:t>68</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835" w:history="1">
        <w:r w:rsidR="00865AD1" w:rsidRPr="00876347">
          <w:rPr>
            <w:rStyle w:val="Hyperlink"/>
            <w:noProof/>
            <w:lang w:val="en-US"/>
          </w:rPr>
          <w:t>7.3</w:t>
        </w:r>
        <w:r w:rsidR="00865AD1">
          <w:rPr>
            <w:rFonts w:asciiTheme="minorHAnsi" w:eastAsiaTheme="minorEastAsia" w:hAnsiTheme="minorHAnsi" w:cstheme="minorBidi"/>
            <w:noProof/>
            <w:sz w:val="22"/>
            <w:szCs w:val="22"/>
            <w:lang w:val="en-US"/>
          </w:rPr>
          <w:tab/>
        </w:r>
        <w:r w:rsidR="00865AD1" w:rsidRPr="00876347">
          <w:rPr>
            <w:rStyle w:val="Hyperlink"/>
            <w:noProof/>
          </w:rPr>
          <w:t>Use Case: Dynamic Answer V-Engine reload KB/re-start.</w:t>
        </w:r>
        <w:r w:rsidR="00865AD1">
          <w:rPr>
            <w:noProof/>
            <w:webHidden/>
          </w:rPr>
          <w:tab/>
        </w:r>
        <w:r>
          <w:rPr>
            <w:noProof/>
            <w:webHidden/>
          </w:rPr>
          <w:fldChar w:fldCharType="begin"/>
        </w:r>
        <w:r w:rsidR="00865AD1">
          <w:rPr>
            <w:noProof/>
            <w:webHidden/>
          </w:rPr>
          <w:instrText xml:space="preserve"> PAGEREF _Toc302982835 \h </w:instrText>
        </w:r>
        <w:r>
          <w:rPr>
            <w:noProof/>
            <w:webHidden/>
          </w:rPr>
        </w:r>
        <w:r>
          <w:rPr>
            <w:noProof/>
            <w:webHidden/>
          </w:rPr>
          <w:fldChar w:fldCharType="separate"/>
        </w:r>
        <w:r w:rsidR="00865AD1">
          <w:rPr>
            <w:noProof/>
            <w:webHidden/>
          </w:rPr>
          <w:t>68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36" w:history="1">
        <w:r w:rsidR="00865AD1" w:rsidRPr="00876347">
          <w:rPr>
            <w:rStyle w:val="Hyperlink"/>
            <w:noProof/>
          </w:rPr>
          <w:t>7.3.1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_Toc302982836 \h </w:instrText>
        </w:r>
        <w:r>
          <w:rPr>
            <w:noProof/>
            <w:webHidden/>
          </w:rPr>
        </w:r>
        <w:r>
          <w:rPr>
            <w:noProof/>
            <w:webHidden/>
          </w:rPr>
          <w:fldChar w:fldCharType="separate"/>
        </w:r>
        <w:r w:rsidR="00865AD1">
          <w:rPr>
            <w:noProof/>
            <w:webHidden/>
          </w:rPr>
          <w:t>68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37" w:history="1">
        <w:r w:rsidR="00865AD1" w:rsidRPr="00876347">
          <w:rPr>
            <w:rStyle w:val="Hyperlink"/>
            <w:noProof/>
          </w:rPr>
          <w:t>7.3.2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_Toc302982837 \h </w:instrText>
        </w:r>
        <w:r>
          <w:rPr>
            <w:noProof/>
            <w:webHidden/>
          </w:rPr>
        </w:r>
        <w:r>
          <w:rPr>
            <w:noProof/>
            <w:webHidden/>
          </w:rPr>
          <w:fldChar w:fldCharType="separate"/>
        </w:r>
        <w:r w:rsidR="00865AD1">
          <w:rPr>
            <w:noProof/>
            <w:webHidden/>
          </w:rPr>
          <w:t>68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38" w:history="1">
        <w:r w:rsidR="00865AD1" w:rsidRPr="00876347">
          <w:rPr>
            <w:rStyle w:val="Hyperlink"/>
            <w:noProof/>
          </w:rPr>
          <w:t>7.3.3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_Toc302982838 \h </w:instrText>
        </w:r>
        <w:r>
          <w:rPr>
            <w:noProof/>
            <w:webHidden/>
          </w:rPr>
        </w:r>
        <w:r>
          <w:rPr>
            <w:noProof/>
            <w:webHidden/>
          </w:rPr>
          <w:fldChar w:fldCharType="separate"/>
        </w:r>
        <w:r w:rsidR="00865AD1">
          <w:rPr>
            <w:noProof/>
            <w:webHidden/>
          </w:rPr>
          <w:t>68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39" w:history="1">
        <w:r w:rsidR="00865AD1" w:rsidRPr="00876347">
          <w:rPr>
            <w:rStyle w:val="Hyperlink"/>
            <w:noProof/>
          </w:rPr>
          <w:t>7.3.4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_Toc302982839 \h </w:instrText>
        </w:r>
        <w:r>
          <w:rPr>
            <w:noProof/>
            <w:webHidden/>
          </w:rPr>
        </w:r>
        <w:r>
          <w:rPr>
            <w:noProof/>
            <w:webHidden/>
          </w:rPr>
          <w:fldChar w:fldCharType="separate"/>
        </w:r>
        <w:r w:rsidR="00865AD1">
          <w:rPr>
            <w:noProof/>
            <w:webHidden/>
          </w:rPr>
          <w:t>68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40" w:history="1">
        <w:r w:rsidR="00865AD1" w:rsidRPr="00876347">
          <w:rPr>
            <w:rStyle w:val="Hyperlink"/>
            <w:noProof/>
          </w:rPr>
          <w:t>7.3.5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_Toc302982840 \h </w:instrText>
        </w:r>
        <w:r>
          <w:rPr>
            <w:noProof/>
            <w:webHidden/>
          </w:rPr>
        </w:r>
        <w:r>
          <w:rPr>
            <w:noProof/>
            <w:webHidden/>
          </w:rPr>
          <w:fldChar w:fldCharType="separate"/>
        </w:r>
        <w:r w:rsidR="00865AD1">
          <w:rPr>
            <w:noProof/>
            <w:webHidden/>
          </w:rPr>
          <w:t>68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41" w:history="1">
        <w:r w:rsidR="00865AD1" w:rsidRPr="00876347">
          <w:rPr>
            <w:rStyle w:val="Hyperlink"/>
            <w:noProof/>
          </w:rPr>
          <w:t>7.3.6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_Toc302982841 \h </w:instrText>
        </w:r>
        <w:r>
          <w:rPr>
            <w:noProof/>
            <w:webHidden/>
          </w:rPr>
        </w:r>
        <w:r>
          <w:rPr>
            <w:noProof/>
            <w:webHidden/>
          </w:rPr>
          <w:fldChar w:fldCharType="separate"/>
        </w:r>
        <w:r w:rsidR="00865AD1">
          <w:rPr>
            <w:noProof/>
            <w:webHidden/>
          </w:rPr>
          <w:t>68</w:t>
        </w:r>
        <w:r>
          <w:rPr>
            <w:noProof/>
            <w:webHidden/>
          </w:rPr>
          <w:fldChar w:fldCharType="end"/>
        </w:r>
      </w:hyperlink>
    </w:p>
    <w:p w:rsidR="00865AD1" w:rsidRDefault="006B4D49">
      <w:pPr>
        <w:pStyle w:val="TOC1"/>
        <w:tabs>
          <w:tab w:val="left" w:pos="400"/>
          <w:tab w:val="right" w:leader="dot" w:pos="9350"/>
        </w:tabs>
        <w:rPr>
          <w:rFonts w:asciiTheme="minorHAnsi" w:eastAsiaTheme="minorEastAsia" w:hAnsiTheme="minorHAnsi" w:cstheme="minorBidi"/>
          <w:noProof/>
          <w:sz w:val="22"/>
          <w:szCs w:val="22"/>
          <w:lang w:val="en-US"/>
        </w:rPr>
      </w:pPr>
      <w:hyperlink w:anchor="_Toc302982842" w:history="1">
        <w:r w:rsidR="00865AD1" w:rsidRPr="00876347">
          <w:rPr>
            <w:rStyle w:val="Hyperlink"/>
            <w:noProof/>
          </w:rPr>
          <w:t>8</w:t>
        </w:r>
        <w:r w:rsidR="00865AD1">
          <w:rPr>
            <w:rFonts w:asciiTheme="minorHAnsi" w:eastAsiaTheme="minorEastAsia" w:hAnsiTheme="minorHAnsi" w:cstheme="minorBidi"/>
            <w:noProof/>
            <w:sz w:val="22"/>
            <w:szCs w:val="22"/>
            <w:lang w:val="en-US"/>
          </w:rPr>
          <w:tab/>
        </w:r>
        <w:r w:rsidR="00865AD1" w:rsidRPr="00876347">
          <w:rPr>
            <w:rStyle w:val="Hyperlink"/>
            <w:noProof/>
          </w:rPr>
          <w:t>TABLE Answers</w:t>
        </w:r>
        <w:r w:rsidR="00865AD1">
          <w:rPr>
            <w:noProof/>
            <w:webHidden/>
          </w:rPr>
          <w:tab/>
        </w:r>
        <w:r>
          <w:rPr>
            <w:noProof/>
            <w:webHidden/>
          </w:rPr>
          <w:fldChar w:fldCharType="begin"/>
        </w:r>
        <w:r w:rsidR="00865AD1">
          <w:rPr>
            <w:noProof/>
            <w:webHidden/>
          </w:rPr>
          <w:instrText xml:space="preserve"> PAGEREF _Toc302982842 \h </w:instrText>
        </w:r>
        <w:r>
          <w:rPr>
            <w:noProof/>
            <w:webHidden/>
          </w:rPr>
        </w:r>
        <w:r>
          <w:rPr>
            <w:noProof/>
            <w:webHidden/>
          </w:rPr>
          <w:fldChar w:fldCharType="separate"/>
        </w:r>
        <w:r w:rsidR="00865AD1">
          <w:rPr>
            <w:noProof/>
            <w:webHidden/>
          </w:rPr>
          <w:t>69</w:t>
        </w:r>
        <w:r>
          <w:rPr>
            <w:noProof/>
            <w:webHidden/>
          </w:rPr>
          <w:fldChar w:fldCharType="end"/>
        </w:r>
      </w:hyperlink>
    </w:p>
    <w:p w:rsidR="00865AD1" w:rsidRDefault="006B4D49">
      <w:pPr>
        <w:pStyle w:val="TOC1"/>
        <w:tabs>
          <w:tab w:val="left" w:pos="400"/>
          <w:tab w:val="right" w:leader="dot" w:pos="9350"/>
        </w:tabs>
        <w:rPr>
          <w:rFonts w:asciiTheme="minorHAnsi" w:eastAsiaTheme="minorEastAsia" w:hAnsiTheme="minorHAnsi" w:cstheme="minorBidi"/>
          <w:noProof/>
          <w:sz w:val="22"/>
          <w:szCs w:val="22"/>
          <w:lang w:val="en-US"/>
        </w:rPr>
      </w:pPr>
      <w:hyperlink w:anchor="_Toc302982843" w:history="1">
        <w:r w:rsidR="00865AD1" w:rsidRPr="00876347">
          <w:rPr>
            <w:rStyle w:val="Hyperlink"/>
            <w:noProof/>
          </w:rPr>
          <w:t>9</w:t>
        </w:r>
        <w:r w:rsidR="00865AD1">
          <w:rPr>
            <w:rFonts w:asciiTheme="minorHAnsi" w:eastAsiaTheme="minorEastAsia" w:hAnsiTheme="minorHAnsi" w:cstheme="minorBidi"/>
            <w:noProof/>
            <w:sz w:val="22"/>
            <w:szCs w:val="22"/>
            <w:lang w:val="en-US"/>
          </w:rPr>
          <w:tab/>
        </w:r>
        <w:r w:rsidR="00865AD1" w:rsidRPr="00876347">
          <w:rPr>
            <w:rStyle w:val="Hyperlink"/>
            <w:noProof/>
          </w:rPr>
          <w:t>NLP Process</w:t>
        </w:r>
        <w:r w:rsidR="00865AD1">
          <w:rPr>
            <w:noProof/>
            <w:webHidden/>
          </w:rPr>
          <w:tab/>
        </w:r>
        <w:r>
          <w:rPr>
            <w:noProof/>
            <w:webHidden/>
          </w:rPr>
          <w:fldChar w:fldCharType="begin"/>
        </w:r>
        <w:r w:rsidR="00865AD1">
          <w:rPr>
            <w:noProof/>
            <w:webHidden/>
          </w:rPr>
          <w:instrText xml:space="preserve"> PAGEREF _Toc302982843 \h </w:instrText>
        </w:r>
        <w:r>
          <w:rPr>
            <w:noProof/>
            <w:webHidden/>
          </w:rPr>
        </w:r>
        <w:r>
          <w:rPr>
            <w:noProof/>
            <w:webHidden/>
          </w:rPr>
          <w:fldChar w:fldCharType="separate"/>
        </w:r>
        <w:r w:rsidR="00865AD1">
          <w:rPr>
            <w:noProof/>
            <w:webHidden/>
          </w:rPr>
          <w:t>69</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844" w:history="1">
        <w:r w:rsidR="00865AD1" w:rsidRPr="00876347">
          <w:rPr>
            <w:rStyle w:val="Hyperlink"/>
            <w:noProof/>
            <w:lang w:val="en-US"/>
          </w:rPr>
          <w:t>9.1</w:t>
        </w:r>
        <w:r w:rsidR="00865AD1">
          <w:rPr>
            <w:rFonts w:asciiTheme="minorHAnsi" w:eastAsiaTheme="minorEastAsia" w:hAnsiTheme="minorHAnsi" w:cstheme="minorBidi"/>
            <w:noProof/>
            <w:sz w:val="22"/>
            <w:szCs w:val="22"/>
            <w:lang w:val="en-US"/>
          </w:rPr>
          <w:tab/>
        </w:r>
        <w:r w:rsidR="00865AD1" w:rsidRPr="00876347">
          <w:rPr>
            <w:rStyle w:val="Hyperlink"/>
            <w:noProof/>
          </w:rPr>
          <w:t>Recognition Structure</w:t>
        </w:r>
        <w:r w:rsidR="00865AD1">
          <w:rPr>
            <w:noProof/>
            <w:webHidden/>
          </w:rPr>
          <w:tab/>
        </w:r>
        <w:r>
          <w:rPr>
            <w:noProof/>
            <w:webHidden/>
          </w:rPr>
          <w:fldChar w:fldCharType="begin"/>
        </w:r>
        <w:r w:rsidR="00865AD1">
          <w:rPr>
            <w:noProof/>
            <w:webHidden/>
          </w:rPr>
          <w:instrText xml:space="preserve"> PAGEREF _Toc302982844 \h </w:instrText>
        </w:r>
        <w:r>
          <w:rPr>
            <w:noProof/>
            <w:webHidden/>
          </w:rPr>
        </w:r>
        <w:r>
          <w:rPr>
            <w:noProof/>
            <w:webHidden/>
          </w:rPr>
          <w:fldChar w:fldCharType="separate"/>
        </w:r>
        <w:r w:rsidR="00865AD1">
          <w:rPr>
            <w:noProof/>
            <w:webHidden/>
          </w:rPr>
          <w:t>69</w:t>
        </w:r>
        <w:r>
          <w:rPr>
            <w:noProof/>
            <w:webHidden/>
          </w:rPr>
          <w:fldChar w:fldCharType="end"/>
        </w:r>
      </w:hyperlink>
    </w:p>
    <w:p w:rsidR="00865AD1" w:rsidRDefault="006B4D49">
      <w:pPr>
        <w:pStyle w:val="TOC2"/>
        <w:tabs>
          <w:tab w:val="left" w:pos="720"/>
          <w:tab w:val="right" w:leader="dot" w:pos="9350"/>
        </w:tabs>
        <w:rPr>
          <w:rFonts w:asciiTheme="minorHAnsi" w:eastAsiaTheme="minorEastAsia" w:hAnsiTheme="minorHAnsi" w:cstheme="minorBidi"/>
          <w:noProof/>
          <w:sz w:val="22"/>
          <w:szCs w:val="22"/>
          <w:lang w:val="en-US"/>
        </w:rPr>
      </w:pPr>
      <w:hyperlink w:anchor="_Toc302982845" w:history="1">
        <w:r w:rsidR="00865AD1" w:rsidRPr="00876347">
          <w:rPr>
            <w:rStyle w:val="Hyperlink"/>
            <w:noProof/>
            <w:lang w:val="en-US"/>
          </w:rPr>
          <w:t>9.2</w:t>
        </w:r>
        <w:r w:rsidR="00865AD1">
          <w:rPr>
            <w:rFonts w:asciiTheme="minorHAnsi" w:eastAsiaTheme="minorEastAsia" w:hAnsiTheme="minorHAnsi" w:cstheme="minorBidi"/>
            <w:noProof/>
            <w:sz w:val="22"/>
            <w:szCs w:val="22"/>
            <w:lang w:val="en-US"/>
          </w:rPr>
          <w:tab/>
        </w:r>
        <w:r w:rsidR="00865AD1" w:rsidRPr="00876347">
          <w:rPr>
            <w:rStyle w:val="Hyperlink"/>
            <w:noProof/>
          </w:rPr>
          <w:t>NLP Process –free text</w:t>
        </w:r>
        <w:r w:rsidR="00865AD1">
          <w:rPr>
            <w:noProof/>
            <w:webHidden/>
          </w:rPr>
          <w:tab/>
        </w:r>
        <w:r>
          <w:rPr>
            <w:noProof/>
            <w:webHidden/>
          </w:rPr>
          <w:fldChar w:fldCharType="begin"/>
        </w:r>
        <w:r w:rsidR="00865AD1">
          <w:rPr>
            <w:noProof/>
            <w:webHidden/>
          </w:rPr>
          <w:instrText xml:space="preserve"> PAGEREF _Toc302982845 \h </w:instrText>
        </w:r>
        <w:r>
          <w:rPr>
            <w:noProof/>
            <w:webHidden/>
          </w:rPr>
        </w:r>
        <w:r>
          <w:rPr>
            <w:noProof/>
            <w:webHidden/>
          </w:rPr>
          <w:fldChar w:fldCharType="separate"/>
        </w:r>
        <w:r w:rsidR="00865AD1">
          <w:rPr>
            <w:noProof/>
            <w:webHidden/>
          </w:rPr>
          <w:t>71</w:t>
        </w:r>
        <w:r>
          <w:rPr>
            <w:noProof/>
            <w:webHidden/>
          </w:rPr>
          <w:fldChar w:fldCharType="end"/>
        </w:r>
      </w:hyperlink>
    </w:p>
    <w:p w:rsidR="00865AD1" w:rsidRDefault="006B4D49">
      <w:pPr>
        <w:pStyle w:val="TOC1"/>
        <w:tabs>
          <w:tab w:val="left" w:pos="720"/>
          <w:tab w:val="right" w:leader="dot" w:pos="9350"/>
        </w:tabs>
        <w:rPr>
          <w:rFonts w:asciiTheme="minorHAnsi" w:eastAsiaTheme="minorEastAsia" w:hAnsiTheme="minorHAnsi" w:cstheme="minorBidi"/>
          <w:noProof/>
          <w:sz w:val="22"/>
          <w:szCs w:val="22"/>
          <w:lang w:val="en-US"/>
        </w:rPr>
      </w:pPr>
      <w:hyperlink w:anchor="_Toc302982846" w:history="1">
        <w:r w:rsidR="00865AD1" w:rsidRPr="00876347">
          <w:rPr>
            <w:rStyle w:val="Hyperlink"/>
            <w:noProof/>
          </w:rPr>
          <w:t>10</w:t>
        </w:r>
        <w:r w:rsidR="00865AD1">
          <w:rPr>
            <w:rFonts w:asciiTheme="minorHAnsi" w:eastAsiaTheme="minorEastAsia" w:hAnsiTheme="minorHAnsi" w:cstheme="minorBidi"/>
            <w:noProof/>
            <w:sz w:val="22"/>
            <w:szCs w:val="22"/>
            <w:lang w:val="en-US"/>
          </w:rPr>
          <w:tab/>
        </w:r>
        <w:r w:rsidR="00865AD1" w:rsidRPr="00876347">
          <w:rPr>
            <w:rStyle w:val="Hyperlink"/>
            <w:noProof/>
          </w:rPr>
          <w:t>Auto Complete</w:t>
        </w:r>
        <w:r w:rsidR="00865AD1">
          <w:rPr>
            <w:noProof/>
            <w:webHidden/>
          </w:rPr>
          <w:tab/>
        </w:r>
        <w:r>
          <w:rPr>
            <w:noProof/>
            <w:webHidden/>
          </w:rPr>
          <w:fldChar w:fldCharType="begin"/>
        </w:r>
        <w:r w:rsidR="00865AD1">
          <w:rPr>
            <w:noProof/>
            <w:webHidden/>
          </w:rPr>
          <w:instrText xml:space="preserve"> PAGEREF _Toc302982846 \h </w:instrText>
        </w:r>
        <w:r>
          <w:rPr>
            <w:noProof/>
            <w:webHidden/>
          </w:rPr>
        </w:r>
        <w:r>
          <w:rPr>
            <w:noProof/>
            <w:webHidden/>
          </w:rPr>
          <w:fldChar w:fldCharType="separate"/>
        </w:r>
        <w:r w:rsidR="00865AD1">
          <w:rPr>
            <w:noProof/>
            <w:webHidden/>
          </w:rPr>
          <w:t>74</w:t>
        </w:r>
        <w:r>
          <w:rPr>
            <w:noProof/>
            <w:webHidden/>
          </w:rPr>
          <w:fldChar w:fldCharType="end"/>
        </w:r>
      </w:hyperlink>
    </w:p>
    <w:p w:rsidR="00865AD1" w:rsidRDefault="006B4D49">
      <w:pPr>
        <w:pStyle w:val="TOC2"/>
        <w:tabs>
          <w:tab w:val="left" w:pos="960"/>
          <w:tab w:val="right" w:leader="dot" w:pos="9350"/>
        </w:tabs>
        <w:rPr>
          <w:rFonts w:asciiTheme="minorHAnsi" w:eastAsiaTheme="minorEastAsia" w:hAnsiTheme="minorHAnsi" w:cstheme="minorBidi"/>
          <w:noProof/>
          <w:sz w:val="22"/>
          <w:szCs w:val="22"/>
          <w:lang w:val="en-US"/>
        </w:rPr>
      </w:pPr>
      <w:hyperlink w:anchor="_Toc302982847" w:history="1">
        <w:r w:rsidR="00865AD1" w:rsidRPr="00876347">
          <w:rPr>
            <w:rStyle w:val="Hyperlink"/>
            <w:noProof/>
            <w:lang w:val="en-US"/>
          </w:rPr>
          <w:t>10.1</w:t>
        </w:r>
        <w:r w:rsidR="00865AD1">
          <w:rPr>
            <w:rFonts w:asciiTheme="minorHAnsi" w:eastAsiaTheme="minorEastAsia" w:hAnsiTheme="minorHAnsi" w:cstheme="minorBidi"/>
            <w:noProof/>
            <w:sz w:val="22"/>
            <w:szCs w:val="22"/>
            <w:lang w:val="en-US"/>
          </w:rPr>
          <w:tab/>
        </w:r>
        <w:r w:rsidR="00865AD1" w:rsidRPr="00876347">
          <w:rPr>
            <w:rStyle w:val="Hyperlink"/>
            <w:noProof/>
          </w:rPr>
          <w:t>Use Case: Auto Complete request.</w:t>
        </w:r>
        <w:r w:rsidR="00865AD1">
          <w:rPr>
            <w:noProof/>
            <w:webHidden/>
          </w:rPr>
          <w:tab/>
        </w:r>
        <w:r>
          <w:rPr>
            <w:noProof/>
            <w:webHidden/>
          </w:rPr>
          <w:fldChar w:fldCharType="begin"/>
        </w:r>
        <w:r w:rsidR="00865AD1">
          <w:rPr>
            <w:noProof/>
            <w:webHidden/>
          </w:rPr>
          <w:instrText xml:space="preserve"> PAGEREF _Toc302982847 \h </w:instrText>
        </w:r>
        <w:r>
          <w:rPr>
            <w:noProof/>
            <w:webHidden/>
          </w:rPr>
        </w:r>
        <w:r>
          <w:rPr>
            <w:noProof/>
            <w:webHidden/>
          </w:rPr>
          <w:fldChar w:fldCharType="separate"/>
        </w:r>
        <w:r w:rsidR="00865AD1">
          <w:rPr>
            <w:noProof/>
            <w:webHidden/>
          </w:rPr>
          <w:t>74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48" w:history="1">
        <w:r w:rsidR="00865AD1" w:rsidRPr="00876347">
          <w:rPr>
            <w:rStyle w:val="Hyperlink"/>
            <w:noProof/>
          </w:rPr>
          <w:t>10.1.1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_Toc302982848 \h </w:instrText>
        </w:r>
        <w:r>
          <w:rPr>
            <w:noProof/>
            <w:webHidden/>
          </w:rPr>
        </w:r>
        <w:r>
          <w:rPr>
            <w:noProof/>
            <w:webHidden/>
          </w:rPr>
          <w:fldChar w:fldCharType="separate"/>
        </w:r>
        <w:r w:rsidR="00865AD1">
          <w:rPr>
            <w:noProof/>
            <w:webHidden/>
          </w:rPr>
          <w:t>74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49" w:history="1">
        <w:r w:rsidR="00865AD1" w:rsidRPr="00876347">
          <w:rPr>
            <w:rStyle w:val="Hyperlink"/>
            <w:noProof/>
          </w:rPr>
          <w:t>10.1.2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_Toc302982849 \h </w:instrText>
        </w:r>
        <w:r>
          <w:rPr>
            <w:noProof/>
            <w:webHidden/>
          </w:rPr>
        </w:r>
        <w:r>
          <w:rPr>
            <w:noProof/>
            <w:webHidden/>
          </w:rPr>
          <w:fldChar w:fldCharType="separate"/>
        </w:r>
        <w:r w:rsidR="00865AD1">
          <w:rPr>
            <w:noProof/>
            <w:webHidden/>
          </w:rPr>
          <w:t>74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50" w:history="1">
        <w:r w:rsidR="00865AD1" w:rsidRPr="00876347">
          <w:rPr>
            <w:rStyle w:val="Hyperlink"/>
            <w:noProof/>
          </w:rPr>
          <w:t>10.1.3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_Toc302982850 \h </w:instrText>
        </w:r>
        <w:r>
          <w:rPr>
            <w:noProof/>
            <w:webHidden/>
          </w:rPr>
        </w:r>
        <w:r>
          <w:rPr>
            <w:noProof/>
            <w:webHidden/>
          </w:rPr>
          <w:fldChar w:fldCharType="separate"/>
        </w:r>
        <w:r w:rsidR="00865AD1">
          <w:rPr>
            <w:noProof/>
            <w:webHidden/>
          </w:rPr>
          <w:t>74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51" w:history="1">
        <w:r w:rsidR="00865AD1" w:rsidRPr="00876347">
          <w:rPr>
            <w:rStyle w:val="Hyperlink"/>
            <w:noProof/>
          </w:rPr>
          <w:t>10.1.4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_Toc302982851 \h </w:instrText>
        </w:r>
        <w:r>
          <w:rPr>
            <w:noProof/>
            <w:webHidden/>
          </w:rPr>
        </w:r>
        <w:r>
          <w:rPr>
            <w:noProof/>
            <w:webHidden/>
          </w:rPr>
          <w:fldChar w:fldCharType="separate"/>
        </w:r>
        <w:r w:rsidR="00865AD1">
          <w:rPr>
            <w:noProof/>
            <w:webHidden/>
          </w:rPr>
          <w:t>74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52" w:history="1">
        <w:r w:rsidR="00865AD1" w:rsidRPr="00876347">
          <w:rPr>
            <w:rStyle w:val="Hyperlink"/>
            <w:noProof/>
          </w:rPr>
          <w:t>10.1.5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_Toc302982852 \h </w:instrText>
        </w:r>
        <w:r>
          <w:rPr>
            <w:noProof/>
            <w:webHidden/>
          </w:rPr>
        </w:r>
        <w:r>
          <w:rPr>
            <w:noProof/>
            <w:webHidden/>
          </w:rPr>
          <w:fldChar w:fldCharType="separate"/>
        </w:r>
        <w:r w:rsidR="00865AD1">
          <w:rPr>
            <w:noProof/>
            <w:webHidden/>
          </w:rPr>
          <w:t>74</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53" w:history="1">
        <w:r w:rsidR="00865AD1" w:rsidRPr="00876347">
          <w:rPr>
            <w:rStyle w:val="Hyperlink"/>
            <w:noProof/>
          </w:rPr>
          <w:t>10.1.6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_Toc302982853 \h </w:instrText>
        </w:r>
        <w:r>
          <w:rPr>
            <w:noProof/>
            <w:webHidden/>
          </w:rPr>
        </w:r>
        <w:r>
          <w:rPr>
            <w:noProof/>
            <w:webHidden/>
          </w:rPr>
          <w:fldChar w:fldCharType="separate"/>
        </w:r>
        <w:r w:rsidR="00865AD1">
          <w:rPr>
            <w:noProof/>
            <w:webHidden/>
          </w:rPr>
          <w:t>75</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54" w:history="1">
        <w:r w:rsidR="00865AD1" w:rsidRPr="00876347">
          <w:rPr>
            <w:rStyle w:val="Hyperlink"/>
            <w:noProof/>
          </w:rPr>
          <w:t>10.1.7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w:t>
        </w:r>
        <w:r w:rsidR="00865AD1">
          <w:rPr>
            <w:noProof/>
            <w:webHidden/>
          </w:rPr>
          <w:tab/>
        </w:r>
        <w:r>
          <w:rPr>
            <w:noProof/>
            <w:webHidden/>
          </w:rPr>
          <w:fldChar w:fldCharType="begin"/>
        </w:r>
        <w:r w:rsidR="00865AD1">
          <w:rPr>
            <w:noProof/>
            <w:webHidden/>
          </w:rPr>
          <w:instrText xml:space="preserve"> PAGEREF _Toc302982854 \h </w:instrText>
        </w:r>
        <w:r>
          <w:rPr>
            <w:noProof/>
            <w:webHidden/>
          </w:rPr>
        </w:r>
        <w:r>
          <w:rPr>
            <w:noProof/>
            <w:webHidden/>
          </w:rPr>
          <w:fldChar w:fldCharType="separate"/>
        </w:r>
        <w:r w:rsidR="00865AD1">
          <w:rPr>
            <w:noProof/>
            <w:webHidden/>
          </w:rPr>
          <w:t>75</w:t>
        </w:r>
        <w:r>
          <w:rPr>
            <w:noProof/>
            <w:webHidden/>
          </w:rPr>
          <w:fldChar w:fldCharType="end"/>
        </w:r>
      </w:hyperlink>
    </w:p>
    <w:p w:rsidR="00865AD1" w:rsidRDefault="006B4D49">
      <w:pPr>
        <w:pStyle w:val="TOC1"/>
        <w:tabs>
          <w:tab w:val="left" w:pos="720"/>
          <w:tab w:val="right" w:leader="dot" w:pos="9350"/>
        </w:tabs>
        <w:rPr>
          <w:rFonts w:asciiTheme="minorHAnsi" w:eastAsiaTheme="minorEastAsia" w:hAnsiTheme="minorHAnsi" w:cstheme="minorBidi"/>
          <w:noProof/>
          <w:sz w:val="22"/>
          <w:szCs w:val="22"/>
          <w:lang w:val="en-US"/>
        </w:rPr>
      </w:pPr>
      <w:hyperlink w:anchor="_Toc302982855" w:history="1">
        <w:r w:rsidR="00865AD1" w:rsidRPr="00876347">
          <w:rPr>
            <w:rStyle w:val="Hyperlink"/>
            <w:noProof/>
          </w:rPr>
          <w:t>11</w:t>
        </w:r>
        <w:r w:rsidR="00865AD1">
          <w:rPr>
            <w:rFonts w:asciiTheme="minorHAnsi" w:eastAsiaTheme="minorEastAsia" w:hAnsiTheme="minorHAnsi" w:cstheme="minorBidi"/>
            <w:noProof/>
            <w:sz w:val="22"/>
            <w:szCs w:val="22"/>
            <w:lang w:val="en-US"/>
          </w:rPr>
          <w:tab/>
        </w:r>
        <w:r w:rsidR="00865AD1" w:rsidRPr="00876347">
          <w:rPr>
            <w:rStyle w:val="Hyperlink"/>
            <w:noProof/>
          </w:rPr>
          <w:t>Request Types</w:t>
        </w:r>
        <w:r w:rsidR="00865AD1">
          <w:rPr>
            <w:noProof/>
            <w:webHidden/>
          </w:rPr>
          <w:tab/>
        </w:r>
        <w:r>
          <w:rPr>
            <w:noProof/>
            <w:webHidden/>
          </w:rPr>
          <w:fldChar w:fldCharType="begin"/>
        </w:r>
        <w:r w:rsidR="00865AD1">
          <w:rPr>
            <w:noProof/>
            <w:webHidden/>
          </w:rPr>
          <w:instrText xml:space="preserve"> PAGEREF _Toc302982855 \h </w:instrText>
        </w:r>
        <w:r>
          <w:rPr>
            <w:noProof/>
            <w:webHidden/>
          </w:rPr>
        </w:r>
        <w:r>
          <w:rPr>
            <w:noProof/>
            <w:webHidden/>
          </w:rPr>
          <w:fldChar w:fldCharType="separate"/>
        </w:r>
        <w:r w:rsidR="00865AD1">
          <w:rPr>
            <w:noProof/>
            <w:webHidden/>
          </w:rPr>
          <w:t>75</w:t>
        </w:r>
        <w:r>
          <w:rPr>
            <w:noProof/>
            <w:webHidden/>
          </w:rPr>
          <w:fldChar w:fldCharType="end"/>
        </w:r>
      </w:hyperlink>
    </w:p>
    <w:p w:rsidR="00865AD1" w:rsidRDefault="006B4D49">
      <w:pPr>
        <w:pStyle w:val="TOC2"/>
        <w:tabs>
          <w:tab w:val="left" w:pos="960"/>
          <w:tab w:val="right" w:leader="dot" w:pos="9350"/>
        </w:tabs>
        <w:rPr>
          <w:rFonts w:asciiTheme="minorHAnsi" w:eastAsiaTheme="minorEastAsia" w:hAnsiTheme="minorHAnsi" w:cstheme="minorBidi"/>
          <w:noProof/>
          <w:sz w:val="22"/>
          <w:szCs w:val="22"/>
          <w:lang w:val="en-US"/>
        </w:rPr>
      </w:pPr>
      <w:hyperlink w:anchor="_Toc302982856" w:history="1">
        <w:r w:rsidR="00865AD1" w:rsidRPr="00876347">
          <w:rPr>
            <w:rStyle w:val="Hyperlink"/>
            <w:noProof/>
            <w:lang w:val="en-US"/>
          </w:rPr>
          <w:t>11.1</w:t>
        </w:r>
        <w:r w:rsidR="00865AD1">
          <w:rPr>
            <w:rFonts w:asciiTheme="minorHAnsi" w:eastAsiaTheme="minorEastAsia" w:hAnsiTheme="minorHAnsi" w:cstheme="minorBidi"/>
            <w:noProof/>
            <w:sz w:val="22"/>
            <w:szCs w:val="22"/>
            <w:lang w:val="en-US"/>
          </w:rPr>
          <w:tab/>
        </w:r>
        <w:r w:rsidR="00865AD1" w:rsidRPr="00876347">
          <w:rPr>
            <w:rStyle w:val="Hyperlink"/>
            <w:noProof/>
          </w:rPr>
          <w:t>Use Case: QA link request.</w:t>
        </w:r>
        <w:r w:rsidR="00865AD1">
          <w:rPr>
            <w:noProof/>
            <w:webHidden/>
          </w:rPr>
          <w:tab/>
        </w:r>
        <w:r>
          <w:rPr>
            <w:noProof/>
            <w:webHidden/>
          </w:rPr>
          <w:fldChar w:fldCharType="begin"/>
        </w:r>
        <w:r w:rsidR="00865AD1">
          <w:rPr>
            <w:noProof/>
            <w:webHidden/>
          </w:rPr>
          <w:instrText xml:space="preserve"> PAGEREF _Toc302982856 \h </w:instrText>
        </w:r>
        <w:r>
          <w:rPr>
            <w:noProof/>
            <w:webHidden/>
          </w:rPr>
        </w:r>
        <w:r>
          <w:rPr>
            <w:noProof/>
            <w:webHidden/>
          </w:rPr>
          <w:fldChar w:fldCharType="separate"/>
        </w:r>
        <w:r w:rsidR="00865AD1">
          <w:rPr>
            <w:noProof/>
            <w:webHidden/>
          </w:rPr>
          <w:t>80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57" w:history="1">
        <w:r w:rsidR="00865AD1" w:rsidRPr="00876347">
          <w:rPr>
            <w:rStyle w:val="Hyperlink"/>
            <w:noProof/>
          </w:rPr>
          <w:t>11.1.1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_Toc302982857 \h </w:instrText>
        </w:r>
        <w:r>
          <w:rPr>
            <w:noProof/>
            <w:webHidden/>
          </w:rPr>
        </w:r>
        <w:r>
          <w:rPr>
            <w:noProof/>
            <w:webHidden/>
          </w:rPr>
          <w:fldChar w:fldCharType="separate"/>
        </w:r>
        <w:r w:rsidR="00865AD1">
          <w:rPr>
            <w:noProof/>
            <w:webHidden/>
          </w:rPr>
          <w:t>80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58" w:history="1">
        <w:r w:rsidR="00865AD1" w:rsidRPr="00876347">
          <w:rPr>
            <w:rStyle w:val="Hyperlink"/>
            <w:noProof/>
          </w:rPr>
          <w:t>11.1.2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_Toc302982858 \h </w:instrText>
        </w:r>
        <w:r>
          <w:rPr>
            <w:noProof/>
            <w:webHidden/>
          </w:rPr>
        </w:r>
        <w:r>
          <w:rPr>
            <w:noProof/>
            <w:webHidden/>
          </w:rPr>
          <w:fldChar w:fldCharType="separate"/>
        </w:r>
        <w:r w:rsidR="00865AD1">
          <w:rPr>
            <w:noProof/>
            <w:webHidden/>
          </w:rPr>
          <w:t>80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59" w:history="1">
        <w:r w:rsidR="00865AD1" w:rsidRPr="00876347">
          <w:rPr>
            <w:rStyle w:val="Hyperlink"/>
            <w:noProof/>
          </w:rPr>
          <w:t>11.1.3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_Toc302982859 \h </w:instrText>
        </w:r>
        <w:r>
          <w:rPr>
            <w:noProof/>
            <w:webHidden/>
          </w:rPr>
        </w:r>
        <w:r>
          <w:rPr>
            <w:noProof/>
            <w:webHidden/>
          </w:rPr>
          <w:fldChar w:fldCharType="separate"/>
        </w:r>
        <w:r w:rsidR="00865AD1">
          <w:rPr>
            <w:noProof/>
            <w:webHidden/>
          </w:rPr>
          <w:t>80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60" w:history="1">
        <w:r w:rsidR="00865AD1" w:rsidRPr="00876347">
          <w:rPr>
            <w:rStyle w:val="Hyperlink"/>
            <w:noProof/>
          </w:rPr>
          <w:t>11.1.4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_Toc302982860 \h </w:instrText>
        </w:r>
        <w:r>
          <w:rPr>
            <w:noProof/>
            <w:webHidden/>
          </w:rPr>
        </w:r>
        <w:r>
          <w:rPr>
            <w:noProof/>
            <w:webHidden/>
          </w:rPr>
          <w:fldChar w:fldCharType="separate"/>
        </w:r>
        <w:r w:rsidR="00865AD1">
          <w:rPr>
            <w:noProof/>
            <w:webHidden/>
          </w:rPr>
          <w:t>80</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61" w:history="1">
        <w:r w:rsidR="00865AD1" w:rsidRPr="00876347">
          <w:rPr>
            <w:rStyle w:val="Hyperlink"/>
            <w:noProof/>
          </w:rPr>
          <w:t>11.1.5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_Toc302982861 \h </w:instrText>
        </w:r>
        <w:r>
          <w:rPr>
            <w:noProof/>
            <w:webHidden/>
          </w:rPr>
        </w:r>
        <w:r>
          <w:rPr>
            <w:noProof/>
            <w:webHidden/>
          </w:rPr>
          <w:fldChar w:fldCharType="separate"/>
        </w:r>
        <w:r w:rsidR="00865AD1">
          <w:rPr>
            <w:noProof/>
            <w:webHidden/>
          </w:rPr>
          <w:t>81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62" w:history="1">
        <w:r w:rsidR="00865AD1" w:rsidRPr="00876347">
          <w:rPr>
            <w:rStyle w:val="Hyperlink"/>
            <w:noProof/>
          </w:rPr>
          <w:t>11.1.6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_Toc302982862 \h </w:instrText>
        </w:r>
        <w:r>
          <w:rPr>
            <w:noProof/>
            <w:webHidden/>
          </w:rPr>
        </w:r>
        <w:r>
          <w:rPr>
            <w:noProof/>
            <w:webHidden/>
          </w:rPr>
          <w:fldChar w:fldCharType="separate"/>
        </w:r>
        <w:r w:rsidR="00865AD1">
          <w:rPr>
            <w:noProof/>
            <w:webHidden/>
          </w:rPr>
          <w:t>81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63" w:history="1">
        <w:r w:rsidR="00865AD1" w:rsidRPr="00876347">
          <w:rPr>
            <w:rStyle w:val="Hyperlink"/>
            <w:noProof/>
          </w:rPr>
          <w:t>11.1.7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_Toc302982863 \h </w:instrText>
        </w:r>
        <w:r>
          <w:rPr>
            <w:noProof/>
            <w:webHidden/>
          </w:rPr>
        </w:r>
        <w:r>
          <w:rPr>
            <w:noProof/>
            <w:webHidden/>
          </w:rPr>
          <w:fldChar w:fldCharType="separate"/>
        </w:r>
        <w:r w:rsidR="00865AD1">
          <w:rPr>
            <w:noProof/>
            <w:webHidden/>
          </w:rPr>
          <w:t>81</w:t>
        </w:r>
        <w:r>
          <w:rPr>
            <w:noProof/>
            <w:webHidden/>
          </w:rPr>
          <w:fldChar w:fldCharType="end"/>
        </w:r>
      </w:hyperlink>
    </w:p>
    <w:p w:rsidR="00865AD1" w:rsidRDefault="006B4D49">
      <w:pPr>
        <w:pStyle w:val="TOC2"/>
        <w:tabs>
          <w:tab w:val="left" w:pos="960"/>
          <w:tab w:val="right" w:leader="dot" w:pos="9350"/>
        </w:tabs>
        <w:rPr>
          <w:rFonts w:asciiTheme="minorHAnsi" w:eastAsiaTheme="minorEastAsia" w:hAnsiTheme="minorHAnsi" w:cstheme="minorBidi"/>
          <w:noProof/>
          <w:sz w:val="22"/>
          <w:szCs w:val="22"/>
          <w:lang w:val="en-US"/>
        </w:rPr>
      </w:pPr>
      <w:hyperlink w:anchor="_Toc302982864" w:history="1">
        <w:r w:rsidR="00865AD1" w:rsidRPr="00876347">
          <w:rPr>
            <w:rStyle w:val="Hyperlink"/>
            <w:noProof/>
            <w:lang w:val="en-US"/>
          </w:rPr>
          <w:t>11.2</w:t>
        </w:r>
        <w:r w:rsidR="00865AD1">
          <w:rPr>
            <w:rFonts w:asciiTheme="minorHAnsi" w:eastAsiaTheme="minorEastAsia" w:hAnsiTheme="minorHAnsi" w:cstheme="minorBidi"/>
            <w:noProof/>
            <w:sz w:val="22"/>
            <w:szCs w:val="22"/>
            <w:lang w:val="en-US"/>
          </w:rPr>
          <w:tab/>
        </w:r>
        <w:r w:rsidR="00865AD1" w:rsidRPr="00876347">
          <w:rPr>
            <w:rStyle w:val="Hyperlink"/>
            <w:noProof/>
          </w:rPr>
          <w:t>Use Case: Breadcrumb navigation request.</w:t>
        </w:r>
        <w:r w:rsidR="00865AD1">
          <w:rPr>
            <w:noProof/>
            <w:webHidden/>
          </w:rPr>
          <w:tab/>
        </w:r>
        <w:r>
          <w:rPr>
            <w:noProof/>
            <w:webHidden/>
          </w:rPr>
          <w:fldChar w:fldCharType="begin"/>
        </w:r>
        <w:r w:rsidR="00865AD1">
          <w:rPr>
            <w:noProof/>
            <w:webHidden/>
          </w:rPr>
          <w:instrText xml:space="preserve"> PAGEREF _Toc302982864 \h </w:instrText>
        </w:r>
        <w:r>
          <w:rPr>
            <w:noProof/>
            <w:webHidden/>
          </w:rPr>
        </w:r>
        <w:r>
          <w:rPr>
            <w:noProof/>
            <w:webHidden/>
          </w:rPr>
          <w:fldChar w:fldCharType="separate"/>
        </w:r>
        <w:r w:rsidR="00865AD1">
          <w:rPr>
            <w:noProof/>
            <w:webHidden/>
          </w:rPr>
          <w:t>81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65" w:history="1">
        <w:r w:rsidR="00865AD1" w:rsidRPr="00876347">
          <w:rPr>
            <w:rStyle w:val="Hyperlink"/>
            <w:noProof/>
          </w:rPr>
          <w:t>11.2.1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_Toc302982865 \h </w:instrText>
        </w:r>
        <w:r>
          <w:rPr>
            <w:noProof/>
            <w:webHidden/>
          </w:rPr>
        </w:r>
        <w:r>
          <w:rPr>
            <w:noProof/>
            <w:webHidden/>
          </w:rPr>
          <w:fldChar w:fldCharType="separate"/>
        </w:r>
        <w:r w:rsidR="00865AD1">
          <w:rPr>
            <w:noProof/>
            <w:webHidden/>
          </w:rPr>
          <w:t>81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66" w:history="1">
        <w:r w:rsidR="00865AD1" w:rsidRPr="00876347">
          <w:rPr>
            <w:rStyle w:val="Hyperlink"/>
            <w:noProof/>
          </w:rPr>
          <w:t>11.2.2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_Toc302982866 \h </w:instrText>
        </w:r>
        <w:r>
          <w:rPr>
            <w:noProof/>
            <w:webHidden/>
          </w:rPr>
        </w:r>
        <w:r>
          <w:rPr>
            <w:noProof/>
            <w:webHidden/>
          </w:rPr>
          <w:fldChar w:fldCharType="separate"/>
        </w:r>
        <w:r w:rsidR="00865AD1">
          <w:rPr>
            <w:noProof/>
            <w:webHidden/>
          </w:rPr>
          <w:t>81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67" w:history="1">
        <w:r w:rsidR="00865AD1" w:rsidRPr="00876347">
          <w:rPr>
            <w:rStyle w:val="Hyperlink"/>
            <w:noProof/>
          </w:rPr>
          <w:t>11.2.3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_Toc302982867 \h </w:instrText>
        </w:r>
        <w:r>
          <w:rPr>
            <w:noProof/>
            <w:webHidden/>
          </w:rPr>
        </w:r>
        <w:r>
          <w:rPr>
            <w:noProof/>
            <w:webHidden/>
          </w:rPr>
          <w:fldChar w:fldCharType="separate"/>
        </w:r>
        <w:r w:rsidR="00865AD1">
          <w:rPr>
            <w:noProof/>
            <w:webHidden/>
          </w:rPr>
          <w:t>81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68" w:history="1">
        <w:r w:rsidR="00865AD1" w:rsidRPr="00876347">
          <w:rPr>
            <w:rStyle w:val="Hyperlink"/>
            <w:noProof/>
          </w:rPr>
          <w:t>11.2.4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_Toc302982868 \h </w:instrText>
        </w:r>
        <w:r>
          <w:rPr>
            <w:noProof/>
            <w:webHidden/>
          </w:rPr>
        </w:r>
        <w:r>
          <w:rPr>
            <w:noProof/>
            <w:webHidden/>
          </w:rPr>
          <w:fldChar w:fldCharType="separate"/>
        </w:r>
        <w:r w:rsidR="00865AD1">
          <w:rPr>
            <w:noProof/>
            <w:webHidden/>
          </w:rPr>
          <w:t>81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69" w:history="1">
        <w:r w:rsidR="00865AD1" w:rsidRPr="00876347">
          <w:rPr>
            <w:rStyle w:val="Hyperlink"/>
            <w:noProof/>
          </w:rPr>
          <w:t>11.2.5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_Toc302982869 \h </w:instrText>
        </w:r>
        <w:r>
          <w:rPr>
            <w:noProof/>
            <w:webHidden/>
          </w:rPr>
        </w:r>
        <w:r>
          <w:rPr>
            <w:noProof/>
            <w:webHidden/>
          </w:rPr>
          <w:fldChar w:fldCharType="separate"/>
        </w:r>
        <w:r w:rsidR="00865AD1">
          <w:rPr>
            <w:noProof/>
            <w:webHidden/>
          </w:rPr>
          <w:t>81</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70" w:history="1">
        <w:r w:rsidR="00865AD1" w:rsidRPr="00876347">
          <w:rPr>
            <w:rStyle w:val="Hyperlink"/>
            <w:noProof/>
          </w:rPr>
          <w:t>11.2.6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_Toc302982870 \h </w:instrText>
        </w:r>
        <w:r>
          <w:rPr>
            <w:noProof/>
            <w:webHidden/>
          </w:rPr>
        </w:r>
        <w:r>
          <w:rPr>
            <w:noProof/>
            <w:webHidden/>
          </w:rPr>
          <w:fldChar w:fldCharType="separate"/>
        </w:r>
        <w:r w:rsidR="00865AD1">
          <w:rPr>
            <w:noProof/>
            <w:webHidden/>
          </w:rPr>
          <w:t>82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71" w:history="1">
        <w:r w:rsidR="00865AD1" w:rsidRPr="00876347">
          <w:rPr>
            <w:rStyle w:val="Hyperlink"/>
            <w:noProof/>
          </w:rPr>
          <w:t>11.2.7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_Toc302982871 \h </w:instrText>
        </w:r>
        <w:r>
          <w:rPr>
            <w:noProof/>
            <w:webHidden/>
          </w:rPr>
        </w:r>
        <w:r>
          <w:rPr>
            <w:noProof/>
            <w:webHidden/>
          </w:rPr>
          <w:fldChar w:fldCharType="separate"/>
        </w:r>
        <w:r w:rsidR="00865AD1">
          <w:rPr>
            <w:noProof/>
            <w:webHidden/>
          </w:rPr>
          <w:t>82</w:t>
        </w:r>
        <w:r>
          <w:rPr>
            <w:noProof/>
            <w:webHidden/>
          </w:rPr>
          <w:fldChar w:fldCharType="end"/>
        </w:r>
      </w:hyperlink>
    </w:p>
    <w:p w:rsidR="00865AD1" w:rsidRDefault="006B4D49">
      <w:pPr>
        <w:pStyle w:val="TOC2"/>
        <w:tabs>
          <w:tab w:val="left" w:pos="960"/>
          <w:tab w:val="right" w:leader="dot" w:pos="9350"/>
        </w:tabs>
        <w:rPr>
          <w:rFonts w:asciiTheme="minorHAnsi" w:eastAsiaTheme="minorEastAsia" w:hAnsiTheme="minorHAnsi" w:cstheme="minorBidi"/>
          <w:noProof/>
          <w:sz w:val="22"/>
          <w:szCs w:val="22"/>
          <w:lang w:val="en-US"/>
        </w:rPr>
      </w:pPr>
      <w:hyperlink w:anchor="_Toc302982872" w:history="1">
        <w:r w:rsidR="00865AD1" w:rsidRPr="00876347">
          <w:rPr>
            <w:rStyle w:val="Hyperlink"/>
            <w:noProof/>
            <w:lang w:val="en-US"/>
          </w:rPr>
          <w:t>11.3</w:t>
        </w:r>
        <w:r w:rsidR="00865AD1">
          <w:rPr>
            <w:rFonts w:asciiTheme="minorHAnsi" w:eastAsiaTheme="minorEastAsia" w:hAnsiTheme="minorHAnsi" w:cstheme="minorBidi"/>
            <w:noProof/>
            <w:sz w:val="22"/>
            <w:szCs w:val="22"/>
            <w:lang w:val="en-US"/>
          </w:rPr>
          <w:tab/>
        </w:r>
        <w:r w:rsidR="00865AD1" w:rsidRPr="00876347">
          <w:rPr>
            <w:rStyle w:val="Hyperlink"/>
            <w:noProof/>
          </w:rPr>
          <w:t>Use Case: Activity Log request.</w:t>
        </w:r>
        <w:r w:rsidR="00865AD1">
          <w:rPr>
            <w:noProof/>
            <w:webHidden/>
          </w:rPr>
          <w:tab/>
        </w:r>
        <w:r>
          <w:rPr>
            <w:noProof/>
            <w:webHidden/>
          </w:rPr>
          <w:fldChar w:fldCharType="begin"/>
        </w:r>
        <w:r w:rsidR="00865AD1">
          <w:rPr>
            <w:noProof/>
            <w:webHidden/>
          </w:rPr>
          <w:instrText xml:space="preserve"> PAGEREF _Toc302982872 \h </w:instrText>
        </w:r>
        <w:r>
          <w:rPr>
            <w:noProof/>
            <w:webHidden/>
          </w:rPr>
        </w:r>
        <w:r>
          <w:rPr>
            <w:noProof/>
            <w:webHidden/>
          </w:rPr>
          <w:fldChar w:fldCharType="separate"/>
        </w:r>
        <w:r w:rsidR="00865AD1">
          <w:rPr>
            <w:noProof/>
            <w:webHidden/>
          </w:rPr>
          <w:t>82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73" w:history="1">
        <w:r w:rsidR="00865AD1" w:rsidRPr="00876347">
          <w:rPr>
            <w:rStyle w:val="Hyperlink"/>
            <w:noProof/>
          </w:rPr>
          <w:t>11.3.1</w:t>
        </w:r>
        <w:r w:rsidR="00865AD1">
          <w:rPr>
            <w:rFonts w:asciiTheme="minorHAnsi" w:eastAsiaTheme="minorEastAsia" w:hAnsiTheme="minorHAnsi" w:cstheme="minorBidi"/>
            <w:noProof/>
            <w:sz w:val="22"/>
            <w:szCs w:val="22"/>
            <w:lang w:val="en-US"/>
          </w:rPr>
          <w:tab/>
        </w:r>
        <w:r w:rsidR="00865AD1" w:rsidRPr="00876347">
          <w:rPr>
            <w:rStyle w:val="Hyperlink"/>
            <w:noProof/>
          </w:rPr>
          <w:t>Actors</w:t>
        </w:r>
        <w:r w:rsidR="00865AD1">
          <w:rPr>
            <w:noProof/>
            <w:webHidden/>
          </w:rPr>
          <w:tab/>
        </w:r>
        <w:r>
          <w:rPr>
            <w:noProof/>
            <w:webHidden/>
          </w:rPr>
          <w:fldChar w:fldCharType="begin"/>
        </w:r>
        <w:r w:rsidR="00865AD1">
          <w:rPr>
            <w:noProof/>
            <w:webHidden/>
          </w:rPr>
          <w:instrText xml:space="preserve"> PAGEREF _Toc302982873 \h </w:instrText>
        </w:r>
        <w:r>
          <w:rPr>
            <w:noProof/>
            <w:webHidden/>
          </w:rPr>
        </w:r>
        <w:r>
          <w:rPr>
            <w:noProof/>
            <w:webHidden/>
          </w:rPr>
          <w:fldChar w:fldCharType="separate"/>
        </w:r>
        <w:r w:rsidR="00865AD1">
          <w:rPr>
            <w:noProof/>
            <w:webHidden/>
          </w:rPr>
          <w:t>82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74" w:history="1">
        <w:r w:rsidR="00865AD1" w:rsidRPr="00876347">
          <w:rPr>
            <w:rStyle w:val="Hyperlink"/>
            <w:noProof/>
          </w:rPr>
          <w:t>11.3.2</w:t>
        </w:r>
        <w:r w:rsidR="00865AD1">
          <w:rPr>
            <w:rFonts w:asciiTheme="minorHAnsi" w:eastAsiaTheme="minorEastAsia" w:hAnsiTheme="minorHAnsi" w:cstheme="minorBidi"/>
            <w:noProof/>
            <w:sz w:val="22"/>
            <w:szCs w:val="22"/>
            <w:lang w:val="en-US"/>
          </w:rPr>
          <w:tab/>
        </w:r>
        <w:r w:rsidR="00865AD1" w:rsidRPr="00876347">
          <w:rPr>
            <w:rStyle w:val="Hyperlink"/>
            <w:noProof/>
          </w:rPr>
          <w:t>Trigger</w:t>
        </w:r>
        <w:r w:rsidR="00865AD1">
          <w:rPr>
            <w:noProof/>
            <w:webHidden/>
          </w:rPr>
          <w:tab/>
        </w:r>
        <w:r>
          <w:rPr>
            <w:noProof/>
            <w:webHidden/>
          </w:rPr>
          <w:fldChar w:fldCharType="begin"/>
        </w:r>
        <w:r w:rsidR="00865AD1">
          <w:rPr>
            <w:noProof/>
            <w:webHidden/>
          </w:rPr>
          <w:instrText xml:space="preserve"> PAGEREF _Toc302982874 \h </w:instrText>
        </w:r>
        <w:r>
          <w:rPr>
            <w:noProof/>
            <w:webHidden/>
          </w:rPr>
        </w:r>
        <w:r>
          <w:rPr>
            <w:noProof/>
            <w:webHidden/>
          </w:rPr>
          <w:fldChar w:fldCharType="separate"/>
        </w:r>
        <w:r w:rsidR="00865AD1">
          <w:rPr>
            <w:noProof/>
            <w:webHidden/>
          </w:rPr>
          <w:t>82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75" w:history="1">
        <w:r w:rsidR="00865AD1" w:rsidRPr="00876347">
          <w:rPr>
            <w:rStyle w:val="Hyperlink"/>
            <w:noProof/>
          </w:rPr>
          <w:t>11.3.3</w:t>
        </w:r>
        <w:r w:rsidR="00865AD1">
          <w:rPr>
            <w:rFonts w:asciiTheme="minorHAnsi" w:eastAsiaTheme="minorEastAsia" w:hAnsiTheme="minorHAnsi" w:cstheme="minorBidi"/>
            <w:noProof/>
            <w:sz w:val="22"/>
            <w:szCs w:val="22"/>
            <w:lang w:val="en-US"/>
          </w:rPr>
          <w:tab/>
        </w:r>
        <w:r w:rsidR="00865AD1" w:rsidRPr="00876347">
          <w:rPr>
            <w:rStyle w:val="Hyperlink"/>
            <w:noProof/>
          </w:rPr>
          <w:t>Description</w:t>
        </w:r>
        <w:r w:rsidR="00865AD1">
          <w:rPr>
            <w:noProof/>
            <w:webHidden/>
          </w:rPr>
          <w:tab/>
        </w:r>
        <w:r>
          <w:rPr>
            <w:noProof/>
            <w:webHidden/>
          </w:rPr>
          <w:fldChar w:fldCharType="begin"/>
        </w:r>
        <w:r w:rsidR="00865AD1">
          <w:rPr>
            <w:noProof/>
            <w:webHidden/>
          </w:rPr>
          <w:instrText xml:space="preserve"> PAGEREF _Toc302982875 \h </w:instrText>
        </w:r>
        <w:r>
          <w:rPr>
            <w:noProof/>
            <w:webHidden/>
          </w:rPr>
        </w:r>
        <w:r>
          <w:rPr>
            <w:noProof/>
            <w:webHidden/>
          </w:rPr>
          <w:fldChar w:fldCharType="separate"/>
        </w:r>
        <w:r w:rsidR="00865AD1">
          <w:rPr>
            <w:noProof/>
            <w:webHidden/>
          </w:rPr>
          <w:t>82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76" w:history="1">
        <w:r w:rsidR="00865AD1" w:rsidRPr="00876347">
          <w:rPr>
            <w:rStyle w:val="Hyperlink"/>
            <w:noProof/>
          </w:rPr>
          <w:t>11.3.4</w:t>
        </w:r>
        <w:r w:rsidR="00865AD1">
          <w:rPr>
            <w:rFonts w:asciiTheme="minorHAnsi" w:eastAsiaTheme="minorEastAsia" w:hAnsiTheme="minorHAnsi" w:cstheme="minorBidi"/>
            <w:noProof/>
            <w:sz w:val="22"/>
            <w:szCs w:val="22"/>
            <w:lang w:val="en-US"/>
          </w:rPr>
          <w:tab/>
        </w:r>
        <w:r w:rsidR="00865AD1" w:rsidRPr="00876347">
          <w:rPr>
            <w:rStyle w:val="Hyperlink"/>
            <w:noProof/>
          </w:rPr>
          <w:t>Preconditions</w:t>
        </w:r>
        <w:r w:rsidR="00865AD1">
          <w:rPr>
            <w:noProof/>
            <w:webHidden/>
          </w:rPr>
          <w:tab/>
        </w:r>
        <w:r>
          <w:rPr>
            <w:noProof/>
            <w:webHidden/>
          </w:rPr>
          <w:fldChar w:fldCharType="begin"/>
        </w:r>
        <w:r w:rsidR="00865AD1">
          <w:rPr>
            <w:noProof/>
            <w:webHidden/>
          </w:rPr>
          <w:instrText xml:space="preserve"> PAGEREF _Toc302982876 \h </w:instrText>
        </w:r>
        <w:r>
          <w:rPr>
            <w:noProof/>
            <w:webHidden/>
          </w:rPr>
        </w:r>
        <w:r>
          <w:rPr>
            <w:noProof/>
            <w:webHidden/>
          </w:rPr>
          <w:fldChar w:fldCharType="separate"/>
        </w:r>
        <w:r w:rsidR="00865AD1">
          <w:rPr>
            <w:noProof/>
            <w:webHidden/>
          </w:rPr>
          <w:t>82</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77" w:history="1">
        <w:r w:rsidR="00865AD1" w:rsidRPr="00876347">
          <w:rPr>
            <w:rStyle w:val="Hyperlink"/>
            <w:noProof/>
          </w:rPr>
          <w:t>11.3.5</w:t>
        </w:r>
        <w:r w:rsidR="00865AD1">
          <w:rPr>
            <w:rFonts w:asciiTheme="minorHAnsi" w:eastAsiaTheme="minorEastAsia" w:hAnsiTheme="minorHAnsi" w:cstheme="minorBidi"/>
            <w:noProof/>
            <w:sz w:val="22"/>
            <w:szCs w:val="22"/>
            <w:lang w:val="en-US"/>
          </w:rPr>
          <w:tab/>
        </w:r>
        <w:r w:rsidR="00865AD1" w:rsidRPr="00876347">
          <w:rPr>
            <w:rStyle w:val="Hyperlink"/>
            <w:noProof/>
          </w:rPr>
          <w:t>Postconditions</w:t>
        </w:r>
        <w:r w:rsidR="00865AD1">
          <w:rPr>
            <w:noProof/>
            <w:webHidden/>
          </w:rPr>
          <w:tab/>
        </w:r>
        <w:r>
          <w:rPr>
            <w:noProof/>
            <w:webHidden/>
          </w:rPr>
          <w:fldChar w:fldCharType="begin"/>
        </w:r>
        <w:r w:rsidR="00865AD1">
          <w:rPr>
            <w:noProof/>
            <w:webHidden/>
          </w:rPr>
          <w:instrText xml:space="preserve"> PAGEREF _Toc302982877 \h </w:instrText>
        </w:r>
        <w:r>
          <w:rPr>
            <w:noProof/>
            <w:webHidden/>
          </w:rPr>
        </w:r>
        <w:r>
          <w:rPr>
            <w:noProof/>
            <w:webHidden/>
          </w:rPr>
          <w:fldChar w:fldCharType="separate"/>
        </w:r>
        <w:r w:rsidR="00865AD1">
          <w:rPr>
            <w:noProof/>
            <w:webHidden/>
          </w:rPr>
          <w:t>83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78" w:history="1">
        <w:r w:rsidR="00865AD1" w:rsidRPr="00876347">
          <w:rPr>
            <w:rStyle w:val="Hyperlink"/>
            <w:noProof/>
          </w:rPr>
          <w:t>11.3.6</w:t>
        </w:r>
        <w:r w:rsidR="00865AD1">
          <w:rPr>
            <w:rFonts w:asciiTheme="minorHAnsi" w:eastAsiaTheme="minorEastAsia" w:hAnsiTheme="minorHAnsi" w:cstheme="minorBidi"/>
            <w:noProof/>
            <w:sz w:val="22"/>
            <w:szCs w:val="22"/>
            <w:lang w:val="en-US"/>
          </w:rPr>
          <w:tab/>
        </w:r>
        <w:r w:rsidR="00865AD1" w:rsidRPr="00876347">
          <w:rPr>
            <w:rStyle w:val="Hyperlink"/>
            <w:noProof/>
          </w:rPr>
          <w:t>Normal Flow</w:t>
        </w:r>
        <w:r w:rsidR="00865AD1">
          <w:rPr>
            <w:noProof/>
            <w:webHidden/>
          </w:rPr>
          <w:tab/>
        </w:r>
        <w:r>
          <w:rPr>
            <w:noProof/>
            <w:webHidden/>
          </w:rPr>
          <w:fldChar w:fldCharType="begin"/>
        </w:r>
        <w:r w:rsidR="00865AD1">
          <w:rPr>
            <w:noProof/>
            <w:webHidden/>
          </w:rPr>
          <w:instrText xml:space="preserve"> PAGEREF _Toc302982878 \h </w:instrText>
        </w:r>
        <w:r>
          <w:rPr>
            <w:noProof/>
            <w:webHidden/>
          </w:rPr>
        </w:r>
        <w:r>
          <w:rPr>
            <w:noProof/>
            <w:webHidden/>
          </w:rPr>
          <w:fldChar w:fldCharType="separate"/>
        </w:r>
        <w:r w:rsidR="00865AD1">
          <w:rPr>
            <w:noProof/>
            <w:webHidden/>
          </w:rPr>
          <w:t>83</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79" w:history="1">
        <w:r w:rsidR="00865AD1" w:rsidRPr="00876347">
          <w:rPr>
            <w:rStyle w:val="Hyperlink"/>
            <w:noProof/>
          </w:rPr>
          <w:t>11.3.7</w:t>
        </w:r>
        <w:r w:rsidR="00865AD1">
          <w:rPr>
            <w:rFonts w:asciiTheme="minorHAnsi" w:eastAsiaTheme="minorEastAsia" w:hAnsiTheme="minorHAnsi" w:cstheme="minorBidi"/>
            <w:noProof/>
            <w:sz w:val="22"/>
            <w:szCs w:val="22"/>
            <w:lang w:val="en-US"/>
          </w:rPr>
          <w:tab/>
        </w:r>
        <w:r w:rsidR="00865AD1" w:rsidRPr="00876347">
          <w:rPr>
            <w:rStyle w:val="Hyperlink"/>
            <w:noProof/>
          </w:rPr>
          <w:t>Alternative Flow 1-</w:t>
        </w:r>
        <w:r w:rsidR="00865AD1">
          <w:rPr>
            <w:noProof/>
            <w:webHidden/>
          </w:rPr>
          <w:tab/>
        </w:r>
        <w:r>
          <w:rPr>
            <w:noProof/>
            <w:webHidden/>
          </w:rPr>
          <w:fldChar w:fldCharType="begin"/>
        </w:r>
        <w:r w:rsidR="00865AD1">
          <w:rPr>
            <w:noProof/>
            <w:webHidden/>
          </w:rPr>
          <w:instrText xml:space="preserve"> PAGEREF _Toc302982879 \h </w:instrText>
        </w:r>
        <w:r>
          <w:rPr>
            <w:noProof/>
            <w:webHidden/>
          </w:rPr>
        </w:r>
        <w:r>
          <w:rPr>
            <w:noProof/>
            <w:webHidden/>
          </w:rPr>
          <w:fldChar w:fldCharType="separate"/>
        </w:r>
        <w:r w:rsidR="00865AD1">
          <w:rPr>
            <w:noProof/>
            <w:webHidden/>
          </w:rPr>
          <w:t>83</w:t>
        </w:r>
        <w:r>
          <w:rPr>
            <w:noProof/>
            <w:webHidden/>
          </w:rPr>
          <w:fldChar w:fldCharType="end"/>
        </w:r>
      </w:hyperlink>
    </w:p>
    <w:p w:rsidR="00865AD1" w:rsidRDefault="006B4D49">
      <w:pPr>
        <w:pStyle w:val="TOC1"/>
        <w:tabs>
          <w:tab w:val="left" w:pos="720"/>
          <w:tab w:val="right" w:leader="dot" w:pos="9350"/>
        </w:tabs>
        <w:rPr>
          <w:rFonts w:asciiTheme="minorHAnsi" w:eastAsiaTheme="minorEastAsia" w:hAnsiTheme="minorHAnsi" w:cstheme="minorBidi"/>
          <w:noProof/>
          <w:sz w:val="22"/>
          <w:szCs w:val="22"/>
          <w:lang w:val="en-US"/>
        </w:rPr>
      </w:pPr>
      <w:hyperlink w:anchor="_Toc302982880" w:history="1">
        <w:r w:rsidR="00865AD1" w:rsidRPr="00876347">
          <w:rPr>
            <w:rStyle w:val="Hyperlink"/>
            <w:noProof/>
          </w:rPr>
          <w:t>12</w:t>
        </w:r>
        <w:r w:rsidR="00865AD1">
          <w:rPr>
            <w:rFonts w:asciiTheme="minorHAnsi" w:eastAsiaTheme="minorEastAsia" w:hAnsiTheme="minorHAnsi" w:cstheme="minorBidi"/>
            <w:noProof/>
            <w:sz w:val="22"/>
            <w:szCs w:val="22"/>
            <w:lang w:val="en-US"/>
          </w:rPr>
          <w:tab/>
        </w:r>
        <w:r w:rsidR="00865AD1" w:rsidRPr="00876347">
          <w:rPr>
            <w:rStyle w:val="Hyperlink"/>
            <w:noProof/>
          </w:rPr>
          <w:t>Python Script Events AND FUNCTION</w:t>
        </w:r>
        <w:r w:rsidR="00865AD1">
          <w:rPr>
            <w:noProof/>
            <w:webHidden/>
          </w:rPr>
          <w:tab/>
        </w:r>
        <w:r>
          <w:rPr>
            <w:noProof/>
            <w:webHidden/>
          </w:rPr>
          <w:fldChar w:fldCharType="begin"/>
        </w:r>
        <w:r w:rsidR="00865AD1">
          <w:rPr>
            <w:noProof/>
            <w:webHidden/>
          </w:rPr>
          <w:instrText xml:space="preserve"> PAGEREF _Toc302982880 \h </w:instrText>
        </w:r>
        <w:r>
          <w:rPr>
            <w:noProof/>
            <w:webHidden/>
          </w:rPr>
        </w:r>
        <w:r>
          <w:rPr>
            <w:noProof/>
            <w:webHidden/>
          </w:rPr>
          <w:fldChar w:fldCharType="separate"/>
        </w:r>
        <w:r w:rsidR="00865AD1">
          <w:rPr>
            <w:noProof/>
            <w:webHidden/>
          </w:rPr>
          <w:t>83</w:t>
        </w:r>
        <w:r>
          <w:rPr>
            <w:noProof/>
            <w:webHidden/>
          </w:rPr>
          <w:fldChar w:fldCharType="end"/>
        </w:r>
      </w:hyperlink>
    </w:p>
    <w:p w:rsidR="00865AD1" w:rsidRDefault="006B4D49">
      <w:pPr>
        <w:pStyle w:val="TOC1"/>
        <w:tabs>
          <w:tab w:val="left" w:pos="720"/>
          <w:tab w:val="right" w:leader="dot" w:pos="9350"/>
        </w:tabs>
        <w:rPr>
          <w:rFonts w:asciiTheme="minorHAnsi" w:eastAsiaTheme="minorEastAsia" w:hAnsiTheme="minorHAnsi" w:cstheme="minorBidi"/>
          <w:noProof/>
          <w:sz w:val="22"/>
          <w:szCs w:val="22"/>
          <w:lang w:val="en-US"/>
        </w:rPr>
      </w:pPr>
      <w:hyperlink w:anchor="_Toc302982881" w:history="1">
        <w:r w:rsidR="00865AD1" w:rsidRPr="00876347">
          <w:rPr>
            <w:rStyle w:val="Hyperlink"/>
            <w:noProof/>
          </w:rPr>
          <w:t>13</w:t>
        </w:r>
        <w:r w:rsidR="00865AD1">
          <w:rPr>
            <w:rFonts w:asciiTheme="minorHAnsi" w:eastAsiaTheme="minorEastAsia" w:hAnsiTheme="minorHAnsi" w:cstheme="minorBidi"/>
            <w:noProof/>
            <w:sz w:val="22"/>
            <w:szCs w:val="22"/>
            <w:lang w:val="en-US"/>
          </w:rPr>
          <w:tab/>
        </w:r>
        <w:r w:rsidR="00865AD1" w:rsidRPr="00876347">
          <w:rPr>
            <w:rStyle w:val="Hyperlink"/>
            <w:noProof/>
          </w:rPr>
          <w:t>Testing</w:t>
        </w:r>
        <w:r w:rsidR="00865AD1">
          <w:rPr>
            <w:noProof/>
            <w:webHidden/>
          </w:rPr>
          <w:tab/>
        </w:r>
        <w:r>
          <w:rPr>
            <w:noProof/>
            <w:webHidden/>
          </w:rPr>
          <w:fldChar w:fldCharType="begin"/>
        </w:r>
        <w:r w:rsidR="00865AD1">
          <w:rPr>
            <w:noProof/>
            <w:webHidden/>
          </w:rPr>
          <w:instrText xml:space="preserve"> PAGEREF _Toc302982881 \h </w:instrText>
        </w:r>
        <w:r>
          <w:rPr>
            <w:noProof/>
            <w:webHidden/>
          </w:rPr>
        </w:r>
        <w:r>
          <w:rPr>
            <w:noProof/>
            <w:webHidden/>
          </w:rPr>
          <w:fldChar w:fldCharType="separate"/>
        </w:r>
        <w:r w:rsidR="00865AD1">
          <w:rPr>
            <w:noProof/>
            <w:webHidden/>
          </w:rPr>
          <w:t>85</w:t>
        </w:r>
        <w:r>
          <w:rPr>
            <w:noProof/>
            <w:webHidden/>
          </w:rPr>
          <w:fldChar w:fldCharType="end"/>
        </w:r>
      </w:hyperlink>
    </w:p>
    <w:p w:rsidR="00865AD1" w:rsidRDefault="006B4D49">
      <w:pPr>
        <w:pStyle w:val="TOC2"/>
        <w:tabs>
          <w:tab w:val="left" w:pos="960"/>
          <w:tab w:val="right" w:leader="dot" w:pos="9350"/>
        </w:tabs>
        <w:rPr>
          <w:rFonts w:asciiTheme="minorHAnsi" w:eastAsiaTheme="minorEastAsia" w:hAnsiTheme="minorHAnsi" w:cstheme="minorBidi"/>
          <w:noProof/>
          <w:sz w:val="22"/>
          <w:szCs w:val="22"/>
          <w:lang w:val="en-US"/>
        </w:rPr>
      </w:pPr>
      <w:hyperlink w:anchor="_Toc302982882" w:history="1">
        <w:r w:rsidR="00865AD1" w:rsidRPr="00876347">
          <w:rPr>
            <w:rStyle w:val="Hyperlink"/>
            <w:noProof/>
            <w:lang w:val="en-US"/>
          </w:rPr>
          <w:t>13.1</w:t>
        </w:r>
        <w:r w:rsidR="00865AD1">
          <w:rPr>
            <w:rFonts w:asciiTheme="minorHAnsi" w:eastAsiaTheme="minorEastAsia" w:hAnsiTheme="minorHAnsi" w:cstheme="minorBidi"/>
            <w:noProof/>
            <w:sz w:val="22"/>
            <w:szCs w:val="22"/>
            <w:lang w:val="en-US"/>
          </w:rPr>
          <w:tab/>
        </w:r>
        <w:r w:rsidR="00865AD1" w:rsidRPr="00876347">
          <w:rPr>
            <w:rStyle w:val="Hyperlink"/>
            <w:noProof/>
          </w:rPr>
          <w:t>Alternate Testing</w:t>
        </w:r>
        <w:r w:rsidR="00865AD1">
          <w:rPr>
            <w:noProof/>
            <w:webHidden/>
          </w:rPr>
          <w:tab/>
        </w:r>
        <w:r>
          <w:rPr>
            <w:noProof/>
            <w:webHidden/>
          </w:rPr>
          <w:fldChar w:fldCharType="begin"/>
        </w:r>
        <w:r w:rsidR="00865AD1">
          <w:rPr>
            <w:noProof/>
            <w:webHidden/>
          </w:rPr>
          <w:instrText xml:space="preserve"> PAGEREF _Toc302982882 \h </w:instrText>
        </w:r>
        <w:r>
          <w:rPr>
            <w:noProof/>
            <w:webHidden/>
          </w:rPr>
        </w:r>
        <w:r>
          <w:rPr>
            <w:noProof/>
            <w:webHidden/>
          </w:rPr>
          <w:fldChar w:fldCharType="separate"/>
        </w:r>
        <w:r w:rsidR="00865AD1">
          <w:rPr>
            <w:noProof/>
            <w:webHidden/>
          </w:rPr>
          <w:t>85</w:t>
        </w:r>
        <w:r>
          <w:rPr>
            <w:noProof/>
            <w:webHidden/>
          </w:rPr>
          <w:fldChar w:fldCharType="end"/>
        </w:r>
      </w:hyperlink>
    </w:p>
    <w:p w:rsidR="00865AD1" w:rsidRDefault="006B4D49">
      <w:pPr>
        <w:pStyle w:val="TOC2"/>
        <w:tabs>
          <w:tab w:val="left" w:pos="960"/>
          <w:tab w:val="right" w:leader="dot" w:pos="9350"/>
        </w:tabs>
        <w:rPr>
          <w:rFonts w:asciiTheme="minorHAnsi" w:eastAsiaTheme="minorEastAsia" w:hAnsiTheme="minorHAnsi" w:cstheme="minorBidi"/>
          <w:noProof/>
          <w:sz w:val="22"/>
          <w:szCs w:val="22"/>
          <w:lang w:val="en-US"/>
        </w:rPr>
      </w:pPr>
      <w:hyperlink w:anchor="_Toc302982883" w:history="1">
        <w:r w:rsidR="00865AD1" w:rsidRPr="00876347">
          <w:rPr>
            <w:rStyle w:val="Hyperlink"/>
            <w:noProof/>
            <w:lang w:val="en-US"/>
          </w:rPr>
          <w:t>13.2</w:t>
        </w:r>
        <w:r w:rsidR="00865AD1">
          <w:rPr>
            <w:rFonts w:asciiTheme="minorHAnsi" w:eastAsiaTheme="minorEastAsia" w:hAnsiTheme="minorHAnsi" w:cstheme="minorBidi"/>
            <w:noProof/>
            <w:sz w:val="22"/>
            <w:szCs w:val="22"/>
            <w:lang w:val="en-US"/>
          </w:rPr>
          <w:tab/>
        </w:r>
        <w:r w:rsidR="00865AD1" w:rsidRPr="00876347">
          <w:rPr>
            <w:rStyle w:val="Hyperlink"/>
            <w:noProof/>
          </w:rPr>
          <w:t>Content Testing:</w:t>
        </w:r>
        <w:r w:rsidR="00865AD1">
          <w:rPr>
            <w:noProof/>
            <w:webHidden/>
          </w:rPr>
          <w:tab/>
        </w:r>
        <w:r>
          <w:rPr>
            <w:noProof/>
            <w:webHidden/>
          </w:rPr>
          <w:fldChar w:fldCharType="begin"/>
        </w:r>
        <w:r w:rsidR="00865AD1">
          <w:rPr>
            <w:noProof/>
            <w:webHidden/>
          </w:rPr>
          <w:instrText xml:space="preserve"> PAGEREF _Toc302982883 \h </w:instrText>
        </w:r>
        <w:r>
          <w:rPr>
            <w:noProof/>
            <w:webHidden/>
          </w:rPr>
        </w:r>
        <w:r>
          <w:rPr>
            <w:noProof/>
            <w:webHidden/>
          </w:rPr>
          <w:fldChar w:fldCharType="separate"/>
        </w:r>
        <w:r w:rsidR="00865AD1">
          <w:rPr>
            <w:noProof/>
            <w:webHidden/>
          </w:rPr>
          <w:t>86</w:t>
        </w:r>
        <w:r>
          <w:rPr>
            <w:noProof/>
            <w:webHidden/>
          </w:rPr>
          <w:fldChar w:fldCharType="end"/>
        </w:r>
      </w:hyperlink>
    </w:p>
    <w:p w:rsidR="00865AD1" w:rsidRDefault="006B4D49">
      <w:pPr>
        <w:pStyle w:val="TOC2"/>
        <w:tabs>
          <w:tab w:val="left" w:pos="960"/>
          <w:tab w:val="right" w:leader="dot" w:pos="9350"/>
        </w:tabs>
        <w:rPr>
          <w:rFonts w:asciiTheme="minorHAnsi" w:eastAsiaTheme="minorEastAsia" w:hAnsiTheme="minorHAnsi" w:cstheme="minorBidi"/>
          <w:noProof/>
          <w:sz w:val="22"/>
          <w:szCs w:val="22"/>
          <w:lang w:val="en-US"/>
        </w:rPr>
      </w:pPr>
      <w:hyperlink w:anchor="_Toc302982884" w:history="1">
        <w:r w:rsidR="00865AD1" w:rsidRPr="00876347">
          <w:rPr>
            <w:rStyle w:val="Hyperlink"/>
            <w:noProof/>
            <w:lang w:val="en-US"/>
          </w:rPr>
          <w:t>13.3</w:t>
        </w:r>
        <w:r w:rsidR="00865AD1">
          <w:rPr>
            <w:rFonts w:asciiTheme="minorHAnsi" w:eastAsiaTheme="minorEastAsia" w:hAnsiTheme="minorHAnsi" w:cstheme="minorBidi"/>
            <w:noProof/>
            <w:sz w:val="22"/>
            <w:szCs w:val="22"/>
            <w:lang w:val="en-US"/>
          </w:rPr>
          <w:tab/>
        </w:r>
        <w:r w:rsidR="00865AD1" w:rsidRPr="00876347">
          <w:rPr>
            <w:rStyle w:val="Hyperlink"/>
            <w:noProof/>
          </w:rPr>
          <w:t>Additional Test V-engine interface</w:t>
        </w:r>
        <w:r w:rsidR="00865AD1">
          <w:rPr>
            <w:noProof/>
            <w:webHidden/>
          </w:rPr>
          <w:tab/>
        </w:r>
        <w:r>
          <w:rPr>
            <w:noProof/>
            <w:webHidden/>
          </w:rPr>
          <w:fldChar w:fldCharType="begin"/>
        </w:r>
        <w:r w:rsidR="00865AD1">
          <w:rPr>
            <w:noProof/>
            <w:webHidden/>
          </w:rPr>
          <w:instrText xml:space="preserve"> PAGEREF _Toc302982884 \h </w:instrText>
        </w:r>
        <w:r>
          <w:rPr>
            <w:noProof/>
            <w:webHidden/>
          </w:rPr>
        </w:r>
        <w:r>
          <w:rPr>
            <w:noProof/>
            <w:webHidden/>
          </w:rPr>
          <w:fldChar w:fldCharType="separate"/>
        </w:r>
        <w:r w:rsidR="00865AD1">
          <w:rPr>
            <w:noProof/>
            <w:webHidden/>
          </w:rPr>
          <w:t>86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85" w:history="1">
        <w:r w:rsidR="00865AD1" w:rsidRPr="00876347">
          <w:rPr>
            <w:rStyle w:val="Hyperlink"/>
            <w:noProof/>
          </w:rPr>
          <w:t>13.3.1</w:t>
        </w:r>
        <w:r w:rsidR="00865AD1">
          <w:rPr>
            <w:rFonts w:asciiTheme="minorHAnsi" w:eastAsiaTheme="minorEastAsia" w:hAnsiTheme="minorHAnsi" w:cstheme="minorBidi"/>
            <w:noProof/>
            <w:sz w:val="22"/>
            <w:szCs w:val="22"/>
            <w:lang w:val="en-US"/>
          </w:rPr>
          <w:tab/>
        </w:r>
        <w:r w:rsidR="00865AD1" w:rsidRPr="00876347">
          <w:rPr>
            <w:rStyle w:val="Hyperlink"/>
            <w:noProof/>
          </w:rPr>
          <w:t>Parsing for syntax check</w:t>
        </w:r>
        <w:r w:rsidR="00865AD1">
          <w:rPr>
            <w:noProof/>
            <w:webHidden/>
          </w:rPr>
          <w:tab/>
        </w:r>
        <w:r>
          <w:rPr>
            <w:noProof/>
            <w:webHidden/>
          </w:rPr>
          <w:fldChar w:fldCharType="begin"/>
        </w:r>
        <w:r w:rsidR="00865AD1">
          <w:rPr>
            <w:noProof/>
            <w:webHidden/>
          </w:rPr>
          <w:instrText xml:space="preserve"> PAGEREF _Toc302982885 \h </w:instrText>
        </w:r>
        <w:r>
          <w:rPr>
            <w:noProof/>
            <w:webHidden/>
          </w:rPr>
        </w:r>
        <w:r>
          <w:rPr>
            <w:noProof/>
            <w:webHidden/>
          </w:rPr>
          <w:fldChar w:fldCharType="separate"/>
        </w:r>
        <w:r w:rsidR="00865AD1">
          <w:rPr>
            <w:noProof/>
            <w:webHidden/>
          </w:rPr>
          <w:t>86</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86" w:history="1">
        <w:r w:rsidR="00865AD1" w:rsidRPr="00876347">
          <w:rPr>
            <w:rStyle w:val="Hyperlink"/>
            <w:noProof/>
          </w:rPr>
          <w:t>13.3.2</w:t>
        </w:r>
        <w:r w:rsidR="00865AD1">
          <w:rPr>
            <w:rFonts w:asciiTheme="minorHAnsi" w:eastAsiaTheme="minorEastAsia" w:hAnsiTheme="minorHAnsi" w:cstheme="minorBidi"/>
            <w:noProof/>
            <w:sz w:val="22"/>
            <w:szCs w:val="22"/>
            <w:lang w:val="en-US"/>
          </w:rPr>
          <w:tab/>
        </w:r>
        <w:r w:rsidR="00865AD1" w:rsidRPr="00876347">
          <w:rPr>
            <w:rStyle w:val="Hyperlink"/>
            <w:noProof/>
          </w:rPr>
          <w:t>VPRestart</w:t>
        </w:r>
        <w:r w:rsidR="00865AD1">
          <w:rPr>
            <w:noProof/>
            <w:webHidden/>
          </w:rPr>
          <w:tab/>
        </w:r>
        <w:r>
          <w:rPr>
            <w:noProof/>
            <w:webHidden/>
          </w:rPr>
          <w:fldChar w:fldCharType="begin"/>
        </w:r>
        <w:r w:rsidR="00865AD1">
          <w:rPr>
            <w:noProof/>
            <w:webHidden/>
          </w:rPr>
          <w:instrText xml:space="preserve"> PAGEREF _Toc302982886 \h </w:instrText>
        </w:r>
        <w:r>
          <w:rPr>
            <w:noProof/>
            <w:webHidden/>
          </w:rPr>
        </w:r>
        <w:r>
          <w:rPr>
            <w:noProof/>
            <w:webHidden/>
          </w:rPr>
          <w:fldChar w:fldCharType="separate"/>
        </w:r>
        <w:r w:rsidR="00865AD1">
          <w:rPr>
            <w:noProof/>
            <w:webHidden/>
          </w:rPr>
          <w:t>87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87" w:history="1">
        <w:r w:rsidR="00865AD1" w:rsidRPr="00876347">
          <w:rPr>
            <w:rStyle w:val="Hyperlink"/>
            <w:noProof/>
          </w:rPr>
          <w:t>13.3.3</w:t>
        </w:r>
        <w:r w:rsidR="00865AD1">
          <w:rPr>
            <w:rFonts w:asciiTheme="minorHAnsi" w:eastAsiaTheme="minorEastAsia" w:hAnsiTheme="minorHAnsi" w:cstheme="minorBidi"/>
            <w:noProof/>
            <w:sz w:val="22"/>
            <w:szCs w:val="22"/>
            <w:lang w:val="en-US"/>
          </w:rPr>
          <w:tab/>
        </w:r>
        <w:r w:rsidR="00865AD1" w:rsidRPr="00876347">
          <w:rPr>
            <w:rStyle w:val="Hyperlink"/>
            <w:noProof/>
          </w:rPr>
          <w:t>VPBack</w:t>
        </w:r>
        <w:r w:rsidR="00865AD1">
          <w:rPr>
            <w:noProof/>
            <w:webHidden/>
          </w:rPr>
          <w:tab/>
        </w:r>
        <w:r>
          <w:rPr>
            <w:noProof/>
            <w:webHidden/>
          </w:rPr>
          <w:fldChar w:fldCharType="begin"/>
        </w:r>
        <w:r w:rsidR="00865AD1">
          <w:rPr>
            <w:noProof/>
            <w:webHidden/>
          </w:rPr>
          <w:instrText xml:space="preserve"> PAGEREF _Toc302982887 \h </w:instrText>
        </w:r>
        <w:r>
          <w:rPr>
            <w:noProof/>
            <w:webHidden/>
          </w:rPr>
        </w:r>
        <w:r>
          <w:rPr>
            <w:noProof/>
            <w:webHidden/>
          </w:rPr>
          <w:fldChar w:fldCharType="separate"/>
        </w:r>
        <w:r w:rsidR="00865AD1">
          <w:rPr>
            <w:noProof/>
            <w:webHidden/>
          </w:rPr>
          <w:t>87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88" w:history="1">
        <w:r w:rsidR="00865AD1" w:rsidRPr="00876347">
          <w:rPr>
            <w:rStyle w:val="Hyperlink"/>
            <w:noProof/>
          </w:rPr>
          <w:t>13.3.4</w:t>
        </w:r>
        <w:r w:rsidR="00865AD1">
          <w:rPr>
            <w:rFonts w:asciiTheme="minorHAnsi" w:eastAsiaTheme="minorEastAsia" w:hAnsiTheme="minorHAnsi" w:cstheme="minorBidi"/>
            <w:noProof/>
            <w:sz w:val="22"/>
            <w:szCs w:val="22"/>
            <w:lang w:val="en-US"/>
          </w:rPr>
          <w:tab/>
        </w:r>
        <w:r w:rsidR="00865AD1" w:rsidRPr="00876347">
          <w:rPr>
            <w:rStyle w:val="Hyperlink"/>
            <w:noProof/>
          </w:rPr>
          <w:t>VPRestore</w:t>
        </w:r>
        <w:r w:rsidR="00865AD1">
          <w:rPr>
            <w:noProof/>
            <w:webHidden/>
          </w:rPr>
          <w:tab/>
        </w:r>
        <w:r>
          <w:rPr>
            <w:noProof/>
            <w:webHidden/>
          </w:rPr>
          <w:fldChar w:fldCharType="begin"/>
        </w:r>
        <w:r w:rsidR="00865AD1">
          <w:rPr>
            <w:noProof/>
            <w:webHidden/>
          </w:rPr>
          <w:instrText xml:space="preserve"> PAGEREF _Toc302982888 \h </w:instrText>
        </w:r>
        <w:r>
          <w:rPr>
            <w:noProof/>
            <w:webHidden/>
          </w:rPr>
        </w:r>
        <w:r>
          <w:rPr>
            <w:noProof/>
            <w:webHidden/>
          </w:rPr>
          <w:fldChar w:fldCharType="separate"/>
        </w:r>
        <w:r w:rsidR="00865AD1">
          <w:rPr>
            <w:noProof/>
            <w:webHidden/>
          </w:rPr>
          <w:t>87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89" w:history="1">
        <w:r w:rsidR="00865AD1" w:rsidRPr="00876347">
          <w:rPr>
            <w:rStyle w:val="Hyperlink"/>
            <w:noProof/>
          </w:rPr>
          <w:t>13.3.5</w:t>
        </w:r>
        <w:r w:rsidR="00865AD1">
          <w:rPr>
            <w:rFonts w:asciiTheme="minorHAnsi" w:eastAsiaTheme="minorEastAsia" w:hAnsiTheme="minorHAnsi" w:cstheme="minorBidi"/>
            <w:noProof/>
            <w:sz w:val="22"/>
            <w:szCs w:val="22"/>
            <w:lang w:val="en-US"/>
          </w:rPr>
          <w:tab/>
        </w:r>
        <w:r w:rsidR="00865AD1" w:rsidRPr="00876347">
          <w:rPr>
            <w:rStyle w:val="Hyperlink"/>
            <w:noProof/>
          </w:rPr>
          <w:t>Active Topic Interface</w:t>
        </w:r>
        <w:r w:rsidR="00865AD1">
          <w:rPr>
            <w:noProof/>
            <w:webHidden/>
          </w:rPr>
          <w:tab/>
        </w:r>
        <w:r>
          <w:rPr>
            <w:noProof/>
            <w:webHidden/>
          </w:rPr>
          <w:fldChar w:fldCharType="begin"/>
        </w:r>
        <w:r w:rsidR="00865AD1">
          <w:rPr>
            <w:noProof/>
            <w:webHidden/>
          </w:rPr>
          <w:instrText xml:space="preserve"> PAGEREF _Toc302982889 \h </w:instrText>
        </w:r>
        <w:r>
          <w:rPr>
            <w:noProof/>
            <w:webHidden/>
          </w:rPr>
        </w:r>
        <w:r>
          <w:rPr>
            <w:noProof/>
            <w:webHidden/>
          </w:rPr>
          <w:fldChar w:fldCharType="separate"/>
        </w:r>
        <w:r w:rsidR="00865AD1">
          <w:rPr>
            <w:noProof/>
            <w:webHidden/>
          </w:rPr>
          <w:t>87</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90" w:history="1">
        <w:r w:rsidR="00865AD1" w:rsidRPr="00876347">
          <w:rPr>
            <w:rStyle w:val="Hyperlink"/>
            <w:noProof/>
          </w:rPr>
          <w:t>13.3.6</w:t>
        </w:r>
        <w:r w:rsidR="00865AD1">
          <w:rPr>
            <w:rFonts w:asciiTheme="minorHAnsi" w:eastAsiaTheme="minorEastAsia" w:hAnsiTheme="minorHAnsi" w:cstheme="minorBidi"/>
            <w:noProof/>
            <w:sz w:val="22"/>
            <w:szCs w:val="22"/>
            <w:lang w:val="en-US"/>
          </w:rPr>
          <w:tab/>
        </w:r>
        <w:r w:rsidR="00865AD1" w:rsidRPr="00876347">
          <w:rPr>
            <w:rStyle w:val="Hyperlink"/>
            <w:noProof/>
          </w:rPr>
          <w:t>VPExecuteScript</w:t>
        </w:r>
        <w:r w:rsidR="00865AD1">
          <w:rPr>
            <w:noProof/>
            <w:webHidden/>
          </w:rPr>
          <w:tab/>
        </w:r>
        <w:r>
          <w:rPr>
            <w:noProof/>
            <w:webHidden/>
          </w:rPr>
          <w:fldChar w:fldCharType="begin"/>
        </w:r>
        <w:r w:rsidR="00865AD1">
          <w:rPr>
            <w:noProof/>
            <w:webHidden/>
          </w:rPr>
          <w:instrText xml:space="preserve"> PAGEREF _Toc302982890 \h </w:instrText>
        </w:r>
        <w:r>
          <w:rPr>
            <w:noProof/>
            <w:webHidden/>
          </w:rPr>
        </w:r>
        <w:r>
          <w:rPr>
            <w:noProof/>
            <w:webHidden/>
          </w:rPr>
          <w:fldChar w:fldCharType="separate"/>
        </w:r>
        <w:r w:rsidR="00865AD1">
          <w:rPr>
            <w:noProof/>
            <w:webHidden/>
          </w:rPr>
          <w:t>88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91" w:history="1">
        <w:r w:rsidR="00865AD1" w:rsidRPr="00876347">
          <w:rPr>
            <w:rStyle w:val="Hyperlink"/>
            <w:noProof/>
          </w:rPr>
          <w:t>13.3.7</w:t>
        </w:r>
        <w:r w:rsidR="00865AD1">
          <w:rPr>
            <w:rFonts w:asciiTheme="minorHAnsi" w:eastAsiaTheme="minorEastAsia" w:hAnsiTheme="minorHAnsi" w:cstheme="minorBidi"/>
            <w:noProof/>
            <w:sz w:val="22"/>
            <w:szCs w:val="22"/>
            <w:lang w:val="en-US"/>
          </w:rPr>
          <w:tab/>
        </w:r>
        <w:r w:rsidR="00865AD1" w:rsidRPr="00876347">
          <w:rPr>
            <w:rStyle w:val="Hyperlink"/>
            <w:noProof/>
          </w:rPr>
          <w:t>VPAddRecognition, VPUpdateRecognition, VPAmendRecognition</w:t>
        </w:r>
        <w:r w:rsidR="00865AD1">
          <w:rPr>
            <w:noProof/>
            <w:webHidden/>
          </w:rPr>
          <w:tab/>
        </w:r>
        <w:r>
          <w:rPr>
            <w:noProof/>
            <w:webHidden/>
          </w:rPr>
          <w:fldChar w:fldCharType="begin"/>
        </w:r>
        <w:r w:rsidR="00865AD1">
          <w:rPr>
            <w:noProof/>
            <w:webHidden/>
          </w:rPr>
          <w:instrText xml:space="preserve"> PAGEREF _Toc302982891 \h </w:instrText>
        </w:r>
        <w:r>
          <w:rPr>
            <w:noProof/>
            <w:webHidden/>
          </w:rPr>
        </w:r>
        <w:r>
          <w:rPr>
            <w:noProof/>
            <w:webHidden/>
          </w:rPr>
          <w:fldChar w:fldCharType="separate"/>
        </w:r>
        <w:r w:rsidR="00865AD1">
          <w:rPr>
            <w:noProof/>
            <w:webHidden/>
          </w:rPr>
          <w:t>88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92" w:history="1">
        <w:r w:rsidR="00865AD1" w:rsidRPr="00876347">
          <w:rPr>
            <w:rStyle w:val="Hyperlink"/>
            <w:noProof/>
          </w:rPr>
          <w:t>13.3.8</w:t>
        </w:r>
        <w:r w:rsidR="00865AD1">
          <w:rPr>
            <w:rFonts w:asciiTheme="minorHAnsi" w:eastAsiaTheme="minorEastAsia" w:hAnsiTheme="minorHAnsi" w:cstheme="minorBidi"/>
            <w:noProof/>
            <w:sz w:val="22"/>
            <w:szCs w:val="22"/>
            <w:lang w:val="en-US"/>
          </w:rPr>
          <w:tab/>
        </w:r>
        <w:r w:rsidR="00865AD1" w:rsidRPr="00876347">
          <w:rPr>
            <w:rStyle w:val="Hyperlink"/>
            <w:noProof/>
          </w:rPr>
          <w:t>VPAddCondition, VPUpdateCondition, VPAmendCondition</w:t>
        </w:r>
        <w:r w:rsidR="00865AD1">
          <w:rPr>
            <w:noProof/>
            <w:webHidden/>
          </w:rPr>
          <w:tab/>
        </w:r>
        <w:r>
          <w:rPr>
            <w:noProof/>
            <w:webHidden/>
          </w:rPr>
          <w:fldChar w:fldCharType="begin"/>
        </w:r>
        <w:r w:rsidR="00865AD1">
          <w:rPr>
            <w:noProof/>
            <w:webHidden/>
          </w:rPr>
          <w:instrText xml:space="preserve"> PAGEREF _Toc302982892 \h </w:instrText>
        </w:r>
        <w:r>
          <w:rPr>
            <w:noProof/>
            <w:webHidden/>
          </w:rPr>
        </w:r>
        <w:r>
          <w:rPr>
            <w:noProof/>
            <w:webHidden/>
          </w:rPr>
          <w:fldChar w:fldCharType="separate"/>
        </w:r>
        <w:r w:rsidR="00865AD1">
          <w:rPr>
            <w:noProof/>
            <w:webHidden/>
          </w:rPr>
          <w:t>88</w:t>
        </w:r>
        <w:r>
          <w:rPr>
            <w:noProof/>
            <w:webHidden/>
          </w:rPr>
          <w:fldChar w:fldCharType="end"/>
        </w:r>
      </w:hyperlink>
    </w:p>
    <w:p w:rsidR="00865AD1" w:rsidRDefault="006B4D49">
      <w:pPr>
        <w:pStyle w:val="TOC3"/>
        <w:tabs>
          <w:tab w:val="left" w:pos="1200"/>
          <w:tab w:val="right" w:leader="dot" w:pos="9350"/>
        </w:tabs>
        <w:rPr>
          <w:rFonts w:asciiTheme="minorHAnsi" w:eastAsiaTheme="minorEastAsia" w:hAnsiTheme="minorHAnsi" w:cstheme="minorBidi"/>
          <w:noProof/>
          <w:sz w:val="22"/>
          <w:szCs w:val="22"/>
          <w:lang w:val="en-US"/>
        </w:rPr>
      </w:pPr>
      <w:hyperlink w:anchor="_Toc302982893" w:history="1">
        <w:r w:rsidR="00865AD1" w:rsidRPr="00876347">
          <w:rPr>
            <w:rStyle w:val="Hyperlink"/>
            <w:noProof/>
          </w:rPr>
          <w:t>13.3.9</w:t>
        </w:r>
        <w:r w:rsidR="00865AD1">
          <w:rPr>
            <w:rFonts w:asciiTheme="minorHAnsi" w:eastAsiaTheme="minorEastAsia" w:hAnsiTheme="minorHAnsi" w:cstheme="minorBidi"/>
            <w:noProof/>
            <w:sz w:val="22"/>
            <w:szCs w:val="22"/>
            <w:lang w:val="en-US"/>
          </w:rPr>
          <w:tab/>
        </w:r>
        <w:r w:rsidR="00865AD1" w:rsidRPr="00876347">
          <w:rPr>
            <w:rStyle w:val="Hyperlink"/>
            <w:noProof/>
          </w:rPr>
          <w:t>VPAddAnswer, VPUpdateAnswer, VPAmendAnswer</w:t>
        </w:r>
        <w:r w:rsidR="00865AD1">
          <w:rPr>
            <w:noProof/>
            <w:webHidden/>
          </w:rPr>
          <w:tab/>
        </w:r>
        <w:r>
          <w:rPr>
            <w:noProof/>
            <w:webHidden/>
          </w:rPr>
          <w:fldChar w:fldCharType="begin"/>
        </w:r>
        <w:r w:rsidR="00865AD1">
          <w:rPr>
            <w:noProof/>
            <w:webHidden/>
          </w:rPr>
          <w:instrText xml:space="preserve"> PAGEREF _Toc302982893 \h </w:instrText>
        </w:r>
        <w:r>
          <w:rPr>
            <w:noProof/>
            <w:webHidden/>
          </w:rPr>
        </w:r>
        <w:r>
          <w:rPr>
            <w:noProof/>
            <w:webHidden/>
          </w:rPr>
          <w:fldChar w:fldCharType="separate"/>
        </w:r>
        <w:r w:rsidR="00865AD1">
          <w:rPr>
            <w:noProof/>
            <w:webHidden/>
          </w:rPr>
          <w:t>88</w:t>
        </w:r>
        <w:r>
          <w:rPr>
            <w:noProof/>
            <w:webHidden/>
          </w:rPr>
          <w:fldChar w:fldCharType="end"/>
        </w:r>
      </w:hyperlink>
    </w:p>
    <w:p w:rsidR="00865AD1" w:rsidRDefault="006B4D49">
      <w:pPr>
        <w:pStyle w:val="TOC3"/>
        <w:tabs>
          <w:tab w:val="left" w:pos="1440"/>
          <w:tab w:val="right" w:leader="dot" w:pos="9350"/>
        </w:tabs>
        <w:rPr>
          <w:rFonts w:asciiTheme="minorHAnsi" w:eastAsiaTheme="minorEastAsia" w:hAnsiTheme="minorHAnsi" w:cstheme="minorBidi"/>
          <w:noProof/>
          <w:sz w:val="22"/>
          <w:szCs w:val="22"/>
          <w:lang w:val="en-US"/>
        </w:rPr>
      </w:pPr>
      <w:hyperlink w:anchor="_Toc302982894" w:history="1">
        <w:r w:rsidR="00865AD1" w:rsidRPr="00876347">
          <w:rPr>
            <w:rStyle w:val="Hyperlink"/>
            <w:noProof/>
          </w:rPr>
          <w:t>13.3.10</w:t>
        </w:r>
        <w:r w:rsidR="00865AD1">
          <w:rPr>
            <w:rFonts w:asciiTheme="minorHAnsi" w:eastAsiaTheme="minorEastAsia" w:hAnsiTheme="minorHAnsi" w:cstheme="minorBidi"/>
            <w:noProof/>
            <w:sz w:val="22"/>
            <w:szCs w:val="22"/>
            <w:lang w:val="en-US"/>
          </w:rPr>
          <w:tab/>
        </w:r>
        <w:r w:rsidR="00865AD1" w:rsidRPr="00876347">
          <w:rPr>
            <w:rStyle w:val="Hyperlink"/>
            <w:noProof/>
          </w:rPr>
          <w:t>VPAddConditionLink, VPUpdateConditionLink, VPDeleteConditionLink</w:t>
        </w:r>
        <w:r w:rsidR="00865AD1">
          <w:rPr>
            <w:noProof/>
            <w:webHidden/>
          </w:rPr>
          <w:tab/>
        </w:r>
        <w:r>
          <w:rPr>
            <w:noProof/>
            <w:webHidden/>
          </w:rPr>
          <w:fldChar w:fldCharType="begin"/>
        </w:r>
        <w:r w:rsidR="00865AD1">
          <w:rPr>
            <w:noProof/>
            <w:webHidden/>
          </w:rPr>
          <w:instrText xml:space="preserve"> PAGEREF _Toc302982894 \h </w:instrText>
        </w:r>
        <w:r>
          <w:rPr>
            <w:noProof/>
            <w:webHidden/>
          </w:rPr>
        </w:r>
        <w:r>
          <w:rPr>
            <w:noProof/>
            <w:webHidden/>
          </w:rPr>
          <w:fldChar w:fldCharType="separate"/>
        </w:r>
        <w:r w:rsidR="00865AD1">
          <w:rPr>
            <w:noProof/>
            <w:webHidden/>
          </w:rPr>
          <w:t>88</w:t>
        </w:r>
        <w:r>
          <w:rPr>
            <w:noProof/>
            <w:webHidden/>
          </w:rPr>
          <w:fldChar w:fldCharType="end"/>
        </w:r>
      </w:hyperlink>
    </w:p>
    <w:p w:rsidR="00865AD1" w:rsidRDefault="006B4D49">
      <w:pPr>
        <w:pStyle w:val="TOC3"/>
        <w:tabs>
          <w:tab w:val="left" w:pos="1440"/>
          <w:tab w:val="right" w:leader="dot" w:pos="9350"/>
        </w:tabs>
        <w:rPr>
          <w:rFonts w:asciiTheme="minorHAnsi" w:eastAsiaTheme="minorEastAsia" w:hAnsiTheme="minorHAnsi" w:cstheme="minorBidi"/>
          <w:noProof/>
          <w:sz w:val="22"/>
          <w:szCs w:val="22"/>
          <w:lang w:val="en-US"/>
        </w:rPr>
      </w:pPr>
      <w:hyperlink w:anchor="_Toc302982895" w:history="1">
        <w:r w:rsidR="00865AD1" w:rsidRPr="00876347">
          <w:rPr>
            <w:rStyle w:val="Hyperlink"/>
            <w:noProof/>
          </w:rPr>
          <w:t>13.3.11</w:t>
        </w:r>
        <w:r w:rsidR="00865AD1">
          <w:rPr>
            <w:rFonts w:asciiTheme="minorHAnsi" w:eastAsiaTheme="minorEastAsia" w:hAnsiTheme="minorHAnsi" w:cstheme="minorBidi"/>
            <w:noProof/>
            <w:sz w:val="22"/>
            <w:szCs w:val="22"/>
            <w:lang w:val="en-US"/>
          </w:rPr>
          <w:tab/>
        </w:r>
        <w:r w:rsidR="00865AD1" w:rsidRPr="00876347">
          <w:rPr>
            <w:rStyle w:val="Hyperlink"/>
            <w:noProof/>
          </w:rPr>
          <w:t>VPAddAnswerLink, VPUpdateAnswerLink, VPDeleteAnswerLink</w:t>
        </w:r>
        <w:r w:rsidR="00865AD1">
          <w:rPr>
            <w:noProof/>
            <w:webHidden/>
          </w:rPr>
          <w:tab/>
        </w:r>
        <w:r>
          <w:rPr>
            <w:noProof/>
            <w:webHidden/>
          </w:rPr>
          <w:fldChar w:fldCharType="begin"/>
        </w:r>
        <w:r w:rsidR="00865AD1">
          <w:rPr>
            <w:noProof/>
            <w:webHidden/>
          </w:rPr>
          <w:instrText xml:space="preserve"> PAGEREF _Toc302982895 \h </w:instrText>
        </w:r>
        <w:r>
          <w:rPr>
            <w:noProof/>
            <w:webHidden/>
          </w:rPr>
        </w:r>
        <w:r>
          <w:rPr>
            <w:noProof/>
            <w:webHidden/>
          </w:rPr>
          <w:fldChar w:fldCharType="separate"/>
        </w:r>
        <w:r w:rsidR="00865AD1">
          <w:rPr>
            <w:noProof/>
            <w:webHidden/>
          </w:rPr>
          <w:t>89</w:t>
        </w:r>
        <w:r>
          <w:rPr>
            <w:noProof/>
            <w:webHidden/>
          </w:rPr>
          <w:fldChar w:fldCharType="end"/>
        </w:r>
      </w:hyperlink>
    </w:p>
    <w:p w:rsidR="00865AD1" w:rsidRDefault="006B4D49">
      <w:pPr>
        <w:pStyle w:val="TOC3"/>
        <w:tabs>
          <w:tab w:val="left" w:pos="1440"/>
          <w:tab w:val="right" w:leader="dot" w:pos="9350"/>
        </w:tabs>
        <w:rPr>
          <w:rFonts w:asciiTheme="minorHAnsi" w:eastAsiaTheme="minorEastAsia" w:hAnsiTheme="minorHAnsi" w:cstheme="minorBidi"/>
          <w:noProof/>
          <w:sz w:val="22"/>
          <w:szCs w:val="22"/>
          <w:lang w:val="en-US"/>
        </w:rPr>
      </w:pPr>
      <w:hyperlink w:anchor="_Toc302982896" w:history="1">
        <w:r w:rsidR="00865AD1" w:rsidRPr="00876347">
          <w:rPr>
            <w:rStyle w:val="Hyperlink"/>
            <w:noProof/>
          </w:rPr>
          <w:t>13.3.12</w:t>
        </w:r>
        <w:r w:rsidR="00865AD1">
          <w:rPr>
            <w:rFonts w:asciiTheme="minorHAnsi" w:eastAsiaTheme="minorEastAsia" w:hAnsiTheme="minorHAnsi" w:cstheme="minorBidi"/>
            <w:noProof/>
            <w:sz w:val="22"/>
            <w:szCs w:val="22"/>
            <w:lang w:val="en-US"/>
          </w:rPr>
          <w:tab/>
        </w:r>
        <w:r w:rsidR="00865AD1" w:rsidRPr="00876347">
          <w:rPr>
            <w:rStyle w:val="Hyperlink"/>
            <w:noProof/>
          </w:rPr>
          <w:t>VPAddDTreeObject, VPUpdateDTreeObject, VPDeleteDTreeObject</w:t>
        </w:r>
        <w:r w:rsidR="00865AD1">
          <w:rPr>
            <w:noProof/>
            <w:webHidden/>
          </w:rPr>
          <w:tab/>
        </w:r>
        <w:r>
          <w:rPr>
            <w:noProof/>
            <w:webHidden/>
          </w:rPr>
          <w:fldChar w:fldCharType="begin"/>
        </w:r>
        <w:r w:rsidR="00865AD1">
          <w:rPr>
            <w:noProof/>
            <w:webHidden/>
          </w:rPr>
          <w:instrText xml:space="preserve"> PAGEREF _Toc302982896 \h </w:instrText>
        </w:r>
        <w:r>
          <w:rPr>
            <w:noProof/>
            <w:webHidden/>
          </w:rPr>
        </w:r>
        <w:r>
          <w:rPr>
            <w:noProof/>
            <w:webHidden/>
          </w:rPr>
          <w:fldChar w:fldCharType="separate"/>
        </w:r>
        <w:r w:rsidR="00865AD1">
          <w:rPr>
            <w:noProof/>
            <w:webHidden/>
          </w:rPr>
          <w:t>89</w:t>
        </w:r>
        <w:r>
          <w:rPr>
            <w:noProof/>
            <w:webHidden/>
          </w:rPr>
          <w:fldChar w:fldCharType="end"/>
        </w:r>
      </w:hyperlink>
    </w:p>
    <w:p w:rsidR="00865AD1" w:rsidRDefault="006B4D49">
      <w:pPr>
        <w:pStyle w:val="TOC3"/>
        <w:tabs>
          <w:tab w:val="left" w:pos="1440"/>
          <w:tab w:val="right" w:leader="dot" w:pos="9350"/>
        </w:tabs>
        <w:rPr>
          <w:rFonts w:asciiTheme="minorHAnsi" w:eastAsiaTheme="minorEastAsia" w:hAnsiTheme="minorHAnsi" w:cstheme="minorBidi"/>
          <w:noProof/>
          <w:sz w:val="22"/>
          <w:szCs w:val="22"/>
          <w:lang w:val="en-US"/>
        </w:rPr>
      </w:pPr>
      <w:hyperlink w:anchor="_Toc302982897" w:history="1">
        <w:r w:rsidR="00865AD1" w:rsidRPr="00876347">
          <w:rPr>
            <w:rStyle w:val="Hyperlink"/>
            <w:noProof/>
          </w:rPr>
          <w:t>13.3.13</w:t>
        </w:r>
        <w:r w:rsidR="00865AD1">
          <w:rPr>
            <w:rFonts w:asciiTheme="minorHAnsi" w:eastAsiaTheme="minorEastAsia" w:hAnsiTheme="minorHAnsi" w:cstheme="minorBidi"/>
            <w:noProof/>
            <w:sz w:val="22"/>
            <w:szCs w:val="22"/>
            <w:lang w:val="en-US"/>
          </w:rPr>
          <w:tab/>
        </w:r>
        <w:r w:rsidR="00865AD1" w:rsidRPr="00876347">
          <w:rPr>
            <w:rStyle w:val="Hyperlink"/>
            <w:noProof/>
          </w:rPr>
          <w:t>VPAddConnector, VPUpdateConnector, VPDeleteConnector</w:t>
        </w:r>
        <w:r w:rsidR="00865AD1">
          <w:rPr>
            <w:noProof/>
            <w:webHidden/>
          </w:rPr>
          <w:tab/>
        </w:r>
        <w:r>
          <w:rPr>
            <w:noProof/>
            <w:webHidden/>
          </w:rPr>
          <w:fldChar w:fldCharType="begin"/>
        </w:r>
        <w:r w:rsidR="00865AD1">
          <w:rPr>
            <w:noProof/>
            <w:webHidden/>
          </w:rPr>
          <w:instrText xml:space="preserve"> PAGEREF _Toc302982897 \h </w:instrText>
        </w:r>
        <w:r>
          <w:rPr>
            <w:noProof/>
            <w:webHidden/>
          </w:rPr>
        </w:r>
        <w:r>
          <w:rPr>
            <w:noProof/>
            <w:webHidden/>
          </w:rPr>
          <w:fldChar w:fldCharType="separate"/>
        </w:r>
        <w:r w:rsidR="00865AD1">
          <w:rPr>
            <w:noProof/>
            <w:webHidden/>
          </w:rPr>
          <w:t>89</w:t>
        </w:r>
        <w:r>
          <w:rPr>
            <w:noProof/>
            <w:webHidden/>
          </w:rPr>
          <w:fldChar w:fldCharType="end"/>
        </w:r>
      </w:hyperlink>
    </w:p>
    <w:p w:rsidR="00865AD1" w:rsidRDefault="006B4D49">
      <w:pPr>
        <w:pStyle w:val="TOC3"/>
        <w:tabs>
          <w:tab w:val="left" w:pos="1440"/>
          <w:tab w:val="right" w:leader="dot" w:pos="9350"/>
        </w:tabs>
        <w:rPr>
          <w:rFonts w:asciiTheme="minorHAnsi" w:eastAsiaTheme="minorEastAsia" w:hAnsiTheme="minorHAnsi" w:cstheme="minorBidi"/>
          <w:noProof/>
          <w:sz w:val="22"/>
          <w:szCs w:val="22"/>
          <w:lang w:val="en-US"/>
        </w:rPr>
      </w:pPr>
      <w:hyperlink w:anchor="_Toc302982898" w:history="1">
        <w:r w:rsidR="00865AD1" w:rsidRPr="00876347">
          <w:rPr>
            <w:rStyle w:val="Hyperlink"/>
            <w:noProof/>
          </w:rPr>
          <w:t>13.3.14</w:t>
        </w:r>
        <w:r w:rsidR="00865AD1">
          <w:rPr>
            <w:rFonts w:asciiTheme="minorHAnsi" w:eastAsiaTheme="minorEastAsia" w:hAnsiTheme="minorHAnsi" w:cstheme="minorBidi"/>
            <w:noProof/>
            <w:sz w:val="22"/>
            <w:szCs w:val="22"/>
            <w:lang w:val="en-US"/>
          </w:rPr>
          <w:tab/>
        </w:r>
        <w:r w:rsidR="00865AD1" w:rsidRPr="00876347">
          <w:rPr>
            <w:rStyle w:val="Hyperlink"/>
            <w:noProof/>
          </w:rPr>
          <w:t>VPAddETV, VPUpdateETV, VPDeleteETV</w:t>
        </w:r>
        <w:r w:rsidR="00865AD1">
          <w:rPr>
            <w:noProof/>
            <w:webHidden/>
          </w:rPr>
          <w:tab/>
        </w:r>
        <w:r>
          <w:rPr>
            <w:noProof/>
            <w:webHidden/>
          </w:rPr>
          <w:fldChar w:fldCharType="begin"/>
        </w:r>
        <w:r w:rsidR="00865AD1">
          <w:rPr>
            <w:noProof/>
            <w:webHidden/>
          </w:rPr>
          <w:instrText xml:space="preserve"> PAGEREF _Toc302982898 \h </w:instrText>
        </w:r>
        <w:r>
          <w:rPr>
            <w:noProof/>
            <w:webHidden/>
          </w:rPr>
        </w:r>
        <w:r>
          <w:rPr>
            <w:noProof/>
            <w:webHidden/>
          </w:rPr>
          <w:fldChar w:fldCharType="separate"/>
        </w:r>
        <w:r w:rsidR="00865AD1">
          <w:rPr>
            <w:noProof/>
            <w:webHidden/>
          </w:rPr>
          <w:t>89</w:t>
        </w:r>
        <w:r>
          <w:rPr>
            <w:noProof/>
            <w:webHidden/>
          </w:rPr>
          <w:fldChar w:fldCharType="end"/>
        </w:r>
      </w:hyperlink>
    </w:p>
    <w:p w:rsidR="00865AD1" w:rsidRDefault="006B4D49">
      <w:pPr>
        <w:pStyle w:val="TOC3"/>
        <w:tabs>
          <w:tab w:val="left" w:pos="1440"/>
          <w:tab w:val="right" w:leader="dot" w:pos="9350"/>
        </w:tabs>
        <w:rPr>
          <w:rFonts w:asciiTheme="minorHAnsi" w:eastAsiaTheme="minorEastAsia" w:hAnsiTheme="minorHAnsi" w:cstheme="minorBidi"/>
          <w:noProof/>
          <w:sz w:val="22"/>
          <w:szCs w:val="22"/>
          <w:lang w:val="en-US"/>
        </w:rPr>
      </w:pPr>
      <w:hyperlink w:anchor="_Toc302982899" w:history="1">
        <w:r w:rsidR="00865AD1" w:rsidRPr="00876347">
          <w:rPr>
            <w:rStyle w:val="Hyperlink"/>
            <w:noProof/>
          </w:rPr>
          <w:t>13.3.15</w:t>
        </w:r>
        <w:r w:rsidR="00865AD1">
          <w:rPr>
            <w:rFonts w:asciiTheme="minorHAnsi" w:eastAsiaTheme="minorEastAsia" w:hAnsiTheme="minorHAnsi" w:cstheme="minorBidi"/>
            <w:noProof/>
            <w:sz w:val="22"/>
            <w:szCs w:val="22"/>
            <w:lang w:val="en-US"/>
          </w:rPr>
          <w:tab/>
        </w:r>
        <w:r w:rsidR="00865AD1" w:rsidRPr="00876347">
          <w:rPr>
            <w:rStyle w:val="Hyperlink"/>
            <w:noProof/>
          </w:rPr>
          <w:t>VPAddFunction, VPUpdateFunction, VPDeleteFunction</w:t>
        </w:r>
        <w:r w:rsidR="00865AD1">
          <w:rPr>
            <w:noProof/>
            <w:webHidden/>
          </w:rPr>
          <w:tab/>
        </w:r>
        <w:r>
          <w:rPr>
            <w:noProof/>
            <w:webHidden/>
          </w:rPr>
          <w:fldChar w:fldCharType="begin"/>
        </w:r>
        <w:r w:rsidR="00865AD1">
          <w:rPr>
            <w:noProof/>
            <w:webHidden/>
          </w:rPr>
          <w:instrText xml:space="preserve"> PAGEREF _Toc302982899 \h </w:instrText>
        </w:r>
        <w:r>
          <w:rPr>
            <w:noProof/>
            <w:webHidden/>
          </w:rPr>
        </w:r>
        <w:r>
          <w:rPr>
            <w:noProof/>
            <w:webHidden/>
          </w:rPr>
          <w:fldChar w:fldCharType="separate"/>
        </w:r>
        <w:r w:rsidR="00865AD1">
          <w:rPr>
            <w:noProof/>
            <w:webHidden/>
          </w:rPr>
          <w:t>89</w:t>
        </w:r>
        <w:r>
          <w:rPr>
            <w:noProof/>
            <w:webHidden/>
          </w:rPr>
          <w:fldChar w:fldCharType="end"/>
        </w:r>
      </w:hyperlink>
    </w:p>
    <w:p w:rsidR="00865AD1" w:rsidRDefault="006B4D49">
      <w:pPr>
        <w:pStyle w:val="TOC3"/>
        <w:tabs>
          <w:tab w:val="left" w:pos="1440"/>
          <w:tab w:val="right" w:leader="dot" w:pos="9350"/>
        </w:tabs>
        <w:rPr>
          <w:rFonts w:asciiTheme="minorHAnsi" w:eastAsiaTheme="minorEastAsia" w:hAnsiTheme="minorHAnsi" w:cstheme="minorBidi"/>
          <w:noProof/>
          <w:sz w:val="22"/>
          <w:szCs w:val="22"/>
          <w:lang w:val="en-US"/>
        </w:rPr>
      </w:pPr>
      <w:hyperlink w:anchor="_Toc302982900" w:history="1">
        <w:r w:rsidR="00865AD1" w:rsidRPr="00876347">
          <w:rPr>
            <w:rStyle w:val="Hyperlink"/>
            <w:noProof/>
          </w:rPr>
          <w:t>13.3.16</w:t>
        </w:r>
        <w:r w:rsidR="00865AD1">
          <w:rPr>
            <w:rFonts w:asciiTheme="minorHAnsi" w:eastAsiaTheme="minorEastAsia" w:hAnsiTheme="minorHAnsi" w:cstheme="minorBidi"/>
            <w:noProof/>
            <w:sz w:val="22"/>
            <w:szCs w:val="22"/>
            <w:lang w:val="en-US"/>
          </w:rPr>
          <w:tab/>
        </w:r>
        <w:r w:rsidR="00865AD1" w:rsidRPr="00876347">
          <w:rPr>
            <w:rStyle w:val="Hyperlink"/>
            <w:noProof/>
          </w:rPr>
          <w:t>VPUpdateGlobalScripts</w:t>
        </w:r>
        <w:r w:rsidR="00865AD1">
          <w:rPr>
            <w:noProof/>
            <w:webHidden/>
          </w:rPr>
          <w:tab/>
        </w:r>
        <w:r>
          <w:rPr>
            <w:noProof/>
            <w:webHidden/>
          </w:rPr>
          <w:fldChar w:fldCharType="begin"/>
        </w:r>
        <w:r w:rsidR="00865AD1">
          <w:rPr>
            <w:noProof/>
            <w:webHidden/>
          </w:rPr>
          <w:instrText xml:space="preserve"> PAGEREF _Toc302982900 \h </w:instrText>
        </w:r>
        <w:r>
          <w:rPr>
            <w:noProof/>
            <w:webHidden/>
          </w:rPr>
        </w:r>
        <w:r>
          <w:rPr>
            <w:noProof/>
            <w:webHidden/>
          </w:rPr>
          <w:fldChar w:fldCharType="separate"/>
        </w:r>
        <w:r w:rsidR="00865AD1">
          <w:rPr>
            <w:noProof/>
            <w:webHidden/>
          </w:rPr>
          <w:t>89</w:t>
        </w:r>
        <w:r>
          <w:rPr>
            <w:noProof/>
            <w:webHidden/>
          </w:rPr>
          <w:fldChar w:fldCharType="end"/>
        </w:r>
      </w:hyperlink>
    </w:p>
    <w:p w:rsidR="00865AD1" w:rsidRDefault="006B4D49">
      <w:pPr>
        <w:pStyle w:val="TOC3"/>
        <w:tabs>
          <w:tab w:val="left" w:pos="1440"/>
          <w:tab w:val="right" w:leader="dot" w:pos="9350"/>
        </w:tabs>
        <w:rPr>
          <w:rFonts w:asciiTheme="minorHAnsi" w:eastAsiaTheme="minorEastAsia" w:hAnsiTheme="minorHAnsi" w:cstheme="minorBidi"/>
          <w:noProof/>
          <w:sz w:val="22"/>
          <w:szCs w:val="22"/>
          <w:lang w:val="en-US"/>
        </w:rPr>
      </w:pPr>
      <w:hyperlink w:anchor="_Toc302982901" w:history="1">
        <w:r w:rsidR="00865AD1" w:rsidRPr="00876347">
          <w:rPr>
            <w:rStyle w:val="Hyperlink"/>
            <w:noProof/>
          </w:rPr>
          <w:t>13.3.17</w:t>
        </w:r>
        <w:r w:rsidR="00865AD1">
          <w:rPr>
            <w:rFonts w:asciiTheme="minorHAnsi" w:eastAsiaTheme="minorEastAsia" w:hAnsiTheme="minorHAnsi" w:cstheme="minorBidi"/>
            <w:noProof/>
            <w:sz w:val="22"/>
            <w:szCs w:val="22"/>
            <w:lang w:val="en-US"/>
          </w:rPr>
          <w:tab/>
        </w:r>
        <w:r w:rsidR="00865AD1" w:rsidRPr="00876347">
          <w:rPr>
            <w:rStyle w:val="Hyperlink"/>
            <w:noProof/>
          </w:rPr>
          <w:t>VPUpdateSystemScripts</w:t>
        </w:r>
        <w:r w:rsidR="00865AD1">
          <w:rPr>
            <w:noProof/>
            <w:webHidden/>
          </w:rPr>
          <w:tab/>
        </w:r>
        <w:r>
          <w:rPr>
            <w:noProof/>
            <w:webHidden/>
          </w:rPr>
          <w:fldChar w:fldCharType="begin"/>
        </w:r>
        <w:r w:rsidR="00865AD1">
          <w:rPr>
            <w:noProof/>
            <w:webHidden/>
          </w:rPr>
          <w:instrText xml:space="preserve"> PAGEREF _Toc302982901 \h </w:instrText>
        </w:r>
        <w:r>
          <w:rPr>
            <w:noProof/>
            <w:webHidden/>
          </w:rPr>
        </w:r>
        <w:r>
          <w:rPr>
            <w:noProof/>
            <w:webHidden/>
          </w:rPr>
          <w:fldChar w:fldCharType="separate"/>
        </w:r>
        <w:r w:rsidR="00865AD1">
          <w:rPr>
            <w:noProof/>
            <w:webHidden/>
          </w:rPr>
          <w:t>89</w:t>
        </w:r>
        <w:r>
          <w:rPr>
            <w:noProof/>
            <w:webHidden/>
          </w:rPr>
          <w:fldChar w:fldCharType="end"/>
        </w:r>
      </w:hyperlink>
    </w:p>
    <w:p w:rsidR="00865AD1" w:rsidRDefault="006B4D49">
      <w:pPr>
        <w:pStyle w:val="TOC3"/>
        <w:tabs>
          <w:tab w:val="left" w:pos="1440"/>
          <w:tab w:val="right" w:leader="dot" w:pos="9350"/>
        </w:tabs>
        <w:rPr>
          <w:rFonts w:asciiTheme="minorHAnsi" w:eastAsiaTheme="minorEastAsia" w:hAnsiTheme="minorHAnsi" w:cstheme="minorBidi"/>
          <w:noProof/>
          <w:sz w:val="22"/>
          <w:szCs w:val="22"/>
          <w:lang w:val="en-US"/>
        </w:rPr>
      </w:pPr>
      <w:hyperlink w:anchor="_Toc302982902" w:history="1">
        <w:r w:rsidR="00865AD1" w:rsidRPr="00876347">
          <w:rPr>
            <w:rStyle w:val="Hyperlink"/>
            <w:noProof/>
          </w:rPr>
          <w:t>13.3.18</w:t>
        </w:r>
        <w:r w:rsidR="00865AD1">
          <w:rPr>
            <w:rFonts w:asciiTheme="minorHAnsi" w:eastAsiaTheme="minorEastAsia" w:hAnsiTheme="minorHAnsi" w:cstheme="minorBidi"/>
            <w:noProof/>
            <w:sz w:val="22"/>
            <w:szCs w:val="22"/>
            <w:lang w:val="en-US"/>
          </w:rPr>
          <w:tab/>
        </w:r>
        <w:r w:rsidR="00865AD1" w:rsidRPr="00876347">
          <w:rPr>
            <w:rStyle w:val="Hyperlink"/>
            <w:noProof/>
          </w:rPr>
          <w:t>VPExecuteScript</w:t>
        </w:r>
        <w:r w:rsidR="00865AD1">
          <w:rPr>
            <w:noProof/>
            <w:webHidden/>
          </w:rPr>
          <w:tab/>
        </w:r>
        <w:r>
          <w:rPr>
            <w:noProof/>
            <w:webHidden/>
          </w:rPr>
          <w:fldChar w:fldCharType="begin"/>
        </w:r>
        <w:r w:rsidR="00865AD1">
          <w:rPr>
            <w:noProof/>
            <w:webHidden/>
          </w:rPr>
          <w:instrText xml:space="preserve"> PAGEREF _Toc302982902 \h </w:instrText>
        </w:r>
        <w:r>
          <w:rPr>
            <w:noProof/>
            <w:webHidden/>
          </w:rPr>
        </w:r>
        <w:r>
          <w:rPr>
            <w:noProof/>
            <w:webHidden/>
          </w:rPr>
          <w:fldChar w:fldCharType="separate"/>
        </w:r>
        <w:r w:rsidR="00865AD1">
          <w:rPr>
            <w:noProof/>
            <w:webHidden/>
          </w:rPr>
          <w:t>90</w:t>
        </w:r>
        <w:r>
          <w:rPr>
            <w:noProof/>
            <w:webHidden/>
          </w:rPr>
          <w:fldChar w:fldCharType="end"/>
        </w:r>
      </w:hyperlink>
    </w:p>
    <w:p w:rsidR="00865AD1" w:rsidRDefault="006B4D49">
      <w:pPr>
        <w:pStyle w:val="TOC3"/>
        <w:tabs>
          <w:tab w:val="left" w:pos="1440"/>
          <w:tab w:val="right" w:leader="dot" w:pos="9350"/>
        </w:tabs>
        <w:rPr>
          <w:rFonts w:asciiTheme="minorHAnsi" w:eastAsiaTheme="minorEastAsia" w:hAnsiTheme="minorHAnsi" w:cstheme="minorBidi"/>
          <w:noProof/>
          <w:sz w:val="22"/>
          <w:szCs w:val="22"/>
          <w:lang w:val="en-US"/>
        </w:rPr>
      </w:pPr>
      <w:hyperlink w:anchor="_Toc302982903" w:history="1">
        <w:r w:rsidR="00865AD1" w:rsidRPr="00876347">
          <w:rPr>
            <w:rStyle w:val="Hyperlink"/>
            <w:noProof/>
          </w:rPr>
          <w:t>13.3.19</w:t>
        </w:r>
        <w:r w:rsidR="00865AD1">
          <w:rPr>
            <w:rFonts w:asciiTheme="minorHAnsi" w:eastAsiaTheme="minorEastAsia" w:hAnsiTheme="minorHAnsi" w:cstheme="minorBidi"/>
            <w:noProof/>
            <w:sz w:val="22"/>
            <w:szCs w:val="22"/>
            <w:lang w:val="en-US"/>
          </w:rPr>
          <w:tab/>
        </w:r>
        <w:r w:rsidR="00865AD1" w:rsidRPr="00876347">
          <w:rPr>
            <w:rStyle w:val="Hyperlink"/>
            <w:noProof/>
          </w:rPr>
          <w:t>VPUpdateLastAnswerId</w:t>
        </w:r>
        <w:r w:rsidR="00865AD1">
          <w:rPr>
            <w:noProof/>
            <w:webHidden/>
          </w:rPr>
          <w:tab/>
        </w:r>
        <w:r>
          <w:rPr>
            <w:noProof/>
            <w:webHidden/>
          </w:rPr>
          <w:fldChar w:fldCharType="begin"/>
        </w:r>
        <w:r w:rsidR="00865AD1">
          <w:rPr>
            <w:noProof/>
            <w:webHidden/>
          </w:rPr>
          <w:instrText xml:space="preserve"> PAGEREF _Toc302982903 \h </w:instrText>
        </w:r>
        <w:r>
          <w:rPr>
            <w:noProof/>
            <w:webHidden/>
          </w:rPr>
        </w:r>
        <w:r>
          <w:rPr>
            <w:noProof/>
            <w:webHidden/>
          </w:rPr>
          <w:fldChar w:fldCharType="separate"/>
        </w:r>
        <w:r w:rsidR="00865AD1">
          <w:rPr>
            <w:noProof/>
            <w:webHidden/>
          </w:rPr>
          <w:t>90</w:t>
        </w:r>
        <w:r>
          <w:rPr>
            <w:noProof/>
            <w:webHidden/>
          </w:rPr>
          <w:fldChar w:fldCharType="end"/>
        </w:r>
      </w:hyperlink>
    </w:p>
    <w:p w:rsidR="00865AD1" w:rsidRDefault="006B4D49">
      <w:pPr>
        <w:pStyle w:val="TOC1"/>
        <w:tabs>
          <w:tab w:val="left" w:pos="720"/>
          <w:tab w:val="right" w:leader="dot" w:pos="9350"/>
        </w:tabs>
        <w:rPr>
          <w:rFonts w:asciiTheme="minorHAnsi" w:eastAsiaTheme="minorEastAsia" w:hAnsiTheme="minorHAnsi" w:cstheme="minorBidi"/>
          <w:noProof/>
          <w:sz w:val="22"/>
          <w:szCs w:val="22"/>
          <w:lang w:val="en-US"/>
        </w:rPr>
      </w:pPr>
      <w:hyperlink w:anchor="_Toc302982904" w:history="1">
        <w:r w:rsidR="00865AD1" w:rsidRPr="00876347">
          <w:rPr>
            <w:rStyle w:val="Hyperlink"/>
            <w:noProof/>
          </w:rPr>
          <w:t>14</w:t>
        </w:r>
        <w:r w:rsidR="00865AD1">
          <w:rPr>
            <w:rFonts w:asciiTheme="minorHAnsi" w:eastAsiaTheme="minorEastAsia" w:hAnsiTheme="minorHAnsi" w:cstheme="minorBidi"/>
            <w:noProof/>
            <w:sz w:val="22"/>
            <w:szCs w:val="22"/>
            <w:lang w:val="en-US"/>
          </w:rPr>
          <w:tab/>
        </w:r>
        <w:r w:rsidR="00865AD1" w:rsidRPr="00876347">
          <w:rPr>
            <w:rStyle w:val="Hyperlink"/>
            <w:noProof/>
          </w:rPr>
          <w:t>Variable Filling</w:t>
        </w:r>
        <w:r w:rsidR="00865AD1">
          <w:rPr>
            <w:noProof/>
            <w:webHidden/>
          </w:rPr>
          <w:tab/>
        </w:r>
        <w:r>
          <w:rPr>
            <w:noProof/>
            <w:webHidden/>
          </w:rPr>
          <w:fldChar w:fldCharType="begin"/>
        </w:r>
        <w:r w:rsidR="00865AD1">
          <w:rPr>
            <w:noProof/>
            <w:webHidden/>
          </w:rPr>
          <w:instrText xml:space="preserve"> PAGEREF _Toc302982904 \h </w:instrText>
        </w:r>
        <w:r>
          <w:rPr>
            <w:noProof/>
            <w:webHidden/>
          </w:rPr>
        </w:r>
        <w:r>
          <w:rPr>
            <w:noProof/>
            <w:webHidden/>
          </w:rPr>
          <w:fldChar w:fldCharType="separate"/>
        </w:r>
        <w:r w:rsidR="00865AD1">
          <w:rPr>
            <w:noProof/>
            <w:webHidden/>
          </w:rPr>
          <w:t>90</w:t>
        </w:r>
        <w:r>
          <w:rPr>
            <w:noProof/>
            <w:webHidden/>
          </w:rPr>
          <w:fldChar w:fldCharType="end"/>
        </w:r>
      </w:hyperlink>
    </w:p>
    <w:p w:rsidR="00865AD1" w:rsidRDefault="006B4D49">
      <w:pPr>
        <w:pStyle w:val="TOC1"/>
        <w:tabs>
          <w:tab w:val="left" w:pos="720"/>
          <w:tab w:val="right" w:leader="dot" w:pos="9350"/>
        </w:tabs>
        <w:rPr>
          <w:rFonts w:asciiTheme="minorHAnsi" w:eastAsiaTheme="minorEastAsia" w:hAnsiTheme="minorHAnsi" w:cstheme="minorBidi"/>
          <w:noProof/>
          <w:sz w:val="22"/>
          <w:szCs w:val="22"/>
          <w:lang w:val="en-US"/>
        </w:rPr>
      </w:pPr>
      <w:hyperlink w:anchor="_Toc302982905" w:history="1">
        <w:r w:rsidR="00865AD1" w:rsidRPr="00876347">
          <w:rPr>
            <w:rStyle w:val="Hyperlink"/>
            <w:noProof/>
          </w:rPr>
          <w:t>15</w:t>
        </w:r>
        <w:r w:rsidR="00865AD1">
          <w:rPr>
            <w:rFonts w:asciiTheme="minorHAnsi" w:eastAsiaTheme="minorEastAsia" w:hAnsiTheme="minorHAnsi" w:cstheme="minorBidi"/>
            <w:noProof/>
            <w:sz w:val="22"/>
            <w:szCs w:val="22"/>
            <w:lang w:val="en-US"/>
          </w:rPr>
          <w:tab/>
        </w:r>
        <w:r w:rsidR="00865AD1" w:rsidRPr="00876347">
          <w:rPr>
            <w:rStyle w:val="Hyperlink"/>
            <w:noProof/>
          </w:rPr>
          <w:t>Hierarchical Topic Support</w:t>
        </w:r>
        <w:r w:rsidR="00865AD1">
          <w:rPr>
            <w:noProof/>
            <w:webHidden/>
          </w:rPr>
          <w:tab/>
        </w:r>
        <w:r>
          <w:rPr>
            <w:noProof/>
            <w:webHidden/>
          </w:rPr>
          <w:fldChar w:fldCharType="begin"/>
        </w:r>
        <w:r w:rsidR="00865AD1">
          <w:rPr>
            <w:noProof/>
            <w:webHidden/>
          </w:rPr>
          <w:instrText xml:space="preserve"> PAGEREF _Toc302982905 \h </w:instrText>
        </w:r>
        <w:r>
          <w:rPr>
            <w:noProof/>
            <w:webHidden/>
          </w:rPr>
        </w:r>
        <w:r>
          <w:rPr>
            <w:noProof/>
            <w:webHidden/>
          </w:rPr>
          <w:fldChar w:fldCharType="separate"/>
        </w:r>
        <w:r w:rsidR="00865AD1">
          <w:rPr>
            <w:noProof/>
            <w:webHidden/>
          </w:rPr>
          <w:t>91</w:t>
        </w:r>
        <w:r>
          <w:rPr>
            <w:noProof/>
            <w:webHidden/>
          </w:rPr>
          <w:fldChar w:fldCharType="end"/>
        </w:r>
      </w:hyperlink>
    </w:p>
    <w:p w:rsidR="00865AD1" w:rsidRDefault="006B4D49">
      <w:pPr>
        <w:pStyle w:val="TOC1"/>
        <w:tabs>
          <w:tab w:val="left" w:pos="720"/>
          <w:tab w:val="right" w:leader="dot" w:pos="9350"/>
        </w:tabs>
        <w:rPr>
          <w:rFonts w:asciiTheme="minorHAnsi" w:eastAsiaTheme="minorEastAsia" w:hAnsiTheme="minorHAnsi" w:cstheme="minorBidi"/>
          <w:noProof/>
          <w:sz w:val="22"/>
          <w:szCs w:val="22"/>
          <w:lang w:val="en-US"/>
        </w:rPr>
      </w:pPr>
      <w:hyperlink w:anchor="_Toc302982906" w:history="1">
        <w:r w:rsidR="00865AD1" w:rsidRPr="00876347">
          <w:rPr>
            <w:rStyle w:val="Hyperlink"/>
            <w:noProof/>
          </w:rPr>
          <w:t>16</w:t>
        </w:r>
        <w:r w:rsidR="00865AD1">
          <w:rPr>
            <w:rFonts w:asciiTheme="minorHAnsi" w:eastAsiaTheme="minorEastAsia" w:hAnsiTheme="minorHAnsi" w:cstheme="minorBidi"/>
            <w:noProof/>
            <w:sz w:val="22"/>
            <w:szCs w:val="22"/>
            <w:lang w:val="en-US"/>
          </w:rPr>
          <w:tab/>
        </w:r>
        <w:r w:rsidR="00865AD1" w:rsidRPr="00876347">
          <w:rPr>
            <w:rStyle w:val="Hyperlink"/>
            <w:noProof/>
          </w:rPr>
          <w:t>Macro Encryption/Decryption</w:t>
        </w:r>
        <w:r w:rsidR="00865AD1">
          <w:rPr>
            <w:noProof/>
            <w:webHidden/>
          </w:rPr>
          <w:tab/>
        </w:r>
        <w:r>
          <w:rPr>
            <w:noProof/>
            <w:webHidden/>
          </w:rPr>
          <w:fldChar w:fldCharType="begin"/>
        </w:r>
        <w:r w:rsidR="00865AD1">
          <w:rPr>
            <w:noProof/>
            <w:webHidden/>
          </w:rPr>
          <w:instrText xml:space="preserve"> PAGEREF _Toc302982906 \h </w:instrText>
        </w:r>
        <w:r>
          <w:rPr>
            <w:noProof/>
            <w:webHidden/>
          </w:rPr>
        </w:r>
        <w:r>
          <w:rPr>
            <w:noProof/>
            <w:webHidden/>
          </w:rPr>
          <w:fldChar w:fldCharType="separate"/>
        </w:r>
        <w:r w:rsidR="00865AD1">
          <w:rPr>
            <w:noProof/>
            <w:webHidden/>
          </w:rPr>
          <w:t>91</w:t>
        </w:r>
        <w:r>
          <w:rPr>
            <w:noProof/>
            <w:webHidden/>
          </w:rPr>
          <w:fldChar w:fldCharType="end"/>
        </w:r>
      </w:hyperlink>
    </w:p>
    <w:p w:rsidR="00084E8B" w:rsidRDefault="006B4D49" w:rsidP="00FD7A20">
      <w:r>
        <w:rPr>
          <w:b/>
          <w:noProof/>
          <w:szCs w:val="20"/>
        </w:rPr>
        <w:fldChar w:fldCharType="end"/>
      </w:r>
    </w:p>
    <w:p w:rsidR="00FD7A20" w:rsidRDefault="00FD7A20" w:rsidP="00FD7A20">
      <w:pPr>
        <w:pStyle w:val="Heading1"/>
      </w:pPr>
      <w:bookmarkStart w:id="7" w:name="_Toc302982654"/>
      <w:r>
        <w:t>Scope</w:t>
      </w:r>
      <w:bookmarkEnd w:id="7"/>
    </w:p>
    <w:p w:rsidR="00FD7A20" w:rsidRPr="00766A20" w:rsidRDefault="00FD7A20" w:rsidP="00FD7A20">
      <w:pPr>
        <w:ind w:left="432"/>
        <w:rPr>
          <w:rFonts w:ascii="Times New Roman" w:hAnsi="Times New Roman"/>
          <w:sz w:val="22"/>
          <w:szCs w:val="20"/>
          <w:lang w:val="en-US"/>
        </w:rPr>
      </w:pPr>
      <w:r w:rsidRPr="00766A20">
        <w:rPr>
          <w:rFonts w:ascii="Times New Roman" w:hAnsi="Times New Roman"/>
          <w:sz w:val="22"/>
          <w:szCs w:val="20"/>
          <w:lang w:val="en-US"/>
        </w:rPr>
        <w:t xml:space="preserve">The scope of the document is to capture the requirements related to V-Engine. The requirements specific to V-Engine plus interactions of V-portal with V-Engine will be covered as part of this document.  </w:t>
      </w:r>
    </w:p>
    <w:p w:rsidR="00823536" w:rsidRDefault="00F92628" w:rsidP="00823536">
      <w:pPr>
        <w:pStyle w:val="Heading1"/>
      </w:pPr>
      <w:bookmarkStart w:id="8" w:name="_Toc302982655"/>
      <w:r>
        <w:t xml:space="preserve">Use Case: Related </w:t>
      </w:r>
      <w:r w:rsidR="000E5AE4">
        <w:t>QUESTIONS</w:t>
      </w:r>
      <w:bookmarkEnd w:id="8"/>
    </w:p>
    <w:p w:rsidR="005857E5" w:rsidRPr="00CE5291" w:rsidRDefault="005857E5" w:rsidP="00CE5291">
      <w:pPr>
        <w:pStyle w:val="NoSpacing"/>
        <w:ind w:left="432"/>
        <w:rPr>
          <w:rFonts w:ascii="Times New Roman" w:eastAsia="Times New Roman" w:hAnsi="Times New Roman" w:cs="Times New Roman"/>
          <w:kern w:val="0"/>
          <w:sz w:val="22"/>
          <w:lang w:val="en-US" w:bidi="ar-SA"/>
        </w:rPr>
      </w:pPr>
      <w:r w:rsidRPr="00CE5291">
        <w:rPr>
          <w:rFonts w:ascii="Times New Roman" w:eastAsia="Times New Roman" w:hAnsi="Times New Roman" w:cs="Times New Roman"/>
          <w:kern w:val="0"/>
          <w:sz w:val="22"/>
          <w:lang w:val="en-US" w:bidi="ar-SA"/>
        </w:rPr>
        <w:t>The following use cases define the algorithms used to determine the four different types of Related Questions (RQs). Every Answer in the Knowledgebase will have an enumerated property for each of the four RQ types which will determine how the Answer inter-acts with the RQ selection process.</w:t>
      </w:r>
    </w:p>
    <w:p w:rsidR="005857E5" w:rsidRPr="00CE5291" w:rsidRDefault="005857E5" w:rsidP="00CE5291">
      <w:pPr>
        <w:pStyle w:val="NoSpacing"/>
        <w:ind w:left="432"/>
        <w:rPr>
          <w:rFonts w:ascii="Times New Roman" w:eastAsia="Times New Roman" w:hAnsi="Times New Roman" w:cs="Times New Roman"/>
          <w:kern w:val="0"/>
          <w:sz w:val="22"/>
          <w:lang w:val="en-US" w:bidi="ar-SA"/>
        </w:rPr>
      </w:pPr>
      <w:r w:rsidRPr="00CE5291">
        <w:rPr>
          <w:rFonts w:ascii="Times New Roman" w:eastAsia="Times New Roman" w:hAnsi="Times New Roman" w:cs="Times New Roman"/>
          <w:kern w:val="0"/>
          <w:sz w:val="22"/>
          <w:lang w:val="en-US" w:bidi="ar-SA"/>
        </w:rPr>
        <w:t xml:space="preserve">The possible enumerated values for each of the four types </w:t>
      </w:r>
      <w:r w:rsidR="00415240" w:rsidRPr="00CE5291">
        <w:rPr>
          <w:rFonts w:ascii="Times New Roman" w:eastAsia="Times New Roman" w:hAnsi="Times New Roman" w:cs="Times New Roman"/>
          <w:kern w:val="0"/>
          <w:sz w:val="22"/>
          <w:lang w:val="en-US" w:bidi="ar-SA"/>
        </w:rPr>
        <w:t>is</w:t>
      </w:r>
      <w:r w:rsidRPr="00CE5291">
        <w:rPr>
          <w:rFonts w:ascii="Times New Roman" w:eastAsia="Times New Roman" w:hAnsi="Times New Roman" w:cs="Times New Roman"/>
          <w:kern w:val="0"/>
          <w:sz w:val="22"/>
          <w:lang w:val="en-US" w:bidi="ar-SA"/>
        </w:rPr>
        <w:t xml:space="preserve"> identical and as follows:-</w:t>
      </w:r>
    </w:p>
    <w:p w:rsidR="005F01DC" w:rsidRDefault="00DA073A" w:rsidP="00A7116A">
      <w:pPr>
        <w:pStyle w:val="NoSpacing"/>
        <w:numPr>
          <w:ilvl w:val="0"/>
          <w:numId w:val="79"/>
        </w:numPr>
        <w:rPr>
          <w:rFonts w:ascii="Times New Roman" w:eastAsia="Times New Roman" w:hAnsi="Times New Roman" w:cs="Times New Roman"/>
          <w:kern w:val="0"/>
          <w:sz w:val="22"/>
          <w:lang w:val="en-US" w:bidi="ar-SA"/>
        </w:rPr>
      </w:pPr>
      <w:r w:rsidRPr="00CE5291">
        <w:rPr>
          <w:rFonts w:ascii="Times New Roman" w:eastAsia="Times New Roman" w:hAnsi="Times New Roman" w:cs="Times New Roman"/>
          <w:kern w:val="0"/>
          <w:sz w:val="22"/>
          <w:lang w:val="en-US" w:bidi="ar-SA"/>
        </w:rPr>
        <w:t>None/Blank</w:t>
      </w:r>
    </w:p>
    <w:p w:rsidR="005F01DC" w:rsidRDefault="00DA073A" w:rsidP="00A7116A">
      <w:pPr>
        <w:pStyle w:val="NoSpacing"/>
        <w:numPr>
          <w:ilvl w:val="0"/>
          <w:numId w:val="79"/>
        </w:numPr>
        <w:rPr>
          <w:rFonts w:ascii="Times New Roman" w:eastAsia="Times New Roman" w:hAnsi="Times New Roman" w:cs="Times New Roman"/>
          <w:kern w:val="0"/>
          <w:sz w:val="22"/>
          <w:lang w:val="en-US" w:bidi="ar-SA"/>
        </w:rPr>
      </w:pPr>
      <w:r w:rsidRPr="00CE5291">
        <w:rPr>
          <w:rFonts w:ascii="Times New Roman" w:eastAsia="Times New Roman" w:hAnsi="Times New Roman" w:cs="Times New Roman"/>
          <w:kern w:val="0"/>
          <w:sz w:val="22"/>
          <w:lang w:val="en-US" w:bidi="ar-SA"/>
        </w:rPr>
        <w:t xml:space="preserve">Recommending – </w:t>
      </w:r>
      <w:r w:rsidR="005C5892">
        <w:rPr>
          <w:rFonts w:ascii="Times New Roman" w:eastAsia="Times New Roman" w:hAnsi="Times New Roman" w:cs="Times New Roman"/>
          <w:kern w:val="0"/>
          <w:sz w:val="22"/>
          <w:lang w:val="en-US" w:bidi="ar-SA"/>
        </w:rPr>
        <w:t>The a</w:t>
      </w:r>
      <w:r w:rsidRPr="00CE5291">
        <w:rPr>
          <w:rFonts w:ascii="Times New Roman" w:eastAsia="Times New Roman" w:hAnsi="Times New Roman" w:cs="Times New Roman"/>
          <w:kern w:val="0"/>
          <w:sz w:val="22"/>
          <w:lang w:val="en-US" w:bidi="ar-SA"/>
        </w:rPr>
        <w:t xml:space="preserve">ssociated algorithm will be used to find related </w:t>
      </w:r>
      <w:r w:rsidR="005C5892">
        <w:rPr>
          <w:rFonts w:ascii="Times New Roman" w:eastAsia="Times New Roman" w:hAnsi="Times New Roman" w:cs="Times New Roman"/>
          <w:kern w:val="0"/>
          <w:sz w:val="22"/>
          <w:lang w:val="en-US" w:bidi="ar-SA"/>
        </w:rPr>
        <w:t>questions</w:t>
      </w:r>
    </w:p>
    <w:p w:rsidR="005F01DC" w:rsidRDefault="00DA073A" w:rsidP="00A7116A">
      <w:pPr>
        <w:pStyle w:val="NoSpacing"/>
        <w:numPr>
          <w:ilvl w:val="0"/>
          <w:numId w:val="79"/>
        </w:numPr>
        <w:rPr>
          <w:rFonts w:ascii="Times New Roman" w:eastAsia="Times New Roman" w:hAnsi="Times New Roman" w:cs="Times New Roman"/>
          <w:kern w:val="0"/>
          <w:sz w:val="22"/>
          <w:lang w:val="en-US" w:bidi="ar-SA"/>
        </w:rPr>
      </w:pPr>
      <w:r w:rsidRPr="00CE5291">
        <w:rPr>
          <w:rFonts w:ascii="Times New Roman" w:eastAsia="Times New Roman" w:hAnsi="Times New Roman" w:cs="Times New Roman"/>
          <w:kern w:val="0"/>
          <w:sz w:val="22"/>
          <w:lang w:val="en-US" w:bidi="ar-SA"/>
        </w:rPr>
        <w:t xml:space="preserve">Recommendable – Answer will participate in associated algorithm to find related </w:t>
      </w:r>
      <w:r w:rsidR="005C5892">
        <w:rPr>
          <w:rFonts w:ascii="Times New Roman" w:eastAsia="Times New Roman" w:hAnsi="Times New Roman" w:cs="Times New Roman"/>
          <w:kern w:val="0"/>
          <w:sz w:val="22"/>
          <w:lang w:val="en-US" w:bidi="ar-SA"/>
        </w:rPr>
        <w:t>questions</w:t>
      </w:r>
    </w:p>
    <w:p w:rsidR="005F01DC" w:rsidRDefault="00DA073A" w:rsidP="00A7116A">
      <w:pPr>
        <w:pStyle w:val="NoSpacing"/>
        <w:numPr>
          <w:ilvl w:val="0"/>
          <w:numId w:val="79"/>
        </w:numPr>
        <w:rPr>
          <w:rFonts w:ascii="Times New Roman" w:eastAsia="Times New Roman" w:hAnsi="Times New Roman" w:cs="Times New Roman"/>
          <w:kern w:val="0"/>
          <w:sz w:val="22"/>
          <w:lang w:val="en-US" w:bidi="ar-SA"/>
        </w:rPr>
      </w:pPr>
      <w:r w:rsidRPr="00CE5291">
        <w:rPr>
          <w:rFonts w:ascii="Times New Roman" w:eastAsia="Times New Roman" w:hAnsi="Times New Roman" w:cs="Times New Roman"/>
          <w:kern w:val="0"/>
          <w:sz w:val="22"/>
          <w:lang w:val="en-US" w:bidi="ar-SA"/>
        </w:rPr>
        <w:t xml:space="preserve">Both – </w:t>
      </w:r>
      <w:r w:rsidR="005C5892">
        <w:rPr>
          <w:rFonts w:ascii="Times New Roman" w:eastAsia="Times New Roman" w:hAnsi="Times New Roman" w:cs="Times New Roman"/>
          <w:kern w:val="0"/>
          <w:sz w:val="22"/>
          <w:lang w:val="en-US" w:bidi="ar-SA"/>
        </w:rPr>
        <w:t>The a</w:t>
      </w:r>
      <w:r w:rsidRPr="00CE5291">
        <w:rPr>
          <w:rFonts w:ascii="Times New Roman" w:eastAsia="Times New Roman" w:hAnsi="Times New Roman" w:cs="Times New Roman"/>
          <w:kern w:val="0"/>
          <w:sz w:val="22"/>
          <w:lang w:val="en-US" w:bidi="ar-SA"/>
        </w:rPr>
        <w:t xml:space="preserve">ssociated algorithm will be used and </w:t>
      </w:r>
      <w:r w:rsidR="005C5892">
        <w:rPr>
          <w:rFonts w:ascii="Times New Roman" w:eastAsia="Times New Roman" w:hAnsi="Times New Roman" w:cs="Times New Roman"/>
          <w:kern w:val="0"/>
          <w:sz w:val="22"/>
          <w:lang w:val="en-US" w:bidi="ar-SA"/>
        </w:rPr>
        <w:t>the A</w:t>
      </w:r>
      <w:r w:rsidRPr="00CE5291">
        <w:rPr>
          <w:rFonts w:ascii="Times New Roman" w:eastAsia="Times New Roman" w:hAnsi="Times New Roman" w:cs="Times New Roman"/>
          <w:kern w:val="0"/>
          <w:sz w:val="22"/>
          <w:lang w:val="en-US" w:bidi="ar-SA"/>
        </w:rPr>
        <w:t xml:space="preserve">nswer will participate in </w:t>
      </w:r>
      <w:r w:rsidR="005C5892">
        <w:rPr>
          <w:rFonts w:ascii="Times New Roman" w:eastAsia="Times New Roman" w:hAnsi="Times New Roman" w:cs="Times New Roman"/>
          <w:kern w:val="0"/>
          <w:sz w:val="22"/>
          <w:lang w:val="en-US" w:bidi="ar-SA"/>
        </w:rPr>
        <w:t>the</w:t>
      </w:r>
      <w:r w:rsidRPr="00CE5291">
        <w:rPr>
          <w:rFonts w:ascii="Times New Roman" w:eastAsia="Times New Roman" w:hAnsi="Times New Roman" w:cs="Times New Roman"/>
          <w:kern w:val="0"/>
          <w:sz w:val="22"/>
          <w:lang w:val="en-US" w:bidi="ar-SA"/>
        </w:rPr>
        <w:t xml:space="preserve">algorithm to find related </w:t>
      </w:r>
      <w:r w:rsidR="005C5892">
        <w:rPr>
          <w:rFonts w:ascii="Times New Roman" w:eastAsia="Times New Roman" w:hAnsi="Times New Roman" w:cs="Times New Roman"/>
          <w:kern w:val="0"/>
          <w:sz w:val="22"/>
          <w:lang w:val="en-US" w:bidi="ar-SA"/>
        </w:rPr>
        <w:t>questions</w:t>
      </w:r>
    </w:p>
    <w:p w:rsidR="005857E5" w:rsidRPr="00CE5291" w:rsidRDefault="005857E5" w:rsidP="00CE5291">
      <w:pPr>
        <w:pStyle w:val="NoSpacing"/>
        <w:ind w:left="432"/>
        <w:rPr>
          <w:rFonts w:ascii="Times New Roman" w:eastAsia="Times New Roman" w:hAnsi="Times New Roman" w:cs="Times New Roman"/>
          <w:kern w:val="0"/>
          <w:sz w:val="22"/>
          <w:lang w:val="en-US" w:bidi="ar-SA"/>
        </w:rPr>
      </w:pPr>
      <w:r w:rsidRPr="00CE5291">
        <w:rPr>
          <w:rFonts w:ascii="Times New Roman" w:eastAsia="Times New Roman" w:hAnsi="Times New Roman" w:cs="Times New Roman"/>
          <w:kern w:val="0"/>
          <w:sz w:val="22"/>
          <w:lang w:val="en-US" w:bidi="ar-SA"/>
        </w:rPr>
        <w:t>When an Answer is chosen, it will initiate the RQ selection process for the appropriate type if the enumerated value for that type is either Recommending or Both</w:t>
      </w:r>
      <w:r w:rsidR="000F6F5D">
        <w:rPr>
          <w:rFonts w:ascii="Times New Roman" w:eastAsia="Times New Roman" w:hAnsi="Times New Roman" w:cs="Times New Roman"/>
          <w:kern w:val="0"/>
          <w:sz w:val="22"/>
          <w:lang w:val="en-US" w:bidi="ar-SA"/>
        </w:rPr>
        <w:t xml:space="preserve"> and the project configuration switch for the RQ type is set to on</w:t>
      </w:r>
      <w:r w:rsidRPr="00CE5291">
        <w:rPr>
          <w:rFonts w:ascii="Times New Roman" w:eastAsia="Times New Roman" w:hAnsi="Times New Roman" w:cs="Times New Roman"/>
          <w:kern w:val="0"/>
          <w:sz w:val="22"/>
          <w:lang w:val="en-US" w:bidi="ar-SA"/>
        </w:rPr>
        <w:t>.</w:t>
      </w:r>
    </w:p>
    <w:p w:rsidR="005857E5" w:rsidRPr="00CE5291" w:rsidRDefault="005857E5" w:rsidP="00CE5291">
      <w:pPr>
        <w:pStyle w:val="NoSpacing"/>
        <w:ind w:left="432"/>
        <w:rPr>
          <w:rFonts w:ascii="Times New Roman" w:eastAsia="Times New Roman" w:hAnsi="Times New Roman" w:cs="Times New Roman"/>
          <w:kern w:val="0"/>
          <w:sz w:val="22"/>
          <w:lang w:val="en-US" w:bidi="ar-SA"/>
        </w:rPr>
      </w:pPr>
      <w:r w:rsidRPr="00CE5291">
        <w:rPr>
          <w:rFonts w:ascii="Times New Roman" w:eastAsia="Times New Roman" w:hAnsi="Times New Roman" w:cs="Times New Roman"/>
          <w:kern w:val="0"/>
          <w:sz w:val="22"/>
          <w:lang w:val="en-US" w:bidi="ar-SA"/>
        </w:rPr>
        <w:t xml:space="preserve">When an RQ algorithm is selecting Answers for which the associated questions can be returned, the enumerated value for that type must be either Recommendable or Both. </w:t>
      </w:r>
      <w:r w:rsidR="00DA073A" w:rsidRPr="00CE5291">
        <w:rPr>
          <w:rFonts w:ascii="Times New Roman" w:eastAsia="Times New Roman" w:hAnsi="Times New Roman" w:cs="Times New Roman"/>
          <w:kern w:val="0"/>
          <w:sz w:val="22"/>
          <w:lang w:val="en-US" w:bidi="ar-SA"/>
        </w:rPr>
        <w:t>Also selected answers should match the current Business Area and current channel (as per the algorithm defined in section 2.2.71).</w:t>
      </w:r>
    </w:p>
    <w:p w:rsidR="00F92628" w:rsidRPr="00CE5291" w:rsidRDefault="00F92628" w:rsidP="00090A01">
      <w:pPr>
        <w:ind w:left="432"/>
        <w:rPr>
          <w:rFonts w:ascii="Times New Roman" w:hAnsi="Times New Roman"/>
          <w:sz w:val="22"/>
          <w:szCs w:val="20"/>
          <w:lang w:val="en-US"/>
        </w:rPr>
      </w:pPr>
      <w:r w:rsidRPr="00CE5291">
        <w:rPr>
          <w:rFonts w:ascii="Times New Roman" w:hAnsi="Times New Roman"/>
          <w:sz w:val="22"/>
          <w:szCs w:val="20"/>
          <w:lang w:val="en-US"/>
        </w:rPr>
        <w:t xml:space="preserve">Each QA should return the following </w:t>
      </w:r>
    </w:p>
    <w:p w:rsidR="00F92628" w:rsidRPr="00766A20" w:rsidRDefault="00F92628" w:rsidP="008435B6">
      <w:pPr>
        <w:pStyle w:val="BodyText"/>
        <w:widowControl w:val="0"/>
        <w:numPr>
          <w:ilvl w:val="1"/>
          <w:numId w:val="5"/>
        </w:numPr>
        <w:suppressAutoHyphens/>
        <w:spacing w:line="240" w:lineRule="auto"/>
      </w:pPr>
      <w:r w:rsidRPr="00766A20">
        <w:t>answer ID</w:t>
      </w:r>
    </w:p>
    <w:p w:rsidR="00F92628" w:rsidRPr="00766A20" w:rsidRDefault="00F92628" w:rsidP="008435B6">
      <w:pPr>
        <w:pStyle w:val="BodyText"/>
        <w:widowControl w:val="0"/>
        <w:numPr>
          <w:ilvl w:val="1"/>
          <w:numId w:val="5"/>
        </w:numPr>
        <w:suppressAutoHyphens/>
        <w:spacing w:line="240" w:lineRule="auto"/>
      </w:pPr>
      <w:r w:rsidRPr="00766A20">
        <w:t>recognition ID</w:t>
      </w:r>
    </w:p>
    <w:p w:rsidR="00F92628" w:rsidRPr="00766A20" w:rsidRDefault="00F92628" w:rsidP="008435B6">
      <w:pPr>
        <w:pStyle w:val="BodyText"/>
        <w:widowControl w:val="0"/>
        <w:numPr>
          <w:ilvl w:val="1"/>
          <w:numId w:val="5"/>
        </w:numPr>
        <w:suppressAutoHyphens/>
        <w:spacing w:line="240" w:lineRule="auto"/>
      </w:pPr>
      <w:r w:rsidRPr="00766A20">
        <w:t xml:space="preserve">hit quality (precise definition dependent on source) </w:t>
      </w:r>
    </w:p>
    <w:p w:rsidR="00F92628" w:rsidRPr="00766A20" w:rsidRDefault="00F92628" w:rsidP="008435B6">
      <w:pPr>
        <w:pStyle w:val="BodyText"/>
        <w:widowControl w:val="0"/>
        <w:numPr>
          <w:ilvl w:val="1"/>
          <w:numId w:val="5"/>
        </w:numPr>
        <w:suppressAutoHyphens/>
        <w:spacing w:line="240" w:lineRule="auto"/>
      </w:pPr>
      <w:r w:rsidRPr="00766A20">
        <w:t xml:space="preserve">usage % </w:t>
      </w:r>
    </w:p>
    <w:p w:rsidR="00F92628" w:rsidRPr="00766A20" w:rsidRDefault="00F92628" w:rsidP="008435B6">
      <w:pPr>
        <w:pStyle w:val="BodyText"/>
        <w:widowControl w:val="0"/>
        <w:numPr>
          <w:ilvl w:val="1"/>
          <w:numId w:val="5"/>
        </w:numPr>
        <w:suppressAutoHyphens/>
        <w:spacing w:line="240" w:lineRule="auto"/>
      </w:pPr>
      <w:r w:rsidRPr="00766A20">
        <w:t xml:space="preserve">ICS rating </w:t>
      </w:r>
    </w:p>
    <w:p w:rsidR="001B39EB" w:rsidRDefault="000F6F5D" w:rsidP="001B39EB">
      <w:pPr>
        <w:pStyle w:val="BodyText"/>
        <w:widowControl w:val="0"/>
        <w:suppressAutoHyphens/>
        <w:spacing w:line="240" w:lineRule="auto"/>
        <w:ind w:left="576"/>
      </w:pPr>
      <w:r>
        <w:t xml:space="preserve">The </w:t>
      </w:r>
      <w:r w:rsidR="00043A13" w:rsidRPr="00766A20">
        <w:t>V-Engine will apply one or multiple algorithm</w:t>
      </w:r>
      <w:r w:rsidR="005857E5">
        <w:t>s</w:t>
      </w:r>
      <w:r w:rsidR="00043A13" w:rsidRPr="00766A20">
        <w:t xml:space="preserve"> (depending upon the project configuration</w:t>
      </w:r>
      <w:r w:rsidR="005857E5">
        <w:t xml:space="preserve"> and optional request parameters</w:t>
      </w:r>
      <w:r w:rsidR="00043A13" w:rsidRPr="00766A20">
        <w:t xml:space="preserve">) to produce one or multiple FAQ lists which will be passed on to python scripts for further processing </w:t>
      </w:r>
      <w:r>
        <w:t>such as</w:t>
      </w:r>
      <w:r w:rsidR="00043A13" w:rsidRPr="00766A20">
        <w:t xml:space="preserve">sorting, integrating data from the different list, layout </w:t>
      </w:r>
      <w:r w:rsidR="00043A13" w:rsidRPr="00766A20">
        <w:lastRenderedPageBreak/>
        <w:t xml:space="preserve">etc. </w:t>
      </w:r>
    </w:p>
    <w:p w:rsidR="001B39EB" w:rsidRDefault="000F6F5D" w:rsidP="001B39EB">
      <w:pPr>
        <w:pStyle w:val="BodyText"/>
        <w:widowControl w:val="0"/>
        <w:suppressAutoHyphens/>
        <w:spacing w:line="240" w:lineRule="auto"/>
        <w:ind w:left="576"/>
      </w:pPr>
      <w:r>
        <w:t>The r</w:t>
      </w:r>
      <w:r w:rsidR="007F45FF">
        <w:t>ule</w:t>
      </w:r>
      <w:r>
        <w:t>s</w:t>
      </w:r>
      <w:r w:rsidR="007F45FF">
        <w:t xml:space="preserve"> for selection of </w:t>
      </w:r>
      <w:r w:rsidR="0044203A">
        <w:t>the</w:t>
      </w:r>
      <w:r>
        <w:t xml:space="preserve"> RQ algorithm are:</w:t>
      </w:r>
    </w:p>
    <w:p w:rsidR="005F01DC" w:rsidRDefault="007F45FF" w:rsidP="00A7116A">
      <w:pPr>
        <w:pStyle w:val="BodyText"/>
        <w:widowControl w:val="0"/>
        <w:numPr>
          <w:ilvl w:val="0"/>
          <w:numId w:val="78"/>
        </w:numPr>
        <w:suppressAutoHyphens/>
        <w:spacing w:line="240" w:lineRule="auto"/>
      </w:pPr>
      <w:r>
        <w:t>As specified in the project configuration</w:t>
      </w:r>
    </w:p>
    <w:p w:rsidR="005F01DC" w:rsidRDefault="000F6F5D" w:rsidP="00A7116A">
      <w:pPr>
        <w:pStyle w:val="BodyText"/>
        <w:widowControl w:val="0"/>
        <w:numPr>
          <w:ilvl w:val="0"/>
          <w:numId w:val="78"/>
        </w:numPr>
        <w:suppressAutoHyphens/>
        <w:spacing w:line="240" w:lineRule="auto"/>
      </w:pPr>
      <w:r>
        <w:t>When</w:t>
      </w:r>
      <w:r w:rsidR="007F45FF">
        <w:t xml:space="preserve"> in </w:t>
      </w:r>
      <w:r>
        <w:t xml:space="preserve">the </w:t>
      </w:r>
      <w:r w:rsidR="007F45FF">
        <w:t>test environment, request parameter</w:t>
      </w:r>
      <w:r>
        <w:t>s</w:t>
      </w:r>
      <w:r w:rsidR="007F45FF">
        <w:t xml:space="preserve"> for RQ selection will override project configuration</w:t>
      </w:r>
    </w:p>
    <w:p w:rsidR="005F01DC" w:rsidRDefault="00995423" w:rsidP="00A7116A">
      <w:pPr>
        <w:pStyle w:val="BodyText"/>
        <w:widowControl w:val="0"/>
        <w:numPr>
          <w:ilvl w:val="0"/>
          <w:numId w:val="78"/>
        </w:numPr>
        <w:suppressAutoHyphens/>
        <w:spacing w:line="240" w:lineRule="auto"/>
      </w:pPr>
      <w:r>
        <w:t>If the outcome of the 1 &amp; 2 rule above is true for the RQ selection algorithm, and if the answer’s RQ selection recommending flag is set</w:t>
      </w:r>
      <w:r w:rsidR="00D750AB">
        <w:t xml:space="preserve"> to true</w:t>
      </w:r>
      <w:r>
        <w:t xml:space="preserve">, </w:t>
      </w:r>
      <w:r w:rsidR="000F6F5D">
        <w:t xml:space="preserve">then the </w:t>
      </w:r>
      <w:r>
        <w:t xml:space="preserve">algorithm  will be used for RQ selection. Otherwise it will not be used. </w:t>
      </w:r>
    </w:p>
    <w:p w:rsidR="007F45FF" w:rsidRDefault="007F45FF" w:rsidP="001B39EB">
      <w:pPr>
        <w:pStyle w:val="BodyText"/>
        <w:widowControl w:val="0"/>
        <w:suppressAutoHyphens/>
        <w:spacing w:line="240" w:lineRule="auto"/>
        <w:ind w:left="576"/>
      </w:pPr>
    </w:p>
    <w:p w:rsidR="001B39EB" w:rsidRDefault="001B39EB" w:rsidP="001B39EB">
      <w:pPr>
        <w:pStyle w:val="BodyText"/>
        <w:ind w:left="576"/>
      </w:pPr>
      <w:r>
        <w:t xml:space="preserve">For all algorithms to find related </w:t>
      </w:r>
      <w:r w:rsidR="005857E5">
        <w:t xml:space="preserve">questions (except </w:t>
      </w:r>
      <w:r w:rsidR="00F116E3">
        <w:t xml:space="preserve">NLP </w:t>
      </w:r>
      <w:r w:rsidR="008A1E1A">
        <w:t>continuation</w:t>
      </w:r>
      <w:r w:rsidR="005857E5">
        <w:t>)</w:t>
      </w:r>
      <w:r>
        <w:t xml:space="preserve"> script events will be suppressed and </w:t>
      </w:r>
      <w:r w:rsidR="005857E5">
        <w:t xml:space="preserve">the </w:t>
      </w:r>
      <w:r>
        <w:t xml:space="preserve">additional condition for the answer will not be evaluated. All </w:t>
      </w:r>
      <w:r w:rsidR="0077440D">
        <w:t xml:space="preserve">non-empty </w:t>
      </w:r>
      <w:r>
        <w:t>additional condition</w:t>
      </w:r>
      <w:r w:rsidR="005857E5">
        <w:t>s</w:t>
      </w:r>
      <w:r w:rsidR="000F6F5D">
        <w:t>encountered</w:t>
      </w:r>
      <w:r>
        <w:t xml:space="preserve">when finding related </w:t>
      </w:r>
      <w:r w:rsidR="005857E5">
        <w:t xml:space="preserve">questions </w:t>
      </w:r>
      <w:r>
        <w:t>will be defaulted to either true or false based on project configuration.</w:t>
      </w:r>
    </w:p>
    <w:p w:rsidR="00694037" w:rsidRPr="00766A20" w:rsidRDefault="00694037" w:rsidP="00043A13">
      <w:pPr>
        <w:pStyle w:val="BodyText"/>
        <w:widowControl w:val="0"/>
        <w:suppressAutoHyphens/>
        <w:spacing w:line="240" w:lineRule="auto"/>
        <w:ind w:left="576"/>
      </w:pPr>
    </w:p>
    <w:p w:rsidR="004C193A" w:rsidRDefault="004C193A" w:rsidP="004C193A">
      <w:pPr>
        <w:pStyle w:val="Heading2"/>
      </w:pPr>
      <w:bookmarkStart w:id="9" w:name="_Toc302982656"/>
      <w:r>
        <w:t xml:space="preserve">Use Case: </w:t>
      </w:r>
      <w:r w:rsidR="00EB7A5F">
        <w:t xml:space="preserve">Related </w:t>
      </w:r>
      <w:r w:rsidR="005857E5">
        <w:t xml:space="preserve">Questions </w:t>
      </w:r>
      <w:r w:rsidR="0084213B">
        <w:t>– using NLP search</w:t>
      </w:r>
      <w:r w:rsidR="00B505EA">
        <w:t xml:space="preserve"> continuation</w:t>
      </w:r>
      <w:bookmarkEnd w:id="9"/>
    </w:p>
    <w:p w:rsidR="004C193A" w:rsidRDefault="004C193A" w:rsidP="00EB48F4">
      <w:pPr>
        <w:pStyle w:val="Heading3"/>
      </w:pPr>
      <w:bookmarkStart w:id="10" w:name="_Toc302982657"/>
      <w:r>
        <w:t>Actors</w:t>
      </w:r>
      <w:bookmarkEnd w:id="10"/>
    </w:p>
    <w:p w:rsidR="00D95F02" w:rsidRPr="003E34A6" w:rsidRDefault="00D95F02" w:rsidP="00766A20">
      <w:pPr>
        <w:pStyle w:val="BodyText"/>
      </w:pPr>
      <w:r>
        <w:t>End User, Virtual Assistant, V-Engine</w:t>
      </w:r>
    </w:p>
    <w:p w:rsidR="004C193A" w:rsidRDefault="004C193A" w:rsidP="00EB48F4">
      <w:pPr>
        <w:pStyle w:val="Heading3"/>
      </w:pPr>
      <w:bookmarkStart w:id="11" w:name="_Toc302982658"/>
      <w:r>
        <w:t>Trigger</w:t>
      </w:r>
      <w:bookmarkEnd w:id="11"/>
    </w:p>
    <w:p w:rsidR="004C193A" w:rsidRPr="002F6163" w:rsidRDefault="00EB7A5F" w:rsidP="004C193A">
      <w:pPr>
        <w:pStyle w:val="BodyText"/>
      </w:pPr>
      <w:r>
        <w:t>User enters a</w:t>
      </w:r>
      <w:r w:rsidR="00402753">
        <w:t>n</w:t>
      </w:r>
      <w:r w:rsidR="002B37D7">
        <w:t xml:space="preserve"> input (</w:t>
      </w:r>
      <w:r>
        <w:t>question) and click</w:t>
      </w:r>
      <w:r w:rsidR="005857E5">
        <w:t>s</w:t>
      </w:r>
      <w:r>
        <w:t xml:space="preserve"> on submit</w:t>
      </w:r>
      <w:r w:rsidR="004C193A">
        <w:t>.</w:t>
      </w:r>
    </w:p>
    <w:p w:rsidR="004C193A" w:rsidRDefault="004C193A" w:rsidP="00EB48F4">
      <w:pPr>
        <w:pStyle w:val="Heading3"/>
      </w:pPr>
      <w:bookmarkStart w:id="12" w:name="_Toc302982659"/>
      <w:r>
        <w:t>Description</w:t>
      </w:r>
      <w:bookmarkEnd w:id="12"/>
    </w:p>
    <w:p w:rsidR="004C193A" w:rsidRDefault="00EB7A5F" w:rsidP="004C193A">
      <w:pPr>
        <w:pStyle w:val="BodyText"/>
      </w:pPr>
      <w:r>
        <w:t>This uses case describes</w:t>
      </w:r>
      <w:r w:rsidR="0084213B">
        <w:t xml:space="preserve"> the scenario of </w:t>
      </w:r>
      <w:r w:rsidR="005857E5">
        <w:t>R</w:t>
      </w:r>
      <w:r w:rsidR="0084213B">
        <w:t xml:space="preserve">elated </w:t>
      </w:r>
      <w:r w:rsidR="005857E5">
        <w:t xml:space="preserve">Questions </w:t>
      </w:r>
      <w:r w:rsidR="0084213B">
        <w:t xml:space="preserve">based on </w:t>
      </w:r>
      <w:r w:rsidR="00FF0592">
        <w:t xml:space="preserve">an extended </w:t>
      </w:r>
      <w:r w:rsidR="0084213B">
        <w:t xml:space="preserve">NLP search. </w:t>
      </w:r>
      <w:r w:rsidR="005857E5">
        <w:t>i.e.</w:t>
      </w:r>
      <w:r w:rsidR="0084213B">
        <w:t xml:space="preserve"> V-engine </w:t>
      </w:r>
      <w:r w:rsidR="005857E5">
        <w:t xml:space="preserve">performs a normal </w:t>
      </w:r>
      <w:r w:rsidR="0084213B">
        <w:t xml:space="preserve">NLP search to find </w:t>
      </w:r>
      <w:r w:rsidR="005857E5">
        <w:t xml:space="preserve">an </w:t>
      </w:r>
      <w:r w:rsidR="0084213B">
        <w:t>answer to the user</w:t>
      </w:r>
      <w:r w:rsidR="005857E5">
        <w:t>’s</w:t>
      </w:r>
      <w:r w:rsidR="0084213B">
        <w:t xml:space="preserve"> question. Once </w:t>
      </w:r>
      <w:r w:rsidR="005857E5">
        <w:t>the A</w:t>
      </w:r>
      <w:r w:rsidR="0084213B">
        <w:t xml:space="preserve">nswer </w:t>
      </w:r>
      <w:r w:rsidR="005857E5">
        <w:t xml:space="preserve">has been </w:t>
      </w:r>
      <w:r w:rsidR="0084213B">
        <w:t xml:space="preserve">found, </w:t>
      </w:r>
      <w:r w:rsidR="005857E5">
        <w:t xml:space="preserve">the </w:t>
      </w:r>
      <w:r w:rsidR="0084213B">
        <w:t xml:space="preserve">NLP search is continued to find other </w:t>
      </w:r>
      <w:r w:rsidR="005857E5">
        <w:t>A</w:t>
      </w:r>
      <w:r w:rsidR="0084213B">
        <w:t xml:space="preserve">nswers </w:t>
      </w:r>
      <w:r w:rsidR="00461570">
        <w:t>up to</w:t>
      </w:r>
      <w:r w:rsidR="0084213B">
        <w:t xml:space="preserve"> a certain</w:t>
      </w:r>
      <w:r w:rsidR="00241E3E">
        <w:t xml:space="preserve"> c</w:t>
      </w:r>
      <w:r w:rsidR="00FB0FF1">
        <w:t>ondition</w:t>
      </w:r>
      <w:r w:rsidR="0084213B">
        <w:t xml:space="preserve"> rank (project configuration). </w:t>
      </w:r>
      <w:r w:rsidR="00D95F02">
        <w:t xml:space="preserve">Questions related </w:t>
      </w:r>
      <w:r w:rsidR="0084213B">
        <w:t>to the</w:t>
      </w:r>
      <w:r w:rsidR="00D95F02">
        <w:t>se answers will also be return</w:t>
      </w:r>
      <w:r w:rsidR="00FF0592">
        <w:t>ed</w:t>
      </w:r>
      <w:r w:rsidR="00D95F02">
        <w:t xml:space="preserve"> along with the main answer.</w:t>
      </w:r>
    </w:p>
    <w:p w:rsidR="00FB0FF1" w:rsidRDefault="00FB0FF1" w:rsidP="004C193A">
      <w:pPr>
        <w:pStyle w:val="BodyText"/>
      </w:pPr>
      <w:r>
        <w:t xml:space="preserve">Project configuration will also specify max no. of </w:t>
      </w:r>
      <w:r w:rsidR="005857E5">
        <w:t xml:space="preserve">RQs </w:t>
      </w:r>
      <w:r>
        <w:t>to be returned by V-Engine</w:t>
      </w:r>
      <w:r w:rsidR="00043A13">
        <w:t xml:space="preserve"> NLP search continuation algorithm</w:t>
      </w:r>
      <w:r>
        <w:t xml:space="preserve"> to python scripts. </w:t>
      </w:r>
      <w:bookmarkStart w:id="13" w:name="_Toc291595362"/>
      <w:bookmarkStart w:id="14" w:name="_Toc292456862"/>
      <w:bookmarkEnd w:id="13"/>
      <w:bookmarkEnd w:id="14"/>
    </w:p>
    <w:p w:rsidR="004C193A" w:rsidRDefault="004C193A" w:rsidP="00EB48F4">
      <w:pPr>
        <w:pStyle w:val="Heading3"/>
      </w:pPr>
      <w:bookmarkStart w:id="15" w:name="_Toc302982660"/>
      <w:r>
        <w:t>Preconditions</w:t>
      </w:r>
      <w:bookmarkEnd w:id="15"/>
    </w:p>
    <w:p w:rsidR="005F01DC" w:rsidRDefault="00C04651" w:rsidP="00A7116A">
      <w:pPr>
        <w:pStyle w:val="ListParagraph"/>
        <w:numPr>
          <w:ilvl w:val="0"/>
          <w:numId w:val="80"/>
        </w:numPr>
        <w:spacing w:after="0" w:line="240" w:lineRule="auto"/>
        <w:rPr>
          <w:rFonts w:ascii="Times New Roman" w:hAnsi="Times New Roman"/>
          <w:sz w:val="22"/>
          <w:szCs w:val="20"/>
          <w:lang w:val="en-US"/>
        </w:rPr>
      </w:pPr>
      <w:r w:rsidRPr="00C04651">
        <w:rPr>
          <w:rFonts w:ascii="Times New Roman" w:hAnsi="Times New Roman"/>
          <w:sz w:val="22"/>
          <w:szCs w:val="20"/>
          <w:lang w:val="en-US"/>
        </w:rPr>
        <w:t xml:space="preserve">Project configuration set to use NLP search continuation for Related Questions. </w:t>
      </w:r>
    </w:p>
    <w:p w:rsidR="005F01DC" w:rsidRDefault="00C04651" w:rsidP="00A7116A">
      <w:pPr>
        <w:pStyle w:val="ListParagraph"/>
        <w:numPr>
          <w:ilvl w:val="0"/>
          <w:numId w:val="80"/>
        </w:numPr>
        <w:spacing w:after="0" w:line="240" w:lineRule="auto"/>
        <w:rPr>
          <w:rFonts w:ascii="Times New Roman" w:hAnsi="Times New Roman"/>
          <w:sz w:val="22"/>
          <w:szCs w:val="20"/>
          <w:lang w:val="en-US"/>
        </w:rPr>
      </w:pPr>
      <w:r w:rsidRPr="00C04651">
        <w:rPr>
          <w:rFonts w:ascii="Times New Roman" w:hAnsi="Times New Roman"/>
          <w:sz w:val="22"/>
          <w:szCs w:val="20"/>
          <w:lang w:val="en-US"/>
        </w:rPr>
        <w:t>The Answer chosen for the user input has Recommending or Both flag set for NLP search continuation.</w:t>
      </w:r>
    </w:p>
    <w:p w:rsidR="004C193A" w:rsidRDefault="004C193A" w:rsidP="00EB48F4">
      <w:pPr>
        <w:pStyle w:val="Heading3"/>
      </w:pPr>
      <w:bookmarkStart w:id="16" w:name="_Toc302982661"/>
      <w:r>
        <w:t>Postconditions</w:t>
      </w:r>
      <w:bookmarkEnd w:id="16"/>
    </w:p>
    <w:p w:rsidR="004C193A" w:rsidRDefault="00D95F02" w:rsidP="00CF271B">
      <w:pPr>
        <w:pStyle w:val="BodyText"/>
      </w:pPr>
      <w:r>
        <w:t>Answer along with related FAQs is displayed to the user.</w:t>
      </w:r>
    </w:p>
    <w:p w:rsidR="004C193A" w:rsidRDefault="004C193A" w:rsidP="00EB48F4">
      <w:pPr>
        <w:pStyle w:val="Heading3"/>
      </w:pPr>
      <w:bookmarkStart w:id="17" w:name="_Toc302982662"/>
      <w:r>
        <w:lastRenderedPageBreak/>
        <w:t>Normal Flow</w:t>
      </w:r>
      <w:bookmarkEnd w:id="17"/>
    </w:p>
    <w:p w:rsidR="00D95F02" w:rsidRDefault="00D95F02" w:rsidP="002457D0">
      <w:pPr>
        <w:pStyle w:val="BodyText"/>
        <w:numPr>
          <w:ilvl w:val="0"/>
          <w:numId w:val="2"/>
        </w:numPr>
      </w:pPr>
      <w:r>
        <w:t>User enters a question and click</w:t>
      </w:r>
      <w:r w:rsidR="005857E5">
        <w:t>s</w:t>
      </w:r>
      <w:r>
        <w:t xml:space="preserve"> on submit in Virtual Assistant.</w:t>
      </w:r>
    </w:p>
    <w:p w:rsidR="00E7348E" w:rsidRDefault="00E7348E" w:rsidP="002457D0">
      <w:pPr>
        <w:pStyle w:val="BodyText"/>
        <w:numPr>
          <w:ilvl w:val="0"/>
          <w:numId w:val="2"/>
        </w:numPr>
      </w:pPr>
      <w:r>
        <w:t>Virtual Assistant sends the request to V-engine for NLP processing.</w:t>
      </w:r>
    </w:p>
    <w:p w:rsidR="00E7348E" w:rsidRDefault="00E7348E" w:rsidP="002457D0">
      <w:pPr>
        <w:pStyle w:val="BodyText"/>
        <w:numPr>
          <w:ilvl w:val="0"/>
          <w:numId w:val="2"/>
        </w:numPr>
      </w:pPr>
      <w:r>
        <w:t xml:space="preserve">V-Engine does NLP processing to </w:t>
      </w:r>
      <w:r w:rsidR="00B4151B">
        <w:t xml:space="preserve">identify the </w:t>
      </w:r>
      <w:r>
        <w:t>answer to the user question</w:t>
      </w:r>
    </w:p>
    <w:p w:rsidR="00E7348E" w:rsidRDefault="00E7348E" w:rsidP="002457D0">
      <w:pPr>
        <w:pStyle w:val="BodyText"/>
        <w:numPr>
          <w:ilvl w:val="0"/>
          <w:numId w:val="2"/>
        </w:numPr>
      </w:pPr>
      <w:r>
        <w:t>V-Engine finds a matching answer to the user question using NLP search</w:t>
      </w:r>
    </w:p>
    <w:p w:rsidR="00E7348E" w:rsidRDefault="00E7348E" w:rsidP="002457D0">
      <w:pPr>
        <w:pStyle w:val="BodyText"/>
        <w:numPr>
          <w:ilvl w:val="0"/>
          <w:numId w:val="2"/>
        </w:numPr>
      </w:pPr>
      <w:r>
        <w:t>V-Engine check</w:t>
      </w:r>
      <w:r w:rsidR="00B4151B">
        <w:t>s</w:t>
      </w:r>
      <w:r>
        <w:t xml:space="preserve"> the project configuration to determine which algorithm to select to find related FAQs</w:t>
      </w:r>
    </w:p>
    <w:p w:rsidR="00066825" w:rsidRDefault="00066825" w:rsidP="00066825">
      <w:pPr>
        <w:pStyle w:val="BodyText"/>
        <w:numPr>
          <w:ilvl w:val="0"/>
          <w:numId w:val="2"/>
        </w:numPr>
      </w:pPr>
      <w:r>
        <w:t>V-Engine checks if in test environment and request parameter has NLP search continuation set, it will override the project configuration parameter for NLP search continuation.</w:t>
      </w:r>
    </w:p>
    <w:p w:rsidR="00E7348E" w:rsidRDefault="00E7348E" w:rsidP="002457D0">
      <w:pPr>
        <w:pStyle w:val="BodyText"/>
        <w:numPr>
          <w:ilvl w:val="0"/>
          <w:numId w:val="2"/>
        </w:numPr>
      </w:pPr>
      <w:r>
        <w:t>Project configuration is to use NLP search to determine related FAQ</w:t>
      </w:r>
      <w:r w:rsidR="004871A1">
        <w:t xml:space="preserve"> and  answer </w:t>
      </w:r>
      <w:r w:rsidR="008102ED">
        <w:t xml:space="preserve">selected </w:t>
      </w:r>
      <w:r w:rsidR="004871A1">
        <w:t xml:space="preserve">to be given for the user input has NLP search continuation </w:t>
      </w:r>
      <w:r w:rsidR="007A055E">
        <w:t xml:space="preserve">recommending </w:t>
      </w:r>
      <w:r w:rsidR="004871A1">
        <w:t>or both flag set</w:t>
      </w:r>
    </w:p>
    <w:p w:rsidR="00D6098B" w:rsidRDefault="00E7348E" w:rsidP="002457D0">
      <w:pPr>
        <w:pStyle w:val="BodyText"/>
        <w:numPr>
          <w:ilvl w:val="0"/>
          <w:numId w:val="2"/>
        </w:numPr>
      </w:pPr>
      <w:r>
        <w:t>V-Engine continues with</w:t>
      </w:r>
      <w:r w:rsidR="00D6098B">
        <w:t xml:space="preserve"> the NLP search to find answers</w:t>
      </w:r>
      <w:r w:rsidR="00B4151B">
        <w:t xml:space="preserve"> using all normal NLP selection criteria (e.g. Additional Conditions, Channel and Business Area checks) and running scripts where appropriate</w:t>
      </w:r>
      <w:r w:rsidR="00D6098B">
        <w:t xml:space="preserve">. </w:t>
      </w:r>
      <w:r w:rsidR="008102ED">
        <w:t>It also checks if the selected answer has NLP search continuation</w:t>
      </w:r>
      <w:r w:rsidR="004A259B">
        <w:t xml:space="preserve"> recommendable flag or both set, this check to be done before evaluation of any additional condition.</w:t>
      </w:r>
    </w:p>
    <w:p w:rsidR="00E7348E" w:rsidRDefault="00D6098B" w:rsidP="002457D0">
      <w:pPr>
        <w:pStyle w:val="BodyText"/>
        <w:numPr>
          <w:ilvl w:val="0"/>
          <w:numId w:val="2"/>
        </w:numPr>
      </w:pPr>
      <w:r>
        <w:t xml:space="preserve">The search is continued </w:t>
      </w:r>
      <w:r w:rsidR="00461570">
        <w:t>up to</w:t>
      </w:r>
      <w:r w:rsidR="00E7348E">
        <w:t xml:space="preserve"> a certain </w:t>
      </w:r>
      <w:r>
        <w:t xml:space="preserve">condition </w:t>
      </w:r>
      <w:r w:rsidR="00E7348E">
        <w:t>rank (project configuration)</w:t>
      </w:r>
      <w:r>
        <w:t xml:space="preserve"> or </w:t>
      </w:r>
      <w:r w:rsidR="00461570">
        <w:t>up to</w:t>
      </w:r>
      <w:r>
        <w:t xml:space="preserve"> the maximum no of FAQs required (as specified in the configuration file) whichever condition is met first. </w:t>
      </w:r>
    </w:p>
    <w:p w:rsidR="00E54DDB" w:rsidRDefault="00E54DDB" w:rsidP="002457D0">
      <w:pPr>
        <w:pStyle w:val="BodyText"/>
        <w:numPr>
          <w:ilvl w:val="0"/>
          <w:numId w:val="2"/>
        </w:numPr>
      </w:pPr>
      <w:r>
        <w:t>V-engine determines recognitions related to the answers found in step 7</w:t>
      </w:r>
    </w:p>
    <w:p w:rsidR="00E54DDB" w:rsidRDefault="00C67647" w:rsidP="002457D0">
      <w:pPr>
        <w:pStyle w:val="BodyText"/>
        <w:numPr>
          <w:ilvl w:val="0"/>
          <w:numId w:val="2"/>
        </w:numPr>
      </w:pPr>
      <w:r w:rsidRPr="00C67647">
        <w:t>V-Engine selects questio</w:t>
      </w:r>
      <w:r w:rsidR="00F87A81">
        <w:t>n</w:t>
      </w:r>
      <w:r w:rsidR="00546686">
        <w:t>s</w:t>
      </w:r>
      <w:r>
        <w:t xml:space="preserve"> belonging to the recognition</w:t>
      </w:r>
      <w:r w:rsidR="00546686">
        <w:t>s</w:t>
      </w:r>
      <w:r w:rsidR="004111E8">
        <w:t xml:space="preserve"> as related FAQs</w:t>
      </w:r>
      <w:r w:rsidR="000D73B7">
        <w:t>.</w:t>
      </w:r>
    </w:p>
    <w:p w:rsidR="00E7348E" w:rsidRDefault="00E7348E" w:rsidP="002457D0">
      <w:pPr>
        <w:pStyle w:val="BodyText"/>
        <w:numPr>
          <w:ilvl w:val="0"/>
          <w:numId w:val="2"/>
        </w:numPr>
      </w:pPr>
      <w:r>
        <w:t xml:space="preserve">V-engine returns main answer along with related </w:t>
      </w:r>
      <w:r w:rsidR="00B4151B">
        <w:t>questions</w:t>
      </w:r>
    </w:p>
    <w:p w:rsidR="00323F5A" w:rsidRDefault="000A1FC5" w:rsidP="00EC1C70">
      <w:pPr>
        <w:pStyle w:val="BodyText"/>
        <w:numPr>
          <w:ilvl w:val="0"/>
          <w:numId w:val="2"/>
        </w:numPr>
      </w:pPr>
      <w:r>
        <w:t xml:space="preserve">V-Assistant displays the answer along with related </w:t>
      </w:r>
      <w:r w:rsidR="00B4151B">
        <w:t xml:space="preserve">questions </w:t>
      </w:r>
    </w:p>
    <w:p w:rsidR="009E0224" w:rsidRDefault="009E0224" w:rsidP="00EB48F4">
      <w:pPr>
        <w:pStyle w:val="Heading3"/>
      </w:pPr>
      <w:bookmarkStart w:id="18" w:name="_Toc302982663"/>
      <w:r>
        <w:t>Alte</w:t>
      </w:r>
      <w:r w:rsidR="00F564A9">
        <w:t>rnative Flow</w:t>
      </w:r>
      <w:r>
        <w:t xml:space="preserve"> 1-</w:t>
      </w:r>
      <w:bookmarkEnd w:id="18"/>
    </w:p>
    <w:p w:rsidR="009E0224" w:rsidRDefault="009E0224" w:rsidP="00EC1C70">
      <w:pPr>
        <w:pStyle w:val="BodyText"/>
      </w:pPr>
      <w:r>
        <w:t>From point 8 – If selected answer has question attached, V-engine selects it as FAQ question and skips point 9</w:t>
      </w:r>
      <w:r w:rsidR="005D5B93">
        <w:t>&amp; 10</w:t>
      </w:r>
    </w:p>
    <w:p w:rsidR="004C193A" w:rsidRDefault="00F564A9" w:rsidP="00EB48F4">
      <w:pPr>
        <w:pStyle w:val="Heading3"/>
      </w:pPr>
      <w:bookmarkStart w:id="19" w:name="_Toc302982664"/>
      <w:r>
        <w:t>Alternative Flow</w:t>
      </w:r>
      <w:r w:rsidR="009E0224">
        <w:t>2</w:t>
      </w:r>
      <w:r w:rsidR="007A3358">
        <w:t xml:space="preserve"> -</w:t>
      </w:r>
      <w:bookmarkEnd w:id="19"/>
    </w:p>
    <w:p w:rsidR="005F3647" w:rsidRDefault="000A1FC5" w:rsidP="004C193A">
      <w:pPr>
        <w:pStyle w:val="BodyText"/>
      </w:pPr>
      <w:r>
        <w:t xml:space="preserve">From point 7- V-engine continues with NLP search to find answer </w:t>
      </w:r>
      <w:r w:rsidR="00461570">
        <w:t>up to</w:t>
      </w:r>
      <w:r>
        <w:t xml:space="preserve"> a certain rank (project configuration). </w:t>
      </w:r>
      <w:r w:rsidR="00B4151B">
        <w:t>If n</w:t>
      </w:r>
      <w:r>
        <w:t xml:space="preserve">o answer is matched, V-Engine returns main answer with no related </w:t>
      </w:r>
      <w:r w:rsidR="00B4151B">
        <w:t>questions for this algorithm</w:t>
      </w:r>
      <w:r>
        <w:t xml:space="preserve">. VA displays the answer with no related </w:t>
      </w:r>
      <w:r w:rsidR="00B4151B">
        <w:t>questions from this algorithm</w:t>
      </w:r>
      <w:r>
        <w:t>.</w:t>
      </w:r>
    </w:p>
    <w:p w:rsidR="00241E3E" w:rsidRDefault="001D30F2" w:rsidP="00EB48F4">
      <w:pPr>
        <w:pStyle w:val="Heading3"/>
      </w:pPr>
      <w:bookmarkStart w:id="20" w:name="_Toc302982665"/>
      <w:r>
        <w:t>Hit Rating Calculation</w:t>
      </w:r>
      <w:bookmarkEnd w:id="20"/>
    </w:p>
    <w:p w:rsidR="00F167BD" w:rsidRDefault="00F167BD" w:rsidP="00F167BD">
      <w:pPr>
        <w:pStyle w:val="BodyText"/>
      </w:pPr>
      <w:r>
        <w:t>Rank value = (20 – rank) * 5 + (21 – subrank) / 4</w:t>
      </w:r>
    </w:p>
    <w:p w:rsidR="00D70B8E" w:rsidRDefault="00D70B8E" w:rsidP="00F167BD">
      <w:pPr>
        <w:pStyle w:val="BodyText"/>
      </w:pPr>
      <w:r>
        <w:t>Exception if the related question was found in the same section as the given answer:</w:t>
      </w:r>
    </w:p>
    <w:p w:rsidR="00D70B8E" w:rsidRDefault="00D70B8E" w:rsidP="00D70B8E">
      <w:pPr>
        <w:pStyle w:val="BodyText"/>
      </w:pPr>
      <w:r>
        <w:t>Rank value = [(20 – rank) * 5 + (21 – subrank) / 4] / [(20 – given_rank) * 5 + (21 – given_subrank) / 4]</w:t>
      </w:r>
    </w:p>
    <w:p w:rsidR="00D70B8E" w:rsidRDefault="00D70B8E" w:rsidP="00F167BD">
      <w:pPr>
        <w:pStyle w:val="BodyText"/>
      </w:pPr>
    </w:p>
    <w:p w:rsidR="00241E3E" w:rsidRDefault="00D92429">
      <w:pPr>
        <w:pStyle w:val="BodyText"/>
      </w:pPr>
      <w:r>
        <w:t xml:space="preserve">Section level = tree depth (Level(root) = 1, Level(a.b.c) = 4, etc.) </w:t>
      </w:r>
    </w:p>
    <w:p w:rsidR="00241E3E" w:rsidRDefault="00D92429">
      <w:pPr>
        <w:pStyle w:val="BodyText"/>
      </w:pPr>
      <w:r>
        <w:t xml:space="preserve">Start section level = section level on which the answer given was found </w:t>
      </w:r>
    </w:p>
    <w:p w:rsidR="00F167BD" w:rsidRDefault="00D92429">
      <w:pPr>
        <w:pStyle w:val="BodyText"/>
      </w:pPr>
      <w:r>
        <w:t>Current section level = section level of a related question found</w:t>
      </w:r>
    </w:p>
    <w:p w:rsidR="00D92429" w:rsidRDefault="00D92429">
      <w:pPr>
        <w:pStyle w:val="BodyText"/>
      </w:pPr>
    </w:p>
    <w:p w:rsidR="00EC1C70" w:rsidRPr="00D92429" w:rsidRDefault="00EC1C70">
      <w:pPr>
        <w:pStyle w:val="BodyText"/>
      </w:pPr>
      <w:r w:rsidRPr="00EC1C70">
        <w:lastRenderedPageBreak/>
        <w:t>(The exception rule for rank value will ALWAYS be used when section option is section only or no section, as in these cases we never find results in different sections)</w:t>
      </w:r>
    </w:p>
    <w:p w:rsidR="00241E3E" w:rsidRDefault="00F167BD" w:rsidP="00EC1C70">
      <w:pPr>
        <w:pStyle w:val="BodyText"/>
        <w:numPr>
          <w:ilvl w:val="0"/>
          <w:numId w:val="153"/>
        </w:numPr>
      </w:pPr>
      <w:r>
        <w:t>Section only</w:t>
      </w:r>
      <w:r w:rsidR="000818DC">
        <w:t>/No Section</w:t>
      </w:r>
    </w:p>
    <w:p w:rsidR="00241E3E" w:rsidRDefault="00F167BD" w:rsidP="00141715">
      <w:pPr>
        <w:pStyle w:val="BodyText"/>
        <w:ind w:left="720" w:firstLine="720"/>
      </w:pPr>
      <w:r>
        <w:t xml:space="preserve">Hit rating = 100 * </w:t>
      </w:r>
      <w:r w:rsidR="00EC1C70" w:rsidRPr="00EC1C70">
        <w:t>rank value</w:t>
      </w:r>
    </w:p>
    <w:p w:rsidR="00F167BD" w:rsidRDefault="00F167BD">
      <w:pPr>
        <w:pStyle w:val="BodyText"/>
      </w:pPr>
    </w:p>
    <w:p w:rsidR="00D92429" w:rsidRDefault="00F167BD" w:rsidP="00EC1C70">
      <w:pPr>
        <w:pStyle w:val="BodyText"/>
        <w:numPr>
          <w:ilvl w:val="0"/>
          <w:numId w:val="153"/>
        </w:numPr>
      </w:pPr>
      <w:r>
        <w:t>Section and parents</w:t>
      </w:r>
    </w:p>
    <w:p w:rsidR="00241E3E" w:rsidRDefault="00D92429">
      <w:pPr>
        <w:pStyle w:val="BodyText"/>
        <w:ind w:left="1440"/>
      </w:pPr>
      <w:r>
        <w:t>Section value = (current section level – 1) / start section level</w:t>
      </w:r>
    </w:p>
    <w:p w:rsidR="00241E3E" w:rsidRDefault="00D92429">
      <w:pPr>
        <w:pStyle w:val="BodyText"/>
        <w:ind w:left="1440"/>
      </w:pPr>
      <w:r>
        <w:t xml:space="preserve">Hit rating = 100 * (section value + rank value / start section level) </w:t>
      </w:r>
    </w:p>
    <w:p w:rsidR="00241E3E" w:rsidRDefault="00241E3E">
      <w:pPr>
        <w:pStyle w:val="ListParagraph"/>
      </w:pPr>
    </w:p>
    <w:p w:rsidR="00F167BD" w:rsidRDefault="00F167BD" w:rsidP="00EC1C70">
      <w:pPr>
        <w:pStyle w:val="BodyText"/>
        <w:numPr>
          <w:ilvl w:val="0"/>
          <w:numId w:val="153"/>
        </w:numPr>
      </w:pPr>
      <w:r>
        <w:t>all</w:t>
      </w:r>
    </w:p>
    <w:p w:rsidR="00D92429" w:rsidRDefault="00D92429" w:rsidP="00D92429">
      <w:pPr>
        <w:pStyle w:val="BodyText"/>
        <w:ind w:left="1440"/>
      </w:pPr>
      <w:r>
        <w:t xml:space="preserve">Section value = (current section level ) / </w:t>
      </w:r>
      <w:r w:rsidR="004A63D3">
        <w:t>(</w:t>
      </w:r>
      <w:r>
        <w:t>start section level</w:t>
      </w:r>
      <w:r w:rsidR="004A63D3">
        <w:t xml:space="preserve"> + 1)</w:t>
      </w:r>
    </w:p>
    <w:p w:rsidR="004A63D3" w:rsidRDefault="004A63D3" w:rsidP="00141715">
      <w:pPr>
        <w:pStyle w:val="BodyText"/>
        <w:ind w:left="1440"/>
      </w:pPr>
      <w:r>
        <w:t>For ‘all other section list’ Section value = 1 / (start section level + 1)</w:t>
      </w:r>
    </w:p>
    <w:p w:rsidR="006B59AE" w:rsidRDefault="00D92429" w:rsidP="00141715">
      <w:pPr>
        <w:pStyle w:val="BodyText"/>
        <w:ind w:left="720" w:firstLine="720"/>
      </w:pPr>
      <w:r>
        <w:t xml:space="preserve">Hit rating = 100 * (section value + rank value / </w:t>
      </w:r>
      <w:r w:rsidR="004A63D3">
        <w:t>(start section level + 1)</w:t>
      </w:r>
      <w:r>
        <w:t xml:space="preserve">) </w:t>
      </w:r>
    </w:p>
    <w:p w:rsidR="00141715" w:rsidRDefault="00141715" w:rsidP="00141715">
      <w:pPr>
        <w:pStyle w:val="BodyText"/>
        <w:ind w:left="720" w:firstLine="720"/>
      </w:pPr>
    </w:p>
    <w:p w:rsidR="00CF271B" w:rsidRDefault="00CF271B" w:rsidP="00CF271B">
      <w:pPr>
        <w:pStyle w:val="Heading2"/>
      </w:pPr>
      <w:bookmarkStart w:id="21" w:name="_Toc302982666"/>
      <w:r>
        <w:t xml:space="preserve">Use Case: Related </w:t>
      </w:r>
      <w:r w:rsidR="00B4151B">
        <w:t xml:space="preserve">Questions </w:t>
      </w:r>
      <w:r>
        <w:t xml:space="preserve">– </w:t>
      </w:r>
      <w:r w:rsidR="00B4151B">
        <w:t>Semantic Auto-suggest</w:t>
      </w:r>
      <w:bookmarkEnd w:id="21"/>
    </w:p>
    <w:p w:rsidR="00CF271B" w:rsidRDefault="00CF271B" w:rsidP="00EB48F4">
      <w:pPr>
        <w:pStyle w:val="Heading3"/>
      </w:pPr>
      <w:bookmarkStart w:id="22" w:name="_Toc302982667"/>
      <w:r>
        <w:t>Actors</w:t>
      </w:r>
      <w:bookmarkEnd w:id="22"/>
    </w:p>
    <w:p w:rsidR="00CF271B" w:rsidRPr="00EC1C70" w:rsidRDefault="00CF271B" w:rsidP="00CF271B">
      <w:pPr>
        <w:spacing w:after="0" w:line="240" w:lineRule="auto"/>
        <w:jc w:val="both"/>
        <w:rPr>
          <w:rFonts w:ascii="Times New Roman" w:hAnsi="Times New Roman"/>
          <w:sz w:val="22"/>
          <w:szCs w:val="20"/>
          <w:lang w:val="en-US"/>
        </w:rPr>
      </w:pPr>
      <w:r w:rsidRPr="00766A20">
        <w:rPr>
          <w:rFonts w:ascii="Times New Roman" w:hAnsi="Times New Roman"/>
          <w:sz w:val="22"/>
          <w:szCs w:val="20"/>
          <w:lang w:val="en-US"/>
        </w:rPr>
        <w:t>End User, Virtual Assistant, V-Engine</w:t>
      </w:r>
    </w:p>
    <w:p w:rsidR="00CF271B" w:rsidRDefault="00CF271B" w:rsidP="00EB48F4">
      <w:pPr>
        <w:pStyle w:val="Heading3"/>
      </w:pPr>
      <w:bookmarkStart w:id="23" w:name="_Toc302982668"/>
      <w:r>
        <w:t>Trigger</w:t>
      </w:r>
      <w:bookmarkEnd w:id="23"/>
    </w:p>
    <w:p w:rsidR="00CF271B" w:rsidRPr="00766A20" w:rsidRDefault="00CF271B" w:rsidP="00766A20">
      <w:pPr>
        <w:spacing w:after="0" w:line="240" w:lineRule="auto"/>
        <w:jc w:val="both"/>
        <w:rPr>
          <w:rFonts w:ascii="Times New Roman" w:hAnsi="Times New Roman"/>
          <w:sz w:val="22"/>
          <w:szCs w:val="20"/>
          <w:lang w:val="en-US"/>
        </w:rPr>
      </w:pPr>
      <w:r w:rsidRPr="00766A20">
        <w:rPr>
          <w:rFonts w:ascii="Times New Roman" w:hAnsi="Times New Roman"/>
          <w:sz w:val="22"/>
          <w:szCs w:val="20"/>
          <w:lang w:val="en-US"/>
        </w:rPr>
        <w:t>User enters a</w:t>
      </w:r>
      <w:r w:rsidR="001A3D2C" w:rsidRPr="00766A20">
        <w:rPr>
          <w:rFonts w:ascii="Times New Roman" w:hAnsi="Times New Roman"/>
          <w:sz w:val="22"/>
          <w:szCs w:val="20"/>
          <w:lang w:val="en-US"/>
        </w:rPr>
        <w:t>n</w:t>
      </w:r>
      <w:r w:rsidR="00210A4A" w:rsidRPr="00766A20">
        <w:rPr>
          <w:rFonts w:ascii="Times New Roman" w:hAnsi="Times New Roman"/>
          <w:sz w:val="22"/>
          <w:szCs w:val="20"/>
          <w:lang w:val="en-US"/>
        </w:rPr>
        <w:t>input (</w:t>
      </w:r>
      <w:r w:rsidRPr="00766A20">
        <w:rPr>
          <w:rFonts w:ascii="Times New Roman" w:hAnsi="Times New Roman"/>
          <w:sz w:val="22"/>
          <w:szCs w:val="20"/>
          <w:lang w:val="en-US"/>
        </w:rPr>
        <w:t>question) and click</w:t>
      </w:r>
      <w:r w:rsidR="00B4151B">
        <w:rPr>
          <w:rFonts w:ascii="Times New Roman" w:hAnsi="Times New Roman"/>
          <w:sz w:val="22"/>
          <w:szCs w:val="20"/>
          <w:lang w:val="en-US"/>
        </w:rPr>
        <w:t>s</w:t>
      </w:r>
      <w:r w:rsidRPr="00766A20">
        <w:rPr>
          <w:rFonts w:ascii="Times New Roman" w:hAnsi="Times New Roman"/>
          <w:sz w:val="22"/>
          <w:szCs w:val="20"/>
          <w:lang w:val="en-US"/>
        </w:rPr>
        <w:t xml:space="preserve"> on submit.</w:t>
      </w:r>
    </w:p>
    <w:p w:rsidR="00CF271B" w:rsidRDefault="00CF271B" w:rsidP="00EB48F4">
      <w:pPr>
        <w:pStyle w:val="Heading3"/>
      </w:pPr>
      <w:bookmarkStart w:id="24" w:name="_Toc302982669"/>
      <w:r>
        <w:t>Description</w:t>
      </w:r>
      <w:bookmarkEnd w:id="24"/>
    </w:p>
    <w:p w:rsidR="00CF271B" w:rsidRDefault="00CF271B" w:rsidP="00CF271B">
      <w:pPr>
        <w:pStyle w:val="BodyText"/>
      </w:pPr>
      <w:r>
        <w:t xml:space="preserve">This uses case describes the scenario of </w:t>
      </w:r>
      <w:r w:rsidR="00E654C8">
        <w:t xml:space="preserve">Related Questions </w:t>
      </w:r>
      <w:r>
        <w:t xml:space="preserve">based on </w:t>
      </w:r>
      <w:r w:rsidR="00B4151B">
        <w:t xml:space="preserve">a Macro </w:t>
      </w:r>
      <w:r w:rsidR="00AD3A17">
        <w:t xml:space="preserve">index based </w:t>
      </w:r>
      <w:r>
        <w:t xml:space="preserve">search </w:t>
      </w:r>
      <w:r w:rsidR="00725BB8">
        <w:t>i.</w:t>
      </w:r>
      <w:r>
        <w:t>e</w:t>
      </w:r>
      <w:r w:rsidR="00725BB8">
        <w:t>.</w:t>
      </w:r>
      <w:r>
        <w:t xml:space="preserve"> V-engine does NLP search to find answer to the user question. Once answer is found, </w:t>
      </w:r>
      <w:r w:rsidR="00AD3A17">
        <w:t xml:space="preserve">V-Engine will do index based search – macro indexing </w:t>
      </w:r>
      <w:r>
        <w:t xml:space="preserve">to find </w:t>
      </w:r>
      <w:r w:rsidR="00AD3A17">
        <w:t>related questions</w:t>
      </w:r>
      <w:r>
        <w:t xml:space="preserve">. </w:t>
      </w:r>
      <w:r w:rsidR="00AD3A17">
        <w:t xml:space="preserve">Related </w:t>
      </w:r>
      <w:r w:rsidR="00F96C77">
        <w:t>Questions (</w:t>
      </w:r>
      <w:r w:rsidR="00B4151B">
        <w:t>RQs</w:t>
      </w:r>
      <w:r w:rsidR="00F96C77">
        <w:t>)</w:t>
      </w:r>
      <w:r>
        <w:t xml:space="preserve"> will also be return along with the main answer.</w:t>
      </w:r>
    </w:p>
    <w:p w:rsidR="00CF271B" w:rsidRDefault="00CF271B" w:rsidP="00EB48F4">
      <w:pPr>
        <w:pStyle w:val="Heading3"/>
      </w:pPr>
      <w:bookmarkStart w:id="25" w:name="_Toc302982670"/>
      <w:r>
        <w:t>Preconditions</w:t>
      </w:r>
      <w:bookmarkEnd w:id="25"/>
    </w:p>
    <w:p w:rsidR="007A055E" w:rsidRDefault="00CF271B" w:rsidP="00CF271B">
      <w:pPr>
        <w:spacing w:after="0" w:line="240" w:lineRule="auto"/>
        <w:rPr>
          <w:rFonts w:ascii="Times New Roman" w:hAnsi="Times New Roman"/>
          <w:sz w:val="22"/>
          <w:szCs w:val="20"/>
          <w:lang w:val="en-US"/>
        </w:rPr>
      </w:pPr>
      <w:r w:rsidRPr="00D95F02">
        <w:rPr>
          <w:rFonts w:ascii="Times New Roman" w:hAnsi="Times New Roman"/>
          <w:sz w:val="22"/>
          <w:szCs w:val="20"/>
          <w:lang w:val="en-US"/>
        </w:rPr>
        <w:t xml:space="preserve">Project configuration to use </w:t>
      </w:r>
      <w:r w:rsidR="00B4151B">
        <w:rPr>
          <w:rFonts w:ascii="Times New Roman" w:hAnsi="Times New Roman"/>
          <w:sz w:val="22"/>
          <w:szCs w:val="20"/>
          <w:lang w:val="en-US"/>
        </w:rPr>
        <w:t xml:space="preserve">Macro </w:t>
      </w:r>
      <w:r w:rsidR="00F96C77">
        <w:rPr>
          <w:rFonts w:ascii="Times New Roman" w:hAnsi="Times New Roman"/>
          <w:sz w:val="22"/>
          <w:szCs w:val="20"/>
          <w:lang w:val="en-US"/>
        </w:rPr>
        <w:t xml:space="preserve">Index based search to find </w:t>
      </w:r>
      <w:r w:rsidRPr="00D95F02">
        <w:rPr>
          <w:rFonts w:ascii="Times New Roman" w:hAnsi="Times New Roman"/>
          <w:sz w:val="22"/>
          <w:szCs w:val="20"/>
          <w:lang w:val="en-US"/>
        </w:rPr>
        <w:t xml:space="preserve">related </w:t>
      </w:r>
      <w:r w:rsidR="008C388B">
        <w:rPr>
          <w:rFonts w:ascii="Times New Roman" w:hAnsi="Times New Roman"/>
          <w:sz w:val="22"/>
          <w:szCs w:val="20"/>
          <w:lang w:val="en-US"/>
        </w:rPr>
        <w:t>questions is set to true</w:t>
      </w:r>
      <w:r w:rsidR="00F96C77">
        <w:rPr>
          <w:rFonts w:ascii="Times New Roman" w:hAnsi="Times New Roman"/>
          <w:sz w:val="22"/>
          <w:szCs w:val="20"/>
          <w:lang w:val="en-US"/>
        </w:rPr>
        <w:t>.</w:t>
      </w:r>
    </w:p>
    <w:p w:rsidR="007A055E" w:rsidRPr="00F5601F" w:rsidRDefault="008C388B" w:rsidP="007A055E">
      <w:pPr>
        <w:spacing w:after="0" w:line="240" w:lineRule="auto"/>
      </w:pPr>
      <w:r>
        <w:rPr>
          <w:rFonts w:ascii="Times New Roman" w:hAnsi="Times New Roman"/>
          <w:sz w:val="22"/>
          <w:szCs w:val="20"/>
          <w:lang w:val="en-US"/>
        </w:rPr>
        <w:t xml:space="preserve">The </w:t>
      </w:r>
      <w:r w:rsidR="007A055E">
        <w:rPr>
          <w:rFonts w:ascii="Times New Roman" w:hAnsi="Times New Roman"/>
          <w:sz w:val="22"/>
          <w:szCs w:val="20"/>
          <w:lang w:val="en-US"/>
        </w:rPr>
        <w:t xml:space="preserve">Answer </w:t>
      </w:r>
      <w:r>
        <w:rPr>
          <w:rFonts w:ascii="Times New Roman" w:hAnsi="Times New Roman"/>
          <w:sz w:val="22"/>
          <w:szCs w:val="20"/>
          <w:lang w:val="en-US"/>
        </w:rPr>
        <w:t xml:space="preserve">chosen </w:t>
      </w:r>
      <w:r w:rsidR="007A055E">
        <w:rPr>
          <w:rFonts w:ascii="Times New Roman" w:hAnsi="Times New Roman"/>
          <w:sz w:val="22"/>
          <w:szCs w:val="20"/>
          <w:lang w:val="en-US"/>
        </w:rPr>
        <w:t>for the user input has recommending or both flag set for macro indexing/index based search.</w:t>
      </w:r>
    </w:p>
    <w:p w:rsidR="007A055E" w:rsidRDefault="007A055E" w:rsidP="00CF271B">
      <w:pPr>
        <w:spacing w:after="0" w:line="240" w:lineRule="auto"/>
        <w:rPr>
          <w:rFonts w:ascii="Times New Roman" w:hAnsi="Times New Roman"/>
          <w:sz w:val="22"/>
          <w:szCs w:val="20"/>
          <w:lang w:val="en-US"/>
        </w:rPr>
      </w:pPr>
    </w:p>
    <w:p w:rsidR="008C388B" w:rsidRDefault="008C388B" w:rsidP="00CF271B">
      <w:pPr>
        <w:spacing w:after="0" w:line="240" w:lineRule="auto"/>
        <w:rPr>
          <w:rFonts w:ascii="Times New Roman" w:hAnsi="Times New Roman"/>
          <w:sz w:val="22"/>
          <w:szCs w:val="20"/>
          <w:lang w:val="en-US"/>
        </w:rPr>
      </w:pPr>
      <w:r>
        <w:rPr>
          <w:rFonts w:ascii="Times New Roman" w:hAnsi="Times New Roman"/>
          <w:sz w:val="22"/>
          <w:szCs w:val="20"/>
          <w:lang w:val="en-US"/>
        </w:rPr>
        <w:t xml:space="preserve">The Project Configuration </w:t>
      </w:r>
      <w:r w:rsidR="000D73B7">
        <w:rPr>
          <w:rFonts w:ascii="Times New Roman" w:hAnsi="Times New Roman"/>
          <w:sz w:val="22"/>
          <w:szCs w:val="20"/>
          <w:lang w:val="en-US"/>
        </w:rPr>
        <w:t>specifies</w:t>
      </w:r>
      <w:r>
        <w:rPr>
          <w:rFonts w:ascii="Times New Roman" w:hAnsi="Times New Roman"/>
          <w:sz w:val="22"/>
          <w:szCs w:val="20"/>
          <w:lang w:val="en-US"/>
        </w:rPr>
        <w:t xml:space="preserve"> the</w:t>
      </w:r>
      <w:r w:rsidR="000D73B7">
        <w:rPr>
          <w:rFonts w:ascii="Times New Roman" w:hAnsi="Times New Roman"/>
          <w:sz w:val="22"/>
          <w:szCs w:val="20"/>
          <w:lang w:val="en-US"/>
        </w:rPr>
        <w:t xml:space="preserve"> max</w:t>
      </w:r>
      <w:r>
        <w:rPr>
          <w:rFonts w:ascii="Times New Roman" w:hAnsi="Times New Roman"/>
          <w:sz w:val="22"/>
          <w:szCs w:val="20"/>
          <w:lang w:val="en-US"/>
        </w:rPr>
        <w:t xml:space="preserve">imum number of Related Questions </w:t>
      </w:r>
      <w:r w:rsidR="000D73B7">
        <w:rPr>
          <w:rFonts w:ascii="Times New Roman" w:hAnsi="Times New Roman"/>
          <w:sz w:val="22"/>
          <w:szCs w:val="20"/>
          <w:lang w:val="en-US"/>
        </w:rPr>
        <w:t>to be return</w:t>
      </w:r>
      <w:r>
        <w:rPr>
          <w:rFonts w:ascii="Times New Roman" w:hAnsi="Times New Roman"/>
          <w:sz w:val="22"/>
          <w:szCs w:val="20"/>
          <w:lang w:val="en-US"/>
        </w:rPr>
        <w:t>ed</w:t>
      </w:r>
      <w:r w:rsidR="000D73B7">
        <w:rPr>
          <w:rFonts w:ascii="Times New Roman" w:hAnsi="Times New Roman"/>
          <w:sz w:val="22"/>
          <w:szCs w:val="20"/>
          <w:lang w:val="en-US"/>
        </w:rPr>
        <w:t xml:space="preserve"> by </w:t>
      </w:r>
      <w:r>
        <w:rPr>
          <w:rFonts w:ascii="Times New Roman" w:hAnsi="Times New Roman"/>
          <w:sz w:val="22"/>
          <w:szCs w:val="20"/>
          <w:lang w:val="en-US"/>
        </w:rPr>
        <w:t>the</w:t>
      </w:r>
      <w:r w:rsidR="000D73B7">
        <w:rPr>
          <w:rFonts w:ascii="Times New Roman" w:hAnsi="Times New Roman"/>
          <w:sz w:val="22"/>
          <w:szCs w:val="20"/>
          <w:lang w:val="en-US"/>
        </w:rPr>
        <w:t>Index based searched algorithm.</w:t>
      </w:r>
    </w:p>
    <w:p w:rsidR="00CF271B" w:rsidRPr="00F5601F" w:rsidRDefault="00943C67" w:rsidP="00CF271B">
      <w:pPr>
        <w:spacing w:after="0" w:line="240" w:lineRule="auto"/>
      </w:pPr>
      <w:r>
        <w:rPr>
          <w:rFonts w:ascii="Times New Roman" w:hAnsi="Times New Roman"/>
          <w:sz w:val="22"/>
          <w:szCs w:val="20"/>
          <w:lang w:val="en-US"/>
        </w:rPr>
        <w:t xml:space="preserve">The </w:t>
      </w:r>
      <w:r w:rsidR="00F96C77">
        <w:rPr>
          <w:rFonts w:ascii="Times New Roman" w:hAnsi="Times New Roman"/>
          <w:sz w:val="22"/>
          <w:szCs w:val="20"/>
          <w:lang w:val="en-US"/>
        </w:rPr>
        <w:t>V-engine has loaded macro indexing (</w:t>
      </w:r>
      <w:r w:rsidR="008C388B">
        <w:rPr>
          <w:rFonts w:ascii="Times New Roman" w:hAnsi="Times New Roman"/>
          <w:sz w:val="22"/>
          <w:szCs w:val="20"/>
          <w:lang w:val="en-US"/>
        </w:rPr>
        <w:t>i.e.</w:t>
      </w:r>
      <w:r w:rsidR="00F96C77">
        <w:rPr>
          <w:rFonts w:ascii="Times New Roman" w:hAnsi="Times New Roman"/>
          <w:sz w:val="22"/>
          <w:szCs w:val="20"/>
          <w:lang w:val="en-US"/>
        </w:rPr>
        <w:t xml:space="preserve"> macro list and word list with their </w:t>
      </w:r>
      <w:r w:rsidR="001C1E52">
        <w:rPr>
          <w:rFonts w:ascii="Times New Roman" w:hAnsi="Times New Roman"/>
          <w:sz w:val="22"/>
          <w:szCs w:val="20"/>
          <w:lang w:val="en-US"/>
        </w:rPr>
        <w:t>score</w:t>
      </w:r>
      <w:r w:rsidR="00F96C77">
        <w:rPr>
          <w:rFonts w:ascii="Times New Roman" w:hAnsi="Times New Roman"/>
          <w:sz w:val="22"/>
          <w:szCs w:val="20"/>
          <w:lang w:val="en-US"/>
        </w:rPr>
        <w:t xml:space="preserve">s) for all alternates into the memory. </w:t>
      </w:r>
    </w:p>
    <w:p w:rsidR="00CF271B" w:rsidRDefault="00CF271B" w:rsidP="00EB48F4">
      <w:pPr>
        <w:pStyle w:val="Heading3"/>
      </w:pPr>
      <w:bookmarkStart w:id="26" w:name="_Toc302982671"/>
      <w:r>
        <w:lastRenderedPageBreak/>
        <w:t>Postconditions</w:t>
      </w:r>
      <w:bookmarkEnd w:id="26"/>
    </w:p>
    <w:p w:rsidR="00CF271B" w:rsidRDefault="00CF271B" w:rsidP="00CF271B">
      <w:pPr>
        <w:pStyle w:val="BodyText"/>
      </w:pPr>
      <w:r>
        <w:t xml:space="preserve">Answer along with </w:t>
      </w:r>
      <w:r w:rsidR="00943C67">
        <w:t>Semantic AutoSuggest</w:t>
      </w:r>
      <w:r w:rsidR="00E654C8">
        <w:t xml:space="preserve">Related Questions </w:t>
      </w:r>
      <w:r>
        <w:t>is displayed to the user.</w:t>
      </w:r>
    </w:p>
    <w:p w:rsidR="00CF271B" w:rsidRDefault="00CF271B" w:rsidP="00EB48F4">
      <w:pPr>
        <w:pStyle w:val="Heading3"/>
      </w:pPr>
      <w:bookmarkStart w:id="27" w:name="_Toc302982672"/>
      <w:r>
        <w:t>Normal Flow</w:t>
      </w:r>
      <w:bookmarkEnd w:id="27"/>
    </w:p>
    <w:p w:rsidR="00CF271B" w:rsidRDefault="00CF271B" w:rsidP="002457D0">
      <w:pPr>
        <w:pStyle w:val="BodyText"/>
        <w:numPr>
          <w:ilvl w:val="0"/>
          <w:numId w:val="3"/>
        </w:numPr>
      </w:pPr>
      <w:r>
        <w:t>User enters a question and click</w:t>
      </w:r>
      <w:r w:rsidR="008C388B">
        <w:t>s</w:t>
      </w:r>
      <w:r>
        <w:t xml:space="preserve"> on submit in Virtual Assistant.</w:t>
      </w:r>
    </w:p>
    <w:p w:rsidR="00CF271B" w:rsidRDefault="00CF271B" w:rsidP="002457D0">
      <w:pPr>
        <w:pStyle w:val="BodyText"/>
        <w:numPr>
          <w:ilvl w:val="0"/>
          <w:numId w:val="3"/>
        </w:numPr>
      </w:pPr>
      <w:r>
        <w:t>Virtual Assistant sends the request to V-engine for NLP processing.</w:t>
      </w:r>
    </w:p>
    <w:p w:rsidR="00CF271B" w:rsidRDefault="00CF271B" w:rsidP="002457D0">
      <w:pPr>
        <w:pStyle w:val="BodyText"/>
        <w:numPr>
          <w:ilvl w:val="0"/>
          <w:numId w:val="3"/>
        </w:numPr>
      </w:pPr>
      <w:r>
        <w:t xml:space="preserve">V-Engine does NLP processing to </w:t>
      </w:r>
      <w:r w:rsidR="008C388B">
        <w:t>identify an A</w:t>
      </w:r>
      <w:r>
        <w:t>nswer to the user question</w:t>
      </w:r>
    </w:p>
    <w:p w:rsidR="00CF271B" w:rsidRDefault="00CF271B" w:rsidP="002457D0">
      <w:pPr>
        <w:pStyle w:val="BodyText"/>
        <w:numPr>
          <w:ilvl w:val="0"/>
          <w:numId w:val="3"/>
        </w:numPr>
      </w:pPr>
      <w:r>
        <w:t>V-Engine finds a matching answer to the user question using NLP search</w:t>
      </w:r>
    </w:p>
    <w:p w:rsidR="00CF271B" w:rsidRDefault="00CF271B" w:rsidP="002457D0">
      <w:pPr>
        <w:pStyle w:val="BodyText"/>
        <w:numPr>
          <w:ilvl w:val="0"/>
          <w:numId w:val="3"/>
        </w:numPr>
      </w:pPr>
      <w:r>
        <w:t>V-Engine check the project configuration to determine which algorithm to select to find related FAQs</w:t>
      </w:r>
    </w:p>
    <w:p w:rsidR="005E68D5" w:rsidRDefault="005E68D5" w:rsidP="002457D0">
      <w:pPr>
        <w:pStyle w:val="BodyText"/>
        <w:numPr>
          <w:ilvl w:val="0"/>
          <w:numId w:val="3"/>
        </w:numPr>
      </w:pPr>
      <w:r>
        <w:t>V-Engine checks if in test environment and request parameter has Semantic auto-suggest set</w:t>
      </w:r>
      <w:r w:rsidR="001E149C">
        <w:t>, it will override the project configuration parameter for semantic auto-suggest.</w:t>
      </w:r>
    </w:p>
    <w:p w:rsidR="00CF271B" w:rsidRDefault="00CF271B" w:rsidP="002457D0">
      <w:pPr>
        <w:pStyle w:val="BodyText"/>
        <w:numPr>
          <w:ilvl w:val="0"/>
          <w:numId w:val="3"/>
        </w:numPr>
      </w:pPr>
      <w:r>
        <w:t xml:space="preserve">Project configuration is to use </w:t>
      </w:r>
      <w:r w:rsidR="00F96C77">
        <w:t xml:space="preserve">Index based </w:t>
      </w:r>
      <w:r>
        <w:t xml:space="preserve">search </w:t>
      </w:r>
      <w:r w:rsidR="00F96C77">
        <w:t xml:space="preserve">(using macro indexing) </w:t>
      </w:r>
      <w:r>
        <w:t xml:space="preserve">to determine related </w:t>
      </w:r>
      <w:r w:rsidR="008C388B">
        <w:t xml:space="preserve">questions </w:t>
      </w:r>
      <w:r w:rsidR="007A055E">
        <w:t>and answer selected to be given for the user input has index based search recommending or both flag set</w:t>
      </w:r>
      <w:r w:rsidR="004A2AB1">
        <w:t>.</w:t>
      </w:r>
    </w:p>
    <w:p w:rsidR="000D73B7" w:rsidRDefault="00CF271B" w:rsidP="002457D0">
      <w:pPr>
        <w:pStyle w:val="BodyText"/>
        <w:numPr>
          <w:ilvl w:val="0"/>
          <w:numId w:val="3"/>
        </w:numPr>
      </w:pPr>
      <w:r>
        <w:t xml:space="preserve">V-Engine </w:t>
      </w:r>
      <w:r w:rsidR="008C388B">
        <w:t>performs an</w:t>
      </w:r>
      <w:r w:rsidR="00405BFC">
        <w:t>index</w:t>
      </w:r>
      <w:r w:rsidR="00E654C8">
        <w:t>-</w:t>
      </w:r>
      <w:r w:rsidR="00405BFC">
        <w:t>based search</w:t>
      </w:r>
      <w:r w:rsidR="00725BB8">
        <w:t xml:space="preserve"> (</w:t>
      </w:r>
      <w:r w:rsidR="00405BFC">
        <w:t xml:space="preserve">macro indexing) </w:t>
      </w:r>
      <w:r w:rsidR="000D73B7">
        <w:t>on all the alternates</w:t>
      </w:r>
      <w:r w:rsidR="0032188E" w:rsidRPr="0032188E">
        <w:t>of all conditions</w:t>
      </w:r>
      <w:r w:rsidR="00DA5532">
        <w:t xml:space="preserve">to produce </w:t>
      </w:r>
      <w:r w:rsidR="00255E31">
        <w:t xml:space="preserve">a </w:t>
      </w:r>
      <w:r w:rsidR="00DA5532">
        <w:t xml:space="preserve">list of </w:t>
      </w:r>
      <w:r w:rsidR="007A5B1C">
        <w:t xml:space="preserve">conditions </w:t>
      </w:r>
      <w:r w:rsidR="00DA5532">
        <w:t xml:space="preserve">with </w:t>
      </w:r>
      <w:r w:rsidR="00255E31">
        <w:t xml:space="preserve">their hit rating. Hit rating of a condition is </w:t>
      </w:r>
      <w:r w:rsidR="00E654C8">
        <w:t xml:space="preserve">the </w:t>
      </w:r>
      <w:r w:rsidR="00255E31">
        <w:t>maximum of the hit rating of all its alternates.</w:t>
      </w:r>
      <w:r w:rsidR="008C388B">
        <w:t xml:space="preserve">The Conditions </w:t>
      </w:r>
      <w:r w:rsidR="00E654C8">
        <w:t>result set</w:t>
      </w:r>
      <w:r w:rsidR="008C388B">
        <w:t xml:space="preserve"> is then distilled into a result set of Recognitions. The h</w:t>
      </w:r>
      <w:r w:rsidR="005F1EE2">
        <w:t xml:space="preserve">it rating of </w:t>
      </w:r>
      <w:r w:rsidR="008C388B">
        <w:t xml:space="preserve">each </w:t>
      </w:r>
      <w:r w:rsidR="006E4771">
        <w:t>recognition</w:t>
      </w:r>
      <w:r w:rsidR="005F1EE2">
        <w:t xml:space="preserve"> is </w:t>
      </w:r>
      <w:r w:rsidR="008C388B">
        <w:t xml:space="preserve">calculated as the </w:t>
      </w:r>
      <w:r w:rsidR="00DB6493">
        <w:t xml:space="preserve">maximum of </w:t>
      </w:r>
      <w:r w:rsidR="008C388B">
        <w:t xml:space="preserve">the </w:t>
      </w:r>
      <w:r w:rsidR="00DB6493">
        <w:t>hit rating</w:t>
      </w:r>
      <w:r w:rsidR="008C388B">
        <w:t>s</w:t>
      </w:r>
      <w:r w:rsidR="00DB6493">
        <w:t xml:space="preserve"> of all its </w:t>
      </w:r>
      <w:r w:rsidR="00255E31">
        <w:t>conditions</w:t>
      </w:r>
      <w:r w:rsidR="00DB6493">
        <w:t>.</w:t>
      </w:r>
      <w:r w:rsidR="00612A17" w:rsidRPr="00612A17">
        <w:rPr>
          <w:i/>
        </w:rPr>
        <w:t>(refer use cases in section 3 for macro indexing and index based search)</w:t>
      </w:r>
      <w:r w:rsidR="004B495E">
        <w:rPr>
          <w:i/>
        </w:rPr>
        <w:t>.</w:t>
      </w:r>
      <w:r w:rsidR="004B495E">
        <w:t>Result set of Recognition is sorted with descending order of hit rating.</w:t>
      </w:r>
    </w:p>
    <w:p w:rsidR="002C2F50" w:rsidRDefault="002C2F50" w:rsidP="002457D0">
      <w:pPr>
        <w:pStyle w:val="BodyText"/>
        <w:numPr>
          <w:ilvl w:val="0"/>
          <w:numId w:val="3"/>
        </w:numPr>
      </w:pPr>
      <w:r>
        <w:t>Selected Recognitions are sorted with descending order of the hit rating.</w:t>
      </w:r>
    </w:p>
    <w:p w:rsidR="002C2F50" w:rsidRDefault="002C2F50" w:rsidP="002457D0">
      <w:pPr>
        <w:pStyle w:val="BodyText"/>
        <w:numPr>
          <w:ilvl w:val="0"/>
          <w:numId w:val="3"/>
        </w:numPr>
      </w:pPr>
      <w:r>
        <w:t>V-Engine loops through the sorted recognition list and breaks when first x recognitions are selected to be returned as related FAQs where x is the max</w:t>
      </w:r>
      <w:r w:rsidR="00E654C8">
        <w:t>imum</w:t>
      </w:r>
      <w:r>
        <w:t xml:space="preserve"> no of </w:t>
      </w:r>
      <w:r w:rsidR="00E654C8">
        <w:t xml:space="preserve">RQs </w:t>
      </w:r>
      <w:r>
        <w:t>as specified in the configuration file for index based search.</w:t>
      </w:r>
    </w:p>
    <w:p w:rsidR="002C2F50" w:rsidRDefault="002C2F50" w:rsidP="002457D0">
      <w:pPr>
        <w:pStyle w:val="BodyText"/>
        <w:numPr>
          <w:ilvl w:val="0"/>
          <w:numId w:val="3"/>
        </w:numPr>
      </w:pPr>
      <w:r>
        <w:t xml:space="preserve">Selection is based on following criteria </w:t>
      </w:r>
    </w:p>
    <w:p w:rsidR="002C2F50" w:rsidRDefault="002C2F50" w:rsidP="002C2F50">
      <w:pPr>
        <w:pStyle w:val="BodyText"/>
        <w:numPr>
          <w:ilvl w:val="1"/>
          <w:numId w:val="3"/>
        </w:numPr>
      </w:pPr>
      <w:r>
        <w:t>Answer is marked as recommendable or both for index based search</w:t>
      </w:r>
    </w:p>
    <w:p w:rsidR="002C2F50" w:rsidRDefault="002C2F50" w:rsidP="002C2F50">
      <w:pPr>
        <w:pStyle w:val="BodyText"/>
        <w:numPr>
          <w:ilvl w:val="1"/>
          <w:numId w:val="3"/>
        </w:numPr>
      </w:pPr>
      <w:r>
        <w:t>Answer belongs to current business area  and channel(this includes moving up the hierarchy as explained in the below flowchart)</w:t>
      </w:r>
    </w:p>
    <w:p w:rsidR="00CF271B" w:rsidRDefault="00CF271B" w:rsidP="002457D0">
      <w:pPr>
        <w:pStyle w:val="BodyText"/>
        <w:numPr>
          <w:ilvl w:val="0"/>
          <w:numId w:val="3"/>
        </w:numPr>
      </w:pPr>
      <w:r>
        <w:t>V-engine returns main answer</w:t>
      </w:r>
      <w:r w:rsidR="00E47716">
        <w:t>/answer to be given for the user input</w:t>
      </w:r>
      <w:r>
        <w:t xml:space="preserve"> along with </w:t>
      </w:r>
      <w:r w:rsidR="00E654C8">
        <w:t>Related Questions</w:t>
      </w:r>
    </w:p>
    <w:p w:rsidR="00CF271B" w:rsidRDefault="00CF271B" w:rsidP="002457D0">
      <w:pPr>
        <w:pStyle w:val="BodyText"/>
        <w:numPr>
          <w:ilvl w:val="0"/>
          <w:numId w:val="3"/>
        </w:numPr>
      </w:pPr>
      <w:r>
        <w:t xml:space="preserve">V-Assistant displays the answer along with related </w:t>
      </w:r>
      <w:r w:rsidR="00036A47">
        <w:t xml:space="preserve">questions </w:t>
      </w:r>
    </w:p>
    <w:p w:rsidR="00CF271B" w:rsidRDefault="00CF271B" w:rsidP="00CF271B">
      <w:pPr>
        <w:pStyle w:val="BodyText"/>
        <w:ind w:left="360"/>
      </w:pPr>
    </w:p>
    <w:p w:rsidR="00E47716" w:rsidRDefault="00E47716" w:rsidP="00CF271B">
      <w:pPr>
        <w:pStyle w:val="BodyText"/>
        <w:ind w:left="360"/>
      </w:pPr>
      <w:r>
        <w:t>Note: Based on project configuration, cache for answer search result for business area and channel to be maintained at recognition level.</w:t>
      </w:r>
    </w:p>
    <w:p w:rsidR="004A70D2" w:rsidRDefault="00461570" w:rsidP="001137B4">
      <w:pPr>
        <w:pStyle w:val="BodyText"/>
        <w:ind w:left="360"/>
      </w:pPr>
      <w:r>
        <w:t xml:space="preserve">E.g. </w:t>
      </w:r>
      <w:r w:rsidR="00E47716">
        <w:t>recognition id, current business area, channel, selected answer id.</w:t>
      </w:r>
    </w:p>
    <w:p w:rsidR="00CF271B" w:rsidRDefault="00F564A9" w:rsidP="00EB48F4">
      <w:pPr>
        <w:pStyle w:val="Heading3"/>
      </w:pPr>
      <w:bookmarkStart w:id="28" w:name="_Toc302982673"/>
      <w:r>
        <w:t>Alternative Flow</w:t>
      </w:r>
      <w:r w:rsidR="00CF271B">
        <w:t xml:space="preserve"> -</w:t>
      </w:r>
      <w:bookmarkEnd w:id="28"/>
    </w:p>
    <w:p w:rsidR="00CF271B" w:rsidRDefault="00CF271B" w:rsidP="00CF271B">
      <w:pPr>
        <w:pStyle w:val="BodyText"/>
      </w:pPr>
      <w:r>
        <w:t xml:space="preserve">From point </w:t>
      </w:r>
      <w:r w:rsidR="00262F0D">
        <w:t>8</w:t>
      </w:r>
      <w:r>
        <w:t xml:space="preserve">- </w:t>
      </w:r>
      <w:r w:rsidR="00405BFC">
        <w:t>Index based search for related question returns zero result</w:t>
      </w:r>
      <w:r w:rsidR="00865CB0">
        <w:t>. I</w:t>
      </w:r>
      <w:r w:rsidR="00781899">
        <w:t xml:space="preserve">t </w:t>
      </w:r>
      <w:r w:rsidR="00405BFC">
        <w:t>will return main answer with no FAQs. VA displays the answer back to the user but with no FAQs</w:t>
      </w:r>
    </w:p>
    <w:p w:rsidR="00E50DA6" w:rsidRDefault="00E50DA6" w:rsidP="00CF271B">
      <w:pPr>
        <w:pStyle w:val="BodyText"/>
      </w:pPr>
    </w:p>
    <w:p w:rsidR="00100F33" w:rsidRDefault="00100F33" w:rsidP="00100F33">
      <w:pPr>
        <w:pStyle w:val="Heading4"/>
      </w:pPr>
      <w:r>
        <w:lastRenderedPageBreak/>
        <w:t xml:space="preserve">Flowchart - </w:t>
      </w:r>
    </w:p>
    <w:p w:rsidR="00C140AF" w:rsidRDefault="00A015F9" w:rsidP="00CF271B">
      <w:pPr>
        <w:pStyle w:val="BodyText"/>
      </w:pPr>
      <w:r>
        <w:t>Below fl</w:t>
      </w:r>
      <w:r w:rsidR="00FD309A">
        <w:t>owchart explain</w:t>
      </w:r>
      <w:r>
        <w:t xml:space="preserve">s </w:t>
      </w:r>
      <w:r w:rsidR="00FD309A">
        <w:t xml:space="preserve">how current channel and current business area are moved up the hierarchy </w:t>
      </w:r>
      <w:r w:rsidR="00FB0FF1">
        <w:t xml:space="preserve">when </w:t>
      </w:r>
      <w:r w:rsidR="008B2A98">
        <w:t>answer is not in current business area and channel</w:t>
      </w:r>
      <w:r w:rsidR="00FD309A">
        <w:t>.</w:t>
      </w:r>
    </w:p>
    <w:p w:rsidR="00C140AF" w:rsidRDefault="007F4351" w:rsidP="00CF271B">
      <w:pPr>
        <w:pStyle w:val="BodyText"/>
      </w:pPr>
      <w:r>
        <w:rPr>
          <w:rFonts w:ascii="Trebuchet MS" w:hAnsi="Trebuchet MS"/>
          <w:noProof/>
          <w:sz w:val="16"/>
          <w:szCs w:val="16"/>
        </w:rPr>
        <w:drawing>
          <wp:anchor distT="0" distB="0" distL="114300" distR="114300" simplePos="0" relativeHeight="251684864" behindDoc="0" locked="0" layoutInCell="1" allowOverlap="1">
            <wp:simplePos x="0" y="0"/>
            <wp:positionH relativeFrom="column">
              <wp:posOffset>161925</wp:posOffset>
            </wp:positionH>
            <wp:positionV relativeFrom="paragraph">
              <wp:posOffset>180975</wp:posOffset>
            </wp:positionV>
            <wp:extent cx="4810125" cy="5495925"/>
            <wp:effectExtent l="19050" t="0" r="9525" b="0"/>
            <wp:wrapNone/>
            <wp:docPr id="3" name="Picture 2" descr="D:\Working Folder\Design\Low Level\VEngine\EA files\Business Area &amp; Channel for 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 Folder\Design\Low Level\VEngine\EA files\Business Area &amp; Channel for RQ.jpg"/>
                    <pic:cNvPicPr>
                      <a:picLocks noChangeAspect="1" noChangeArrowheads="1"/>
                    </pic:cNvPicPr>
                  </pic:nvPicPr>
                  <pic:blipFill>
                    <a:blip r:embed="rId9"/>
                    <a:srcRect/>
                    <a:stretch>
                      <a:fillRect/>
                    </a:stretch>
                  </pic:blipFill>
                  <pic:spPr bwMode="auto">
                    <a:xfrm>
                      <a:off x="0" y="0"/>
                      <a:ext cx="4812809" cy="5498992"/>
                    </a:xfrm>
                    <a:prstGeom prst="rect">
                      <a:avLst/>
                    </a:prstGeom>
                    <a:noFill/>
                    <a:ln w="9525">
                      <a:noFill/>
                      <a:miter lim="800000"/>
                      <a:headEnd/>
                      <a:tailEnd/>
                    </a:ln>
                  </pic:spPr>
                </pic:pic>
              </a:graphicData>
            </a:graphic>
          </wp:anchor>
        </w:drawing>
      </w: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672BB2" w:rsidRDefault="00672BB2" w:rsidP="00CF271B">
      <w:pPr>
        <w:pStyle w:val="BodyText"/>
      </w:pPr>
    </w:p>
    <w:p w:rsidR="00672BB2" w:rsidRDefault="00672BB2"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C140AF" w:rsidRDefault="00C140AF" w:rsidP="00CF271B">
      <w:pPr>
        <w:pStyle w:val="BodyText"/>
      </w:pPr>
    </w:p>
    <w:p w:rsidR="001137B4" w:rsidRDefault="001137B4" w:rsidP="00B00796">
      <w:pPr>
        <w:rPr>
          <w:rFonts w:ascii="Times New Roman" w:hAnsi="Times New Roman"/>
          <w:sz w:val="22"/>
          <w:szCs w:val="20"/>
          <w:lang w:val="en-US"/>
        </w:rPr>
      </w:pPr>
    </w:p>
    <w:p w:rsidR="001137B4" w:rsidRDefault="001137B4" w:rsidP="00B00796">
      <w:pPr>
        <w:rPr>
          <w:rFonts w:ascii="Times New Roman" w:hAnsi="Times New Roman"/>
          <w:sz w:val="22"/>
          <w:szCs w:val="20"/>
          <w:lang w:val="en-US"/>
        </w:rPr>
      </w:pPr>
    </w:p>
    <w:p w:rsidR="00141715" w:rsidRDefault="00141715" w:rsidP="00B00796">
      <w:pPr>
        <w:rPr>
          <w:rFonts w:ascii="Times New Roman" w:hAnsi="Times New Roman"/>
          <w:sz w:val="22"/>
          <w:szCs w:val="20"/>
          <w:lang w:val="en-US"/>
        </w:rPr>
      </w:pPr>
    </w:p>
    <w:p w:rsidR="00141715" w:rsidRDefault="00141715" w:rsidP="00B00796">
      <w:pPr>
        <w:rPr>
          <w:rFonts w:ascii="Times New Roman" w:hAnsi="Times New Roman"/>
          <w:sz w:val="22"/>
          <w:szCs w:val="20"/>
          <w:lang w:val="en-US"/>
        </w:rPr>
      </w:pPr>
    </w:p>
    <w:p w:rsidR="00141715" w:rsidRDefault="00141715" w:rsidP="00B00796">
      <w:pPr>
        <w:rPr>
          <w:rFonts w:ascii="Times New Roman" w:hAnsi="Times New Roman"/>
          <w:sz w:val="22"/>
          <w:szCs w:val="20"/>
          <w:lang w:val="en-US"/>
        </w:rPr>
      </w:pPr>
    </w:p>
    <w:p w:rsidR="00141715" w:rsidRDefault="00141715" w:rsidP="00B00796">
      <w:pPr>
        <w:rPr>
          <w:rFonts w:ascii="Times New Roman" w:hAnsi="Times New Roman"/>
          <w:sz w:val="22"/>
          <w:szCs w:val="20"/>
          <w:lang w:val="en-US"/>
        </w:rPr>
      </w:pPr>
    </w:p>
    <w:p w:rsidR="00141715" w:rsidRDefault="00141715" w:rsidP="00B00796">
      <w:pPr>
        <w:rPr>
          <w:rFonts w:ascii="Times New Roman" w:hAnsi="Times New Roman"/>
          <w:sz w:val="22"/>
          <w:szCs w:val="20"/>
          <w:lang w:val="en-US"/>
        </w:rPr>
      </w:pPr>
    </w:p>
    <w:p w:rsidR="00141715" w:rsidRDefault="00141715" w:rsidP="00B00796">
      <w:pPr>
        <w:rPr>
          <w:rFonts w:ascii="Times New Roman" w:hAnsi="Times New Roman"/>
          <w:sz w:val="22"/>
          <w:szCs w:val="20"/>
          <w:lang w:val="en-US"/>
        </w:rPr>
      </w:pPr>
    </w:p>
    <w:p w:rsidR="00141715" w:rsidRDefault="00141715" w:rsidP="00B00796">
      <w:pPr>
        <w:rPr>
          <w:rFonts w:ascii="Times New Roman" w:hAnsi="Times New Roman"/>
          <w:sz w:val="22"/>
          <w:szCs w:val="20"/>
          <w:lang w:val="en-US"/>
        </w:rPr>
      </w:pPr>
    </w:p>
    <w:p w:rsidR="00E151EE" w:rsidRPr="00316CD5" w:rsidRDefault="00E151EE" w:rsidP="00B00796">
      <w:pPr>
        <w:rPr>
          <w:rFonts w:ascii="Times New Roman" w:hAnsi="Times New Roman"/>
          <w:sz w:val="22"/>
          <w:szCs w:val="20"/>
          <w:lang w:val="en-US"/>
        </w:rPr>
      </w:pPr>
      <w:r w:rsidRPr="00316CD5">
        <w:rPr>
          <w:rFonts w:ascii="Times New Roman" w:hAnsi="Times New Roman"/>
          <w:sz w:val="22"/>
          <w:szCs w:val="20"/>
          <w:lang w:val="en-US"/>
        </w:rPr>
        <w:lastRenderedPageBreak/>
        <w:t xml:space="preserve">Example – </w:t>
      </w:r>
    </w:p>
    <w:p w:rsidR="000700E5" w:rsidRPr="00316CD5" w:rsidRDefault="00E151EE" w:rsidP="000700E5">
      <w:pPr>
        <w:rPr>
          <w:rFonts w:ascii="Times New Roman" w:hAnsi="Times New Roman"/>
          <w:sz w:val="22"/>
          <w:szCs w:val="20"/>
          <w:lang w:val="en-US"/>
        </w:rPr>
      </w:pPr>
      <w:r w:rsidRPr="00316CD5">
        <w:rPr>
          <w:rFonts w:ascii="Times New Roman" w:hAnsi="Times New Roman"/>
          <w:sz w:val="22"/>
          <w:szCs w:val="20"/>
          <w:lang w:val="en-US"/>
        </w:rPr>
        <w:t xml:space="preserve">Hierarchy is maintained in dot </w:t>
      </w:r>
      <w:r w:rsidR="007C07B5" w:rsidRPr="00316CD5">
        <w:rPr>
          <w:rFonts w:ascii="Times New Roman" w:hAnsi="Times New Roman"/>
          <w:sz w:val="22"/>
          <w:szCs w:val="20"/>
          <w:lang w:val="en-US"/>
        </w:rPr>
        <w:t>syntax</w:t>
      </w:r>
      <w:r w:rsidR="007C07B5">
        <w:rPr>
          <w:rFonts w:ascii="Times New Roman" w:hAnsi="Times New Roman"/>
          <w:sz w:val="22"/>
          <w:szCs w:val="20"/>
          <w:lang w:val="en-US"/>
        </w:rPr>
        <w:t>.</w:t>
      </w:r>
      <w:r w:rsidR="007C07B5" w:rsidRPr="00316CD5">
        <w:rPr>
          <w:rFonts w:ascii="Times New Roman" w:hAnsi="Times New Roman"/>
          <w:sz w:val="22"/>
          <w:szCs w:val="20"/>
          <w:lang w:val="en-US"/>
        </w:rPr>
        <w:t xml:space="preserve"> Implementation</w:t>
      </w:r>
      <w:r w:rsidRPr="00316CD5">
        <w:rPr>
          <w:rFonts w:ascii="Times New Roman" w:hAnsi="Times New Roman"/>
          <w:sz w:val="22"/>
          <w:szCs w:val="20"/>
          <w:lang w:val="en-US"/>
        </w:rPr>
        <w:t xml:space="preserve"> algorithm is as follows: </w:t>
      </w:r>
    </w:p>
    <w:p w:rsidR="000700E5" w:rsidRPr="00316CD5" w:rsidRDefault="000700E5" w:rsidP="000700E5">
      <w:pPr>
        <w:rPr>
          <w:rFonts w:ascii="Times New Roman" w:hAnsi="Times New Roman"/>
          <w:sz w:val="22"/>
          <w:szCs w:val="20"/>
          <w:lang w:val="en-US"/>
        </w:rPr>
      </w:pPr>
      <w:r w:rsidRPr="00316CD5">
        <w:rPr>
          <w:rFonts w:ascii="Times New Roman" w:hAnsi="Times New Roman"/>
          <w:sz w:val="22"/>
          <w:szCs w:val="20"/>
          <w:lang w:val="en-US"/>
        </w:rPr>
        <w:t>Current Business area:-A.B.C.D.E</w:t>
      </w:r>
    </w:p>
    <w:p w:rsidR="000700E5" w:rsidRPr="00316CD5" w:rsidRDefault="000700E5" w:rsidP="000700E5">
      <w:pPr>
        <w:rPr>
          <w:rFonts w:ascii="Times New Roman" w:hAnsi="Times New Roman"/>
          <w:sz w:val="22"/>
          <w:szCs w:val="20"/>
          <w:lang w:val="en-US"/>
        </w:rPr>
      </w:pPr>
      <w:r w:rsidRPr="00316CD5">
        <w:rPr>
          <w:rFonts w:ascii="Times New Roman" w:hAnsi="Times New Roman"/>
          <w:sz w:val="22"/>
          <w:szCs w:val="20"/>
          <w:lang w:val="en-US"/>
        </w:rPr>
        <w:t>Current Channel: X.Y.Z</w:t>
      </w:r>
    </w:p>
    <w:p w:rsidR="000700E5" w:rsidRPr="00316CD5" w:rsidRDefault="000700E5" w:rsidP="000700E5">
      <w:pPr>
        <w:rPr>
          <w:rFonts w:ascii="Times New Roman" w:hAnsi="Times New Roman"/>
          <w:sz w:val="22"/>
          <w:szCs w:val="20"/>
          <w:lang w:val="en-US"/>
        </w:rPr>
      </w:pPr>
      <w:r w:rsidRPr="00316CD5">
        <w:rPr>
          <w:rFonts w:ascii="Times New Roman" w:hAnsi="Times New Roman"/>
          <w:sz w:val="22"/>
          <w:szCs w:val="20"/>
          <w:lang w:val="en-US"/>
        </w:rPr>
        <w:t xml:space="preserve">Selected Recognition has the following answers </w:t>
      </w:r>
    </w:p>
    <w:p w:rsidR="00C17A93" w:rsidRDefault="00C17A93">
      <w:pPr>
        <w:rPr>
          <w:rFonts w:ascii="Times New Roman" w:hAnsi="Times New Roman"/>
          <w:sz w:val="22"/>
          <w:szCs w:val="20"/>
          <w:lang w:val="en-US"/>
        </w:rPr>
      </w:pPr>
    </w:p>
    <w:tbl>
      <w:tblPr>
        <w:tblStyle w:val="TableGrid"/>
        <w:tblW w:w="0" w:type="auto"/>
        <w:jc w:val="center"/>
        <w:tblLook w:val="04A0"/>
      </w:tblPr>
      <w:tblGrid>
        <w:gridCol w:w="1418"/>
        <w:gridCol w:w="1494"/>
        <w:gridCol w:w="1843"/>
      </w:tblGrid>
      <w:tr w:rsidR="0070220A" w:rsidRPr="00C93697" w:rsidTr="00AC5998">
        <w:trPr>
          <w:jc w:val="center"/>
        </w:trPr>
        <w:tc>
          <w:tcPr>
            <w:tcW w:w="1418" w:type="dxa"/>
            <w:shd w:val="clear" w:color="auto" w:fill="DBE5F1" w:themeFill="accent1" w:themeFillTint="33"/>
          </w:tcPr>
          <w:p w:rsidR="0070220A" w:rsidRDefault="0070220A">
            <w:pPr>
              <w:jc w:val="center"/>
              <w:rPr>
                <w:rFonts w:ascii="Times New Roman" w:hAnsi="Times New Roman"/>
                <w:sz w:val="22"/>
                <w:szCs w:val="20"/>
                <w:lang w:val="en-US"/>
              </w:rPr>
            </w:pPr>
            <w:r w:rsidRPr="00C93697">
              <w:rPr>
                <w:rFonts w:ascii="Times New Roman" w:hAnsi="Times New Roman"/>
                <w:sz w:val="22"/>
                <w:szCs w:val="20"/>
                <w:lang w:val="en-US"/>
              </w:rPr>
              <w:t>Answer</w:t>
            </w:r>
          </w:p>
        </w:tc>
        <w:tc>
          <w:tcPr>
            <w:tcW w:w="1494" w:type="dxa"/>
            <w:shd w:val="clear" w:color="auto" w:fill="DBE5F1" w:themeFill="accent1" w:themeFillTint="33"/>
          </w:tcPr>
          <w:p w:rsidR="0070220A" w:rsidRDefault="0070220A">
            <w:pPr>
              <w:jc w:val="center"/>
              <w:rPr>
                <w:rFonts w:ascii="Times New Roman" w:hAnsi="Times New Roman"/>
                <w:sz w:val="22"/>
                <w:szCs w:val="20"/>
                <w:lang w:val="en-US"/>
              </w:rPr>
            </w:pPr>
            <w:r w:rsidRPr="00C93697">
              <w:rPr>
                <w:rFonts w:ascii="Times New Roman" w:hAnsi="Times New Roman"/>
                <w:sz w:val="22"/>
                <w:szCs w:val="20"/>
                <w:lang w:val="en-US"/>
              </w:rPr>
              <w:t>Answer BA</w:t>
            </w:r>
          </w:p>
        </w:tc>
        <w:tc>
          <w:tcPr>
            <w:tcW w:w="1843" w:type="dxa"/>
            <w:shd w:val="clear" w:color="auto" w:fill="DBE5F1" w:themeFill="accent1" w:themeFillTint="33"/>
          </w:tcPr>
          <w:p w:rsidR="0070220A" w:rsidRDefault="0070220A">
            <w:pPr>
              <w:jc w:val="center"/>
              <w:rPr>
                <w:rFonts w:ascii="Times New Roman" w:hAnsi="Times New Roman"/>
                <w:sz w:val="22"/>
                <w:szCs w:val="20"/>
                <w:lang w:val="en-US"/>
              </w:rPr>
            </w:pPr>
            <w:r w:rsidRPr="00C93697">
              <w:rPr>
                <w:rFonts w:ascii="Times New Roman" w:hAnsi="Times New Roman"/>
                <w:sz w:val="22"/>
                <w:szCs w:val="20"/>
                <w:lang w:val="en-US"/>
              </w:rPr>
              <w:t>Answer Channel</w:t>
            </w:r>
          </w:p>
        </w:tc>
      </w:tr>
      <w:tr w:rsidR="0070220A" w:rsidTr="00AC5998">
        <w:trPr>
          <w:jc w:val="center"/>
        </w:trPr>
        <w:tc>
          <w:tcPr>
            <w:tcW w:w="1418" w:type="dxa"/>
          </w:tcPr>
          <w:p w:rsidR="0070220A" w:rsidRDefault="0070220A" w:rsidP="006E5CCB">
            <w:pPr>
              <w:rPr>
                <w:rFonts w:ascii="Times New Roman" w:hAnsi="Times New Roman"/>
                <w:sz w:val="22"/>
                <w:szCs w:val="20"/>
                <w:lang w:val="en-US"/>
              </w:rPr>
            </w:pPr>
            <w:r w:rsidRPr="00316CD5">
              <w:rPr>
                <w:rFonts w:ascii="Times New Roman" w:hAnsi="Times New Roman"/>
                <w:sz w:val="22"/>
                <w:szCs w:val="20"/>
                <w:lang w:val="en-US"/>
              </w:rPr>
              <w:t>Answer A1</w:t>
            </w:r>
          </w:p>
        </w:tc>
        <w:tc>
          <w:tcPr>
            <w:tcW w:w="1494" w:type="dxa"/>
          </w:tcPr>
          <w:p w:rsidR="0070220A" w:rsidRDefault="0070220A" w:rsidP="006E5CCB">
            <w:pPr>
              <w:rPr>
                <w:rFonts w:ascii="Times New Roman" w:hAnsi="Times New Roman"/>
                <w:sz w:val="22"/>
                <w:szCs w:val="20"/>
                <w:lang w:val="en-US"/>
              </w:rPr>
            </w:pPr>
            <w:r w:rsidRPr="00316CD5">
              <w:rPr>
                <w:rFonts w:ascii="Times New Roman" w:hAnsi="Times New Roman"/>
                <w:sz w:val="22"/>
                <w:szCs w:val="20"/>
                <w:lang w:val="en-US"/>
              </w:rPr>
              <w:t>A.B.C</w:t>
            </w:r>
          </w:p>
        </w:tc>
        <w:tc>
          <w:tcPr>
            <w:tcW w:w="1843" w:type="dxa"/>
          </w:tcPr>
          <w:p w:rsidR="0070220A" w:rsidRDefault="0070220A" w:rsidP="006E5CCB">
            <w:pPr>
              <w:rPr>
                <w:rFonts w:ascii="Times New Roman" w:hAnsi="Times New Roman"/>
                <w:sz w:val="22"/>
                <w:szCs w:val="20"/>
                <w:lang w:val="en-US"/>
              </w:rPr>
            </w:pPr>
            <w:r w:rsidRPr="00316CD5">
              <w:rPr>
                <w:rFonts w:ascii="Times New Roman" w:hAnsi="Times New Roman"/>
                <w:sz w:val="22"/>
                <w:szCs w:val="20"/>
                <w:lang w:val="en-US"/>
              </w:rPr>
              <w:t>X.Y</w:t>
            </w:r>
          </w:p>
        </w:tc>
      </w:tr>
      <w:tr w:rsidR="0070220A" w:rsidTr="00AC5998">
        <w:trPr>
          <w:jc w:val="center"/>
        </w:trPr>
        <w:tc>
          <w:tcPr>
            <w:tcW w:w="1418" w:type="dxa"/>
          </w:tcPr>
          <w:p w:rsidR="0070220A" w:rsidRDefault="0070220A" w:rsidP="006E5CCB">
            <w:pPr>
              <w:rPr>
                <w:rFonts w:ascii="Times New Roman" w:hAnsi="Times New Roman"/>
                <w:sz w:val="22"/>
                <w:szCs w:val="20"/>
                <w:lang w:val="en-US"/>
              </w:rPr>
            </w:pPr>
            <w:r w:rsidRPr="00316CD5">
              <w:rPr>
                <w:rFonts w:ascii="Times New Roman" w:hAnsi="Times New Roman"/>
                <w:sz w:val="22"/>
                <w:szCs w:val="20"/>
                <w:lang w:val="en-US"/>
              </w:rPr>
              <w:t>Answer A</w:t>
            </w:r>
            <w:r>
              <w:rPr>
                <w:rFonts w:ascii="Times New Roman" w:hAnsi="Times New Roman"/>
                <w:sz w:val="22"/>
                <w:szCs w:val="20"/>
                <w:lang w:val="en-US"/>
              </w:rPr>
              <w:t>2</w:t>
            </w:r>
          </w:p>
        </w:tc>
        <w:tc>
          <w:tcPr>
            <w:tcW w:w="1494" w:type="dxa"/>
          </w:tcPr>
          <w:p w:rsidR="0070220A" w:rsidRDefault="0070220A" w:rsidP="006E5CCB">
            <w:pPr>
              <w:rPr>
                <w:rFonts w:ascii="Times New Roman" w:hAnsi="Times New Roman"/>
                <w:sz w:val="22"/>
                <w:szCs w:val="20"/>
                <w:lang w:val="en-US"/>
              </w:rPr>
            </w:pPr>
            <w:r>
              <w:rPr>
                <w:rFonts w:ascii="Times New Roman" w:hAnsi="Times New Roman"/>
                <w:sz w:val="22"/>
                <w:szCs w:val="20"/>
                <w:lang w:val="en-US"/>
              </w:rPr>
              <w:t>A.B.C.D</w:t>
            </w:r>
          </w:p>
        </w:tc>
        <w:tc>
          <w:tcPr>
            <w:tcW w:w="1843" w:type="dxa"/>
          </w:tcPr>
          <w:p w:rsidR="0070220A" w:rsidRDefault="0070220A" w:rsidP="006E5CCB">
            <w:pPr>
              <w:rPr>
                <w:rFonts w:ascii="Times New Roman" w:hAnsi="Times New Roman"/>
                <w:sz w:val="22"/>
                <w:szCs w:val="20"/>
                <w:lang w:val="en-US"/>
              </w:rPr>
            </w:pPr>
            <w:r>
              <w:rPr>
                <w:rFonts w:ascii="Times New Roman" w:hAnsi="Times New Roman"/>
                <w:sz w:val="22"/>
                <w:szCs w:val="20"/>
                <w:lang w:val="en-US"/>
              </w:rPr>
              <w:t>X</w:t>
            </w:r>
          </w:p>
        </w:tc>
      </w:tr>
      <w:tr w:rsidR="0070220A" w:rsidTr="00AC5998">
        <w:trPr>
          <w:jc w:val="center"/>
        </w:trPr>
        <w:tc>
          <w:tcPr>
            <w:tcW w:w="1418" w:type="dxa"/>
          </w:tcPr>
          <w:p w:rsidR="0070220A" w:rsidRDefault="0070220A" w:rsidP="006E5CCB">
            <w:pPr>
              <w:rPr>
                <w:rFonts w:ascii="Times New Roman" w:hAnsi="Times New Roman"/>
                <w:sz w:val="22"/>
                <w:szCs w:val="20"/>
                <w:lang w:val="en-US"/>
              </w:rPr>
            </w:pPr>
            <w:r w:rsidRPr="00316CD5">
              <w:rPr>
                <w:rFonts w:ascii="Times New Roman" w:hAnsi="Times New Roman"/>
                <w:sz w:val="22"/>
                <w:szCs w:val="20"/>
                <w:lang w:val="en-US"/>
              </w:rPr>
              <w:t>Answer A</w:t>
            </w:r>
            <w:r>
              <w:rPr>
                <w:rFonts w:ascii="Times New Roman" w:hAnsi="Times New Roman"/>
                <w:sz w:val="22"/>
                <w:szCs w:val="20"/>
                <w:lang w:val="en-US"/>
              </w:rPr>
              <w:t>3</w:t>
            </w:r>
          </w:p>
        </w:tc>
        <w:tc>
          <w:tcPr>
            <w:tcW w:w="1494" w:type="dxa"/>
          </w:tcPr>
          <w:p w:rsidR="0070220A" w:rsidRDefault="0070220A" w:rsidP="006E5CCB">
            <w:pPr>
              <w:rPr>
                <w:rFonts w:ascii="Times New Roman" w:hAnsi="Times New Roman"/>
                <w:sz w:val="22"/>
                <w:szCs w:val="20"/>
                <w:lang w:val="en-US"/>
              </w:rPr>
            </w:pPr>
            <w:r>
              <w:rPr>
                <w:rFonts w:ascii="Times New Roman" w:hAnsi="Times New Roman"/>
                <w:sz w:val="22"/>
                <w:szCs w:val="20"/>
                <w:lang w:val="en-US"/>
              </w:rPr>
              <w:t>A.B.C.D</w:t>
            </w:r>
          </w:p>
        </w:tc>
        <w:tc>
          <w:tcPr>
            <w:tcW w:w="1843" w:type="dxa"/>
          </w:tcPr>
          <w:p w:rsidR="0070220A" w:rsidRDefault="0070220A" w:rsidP="006E5CCB">
            <w:pPr>
              <w:rPr>
                <w:rFonts w:ascii="Times New Roman" w:hAnsi="Times New Roman"/>
                <w:sz w:val="22"/>
                <w:szCs w:val="20"/>
                <w:lang w:val="en-US"/>
              </w:rPr>
            </w:pPr>
            <w:r>
              <w:rPr>
                <w:rFonts w:ascii="Times New Roman" w:hAnsi="Times New Roman"/>
                <w:sz w:val="22"/>
                <w:szCs w:val="20"/>
                <w:lang w:val="en-US"/>
              </w:rPr>
              <w:t>X.Y</w:t>
            </w:r>
          </w:p>
        </w:tc>
      </w:tr>
      <w:tr w:rsidR="0070220A" w:rsidTr="00AC5998">
        <w:trPr>
          <w:jc w:val="center"/>
        </w:trPr>
        <w:tc>
          <w:tcPr>
            <w:tcW w:w="1418" w:type="dxa"/>
          </w:tcPr>
          <w:p w:rsidR="0070220A" w:rsidRDefault="0070220A" w:rsidP="006E5CCB">
            <w:pPr>
              <w:rPr>
                <w:rFonts w:ascii="Times New Roman" w:hAnsi="Times New Roman"/>
                <w:sz w:val="22"/>
                <w:szCs w:val="20"/>
                <w:lang w:val="en-US"/>
              </w:rPr>
            </w:pPr>
            <w:r w:rsidRPr="00316CD5">
              <w:rPr>
                <w:rFonts w:ascii="Times New Roman" w:hAnsi="Times New Roman"/>
                <w:sz w:val="22"/>
                <w:szCs w:val="20"/>
                <w:lang w:val="en-US"/>
              </w:rPr>
              <w:t>Answer A</w:t>
            </w:r>
            <w:r>
              <w:rPr>
                <w:rFonts w:ascii="Times New Roman" w:hAnsi="Times New Roman"/>
                <w:sz w:val="22"/>
                <w:szCs w:val="20"/>
                <w:lang w:val="en-US"/>
              </w:rPr>
              <w:t>4</w:t>
            </w:r>
          </w:p>
        </w:tc>
        <w:tc>
          <w:tcPr>
            <w:tcW w:w="1494" w:type="dxa"/>
          </w:tcPr>
          <w:p w:rsidR="0070220A" w:rsidRDefault="0070220A" w:rsidP="006E5CCB">
            <w:pPr>
              <w:rPr>
                <w:rFonts w:ascii="Times New Roman" w:hAnsi="Times New Roman"/>
                <w:sz w:val="22"/>
                <w:szCs w:val="20"/>
                <w:lang w:val="en-US"/>
              </w:rPr>
            </w:pPr>
            <w:r>
              <w:rPr>
                <w:rFonts w:ascii="Times New Roman" w:hAnsi="Times New Roman"/>
                <w:sz w:val="22"/>
                <w:szCs w:val="20"/>
                <w:lang w:val="en-US"/>
              </w:rPr>
              <w:t>A.B.C.D.E</w:t>
            </w:r>
          </w:p>
        </w:tc>
        <w:tc>
          <w:tcPr>
            <w:tcW w:w="1843" w:type="dxa"/>
          </w:tcPr>
          <w:p w:rsidR="0070220A" w:rsidRDefault="0070220A" w:rsidP="006E5CCB">
            <w:pPr>
              <w:rPr>
                <w:rFonts w:ascii="Times New Roman" w:hAnsi="Times New Roman"/>
                <w:sz w:val="22"/>
                <w:szCs w:val="20"/>
                <w:lang w:val="en-US"/>
              </w:rPr>
            </w:pPr>
            <w:r>
              <w:rPr>
                <w:rFonts w:ascii="Times New Roman" w:hAnsi="Times New Roman"/>
                <w:sz w:val="22"/>
                <w:szCs w:val="20"/>
                <w:lang w:val="en-US"/>
              </w:rPr>
              <w:t>X.Y.Z.1.2</w:t>
            </w:r>
          </w:p>
        </w:tc>
      </w:tr>
      <w:tr w:rsidR="0070220A" w:rsidTr="00AC5998">
        <w:trPr>
          <w:jc w:val="center"/>
        </w:trPr>
        <w:tc>
          <w:tcPr>
            <w:tcW w:w="1418" w:type="dxa"/>
          </w:tcPr>
          <w:p w:rsidR="0070220A" w:rsidRDefault="0070220A" w:rsidP="006E5CCB">
            <w:pPr>
              <w:rPr>
                <w:rFonts w:ascii="Times New Roman" w:hAnsi="Times New Roman"/>
                <w:sz w:val="22"/>
                <w:szCs w:val="20"/>
                <w:lang w:val="en-US"/>
              </w:rPr>
            </w:pPr>
            <w:r w:rsidRPr="00316CD5">
              <w:rPr>
                <w:rFonts w:ascii="Times New Roman" w:hAnsi="Times New Roman"/>
                <w:sz w:val="22"/>
                <w:szCs w:val="20"/>
                <w:lang w:val="en-US"/>
              </w:rPr>
              <w:t>Answer A</w:t>
            </w:r>
            <w:r>
              <w:rPr>
                <w:rFonts w:ascii="Times New Roman" w:hAnsi="Times New Roman"/>
                <w:sz w:val="22"/>
                <w:szCs w:val="20"/>
                <w:lang w:val="en-US"/>
              </w:rPr>
              <w:t>5</w:t>
            </w:r>
          </w:p>
        </w:tc>
        <w:tc>
          <w:tcPr>
            <w:tcW w:w="1494" w:type="dxa"/>
          </w:tcPr>
          <w:p w:rsidR="0070220A" w:rsidRDefault="0070220A" w:rsidP="006E5CCB">
            <w:pPr>
              <w:rPr>
                <w:rFonts w:ascii="Times New Roman" w:hAnsi="Times New Roman"/>
                <w:sz w:val="22"/>
                <w:szCs w:val="20"/>
                <w:lang w:val="en-US"/>
              </w:rPr>
            </w:pPr>
            <w:r>
              <w:rPr>
                <w:rFonts w:ascii="Times New Roman" w:hAnsi="Times New Roman"/>
                <w:sz w:val="22"/>
                <w:szCs w:val="20"/>
                <w:lang w:val="en-US"/>
              </w:rPr>
              <w:t>A.B.C.D.E.F</w:t>
            </w:r>
          </w:p>
        </w:tc>
        <w:tc>
          <w:tcPr>
            <w:tcW w:w="1843" w:type="dxa"/>
          </w:tcPr>
          <w:p w:rsidR="0070220A" w:rsidRDefault="0070220A" w:rsidP="006E5CCB">
            <w:pPr>
              <w:rPr>
                <w:rFonts w:ascii="Times New Roman" w:hAnsi="Times New Roman"/>
                <w:sz w:val="22"/>
                <w:szCs w:val="20"/>
                <w:lang w:val="en-US"/>
              </w:rPr>
            </w:pPr>
            <w:r>
              <w:rPr>
                <w:rFonts w:ascii="Times New Roman" w:hAnsi="Times New Roman"/>
                <w:sz w:val="22"/>
                <w:szCs w:val="20"/>
                <w:lang w:val="en-US"/>
              </w:rPr>
              <w:t>X.Y</w:t>
            </w:r>
          </w:p>
        </w:tc>
      </w:tr>
      <w:tr w:rsidR="0070220A" w:rsidTr="00AC5998">
        <w:trPr>
          <w:jc w:val="center"/>
        </w:trPr>
        <w:tc>
          <w:tcPr>
            <w:tcW w:w="1418" w:type="dxa"/>
          </w:tcPr>
          <w:p w:rsidR="0070220A" w:rsidRPr="00316CD5" w:rsidRDefault="0070220A" w:rsidP="006E5CCB">
            <w:pPr>
              <w:rPr>
                <w:rFonts w:ascii="Times New Roman" w:hAnsi="Times New Roman"/>
                <w:sz w:val="22"/>
                <w:szCs w:val="20"/>
                <w:lang w:val="en-US"/>
              </w:rPr>
            </w:pPr>
            <w:r w:rsidRPr="00316CD5">
              <w:rPr>
                <w:rFonts w:ascii="Times New Roman" w:hAnsi="Times New Roman"/>
                <w:sz w:val="22"/>
                <w:szCs w:val="20"/>
                <w:lang w:val="en-US"/>
              </w:rPr>
              <w:t>Answer A</w:t>
            </w:r>
            <w:r>
              <w:rPr>
                <w:rFonts w:ascii="Times New Roman" w:hAnsi="Times New Roman"/>
                <w:sz w:val="22"/>
                <w:szCs w:val="20"/>
                <w:lang w:val="en-US"/>
              </w:rPr>
              <w:t>6</w:t>
            </w:r>
          </w:p>
        </w:tc>
        <w:tc>
          <w:tcPr>
            <w:tcW w:w="1494" w:type="dxa"/>
          </w:tcPr>
          <w:p w:rsidR="0070220A" w:rsidRDefault="0070220A" w:rsidP="006E5CCB">
            <w:pPr>
              <w:rPr>
                <w:rFonts w:ascii="Times New Roman" w:hAnsi="Times New Roman"/>
                <w:sz w:val="22"/>
                <w:szCs w:val="20"/>
                <w:lang w:val="en-US"/>
              </w:rPr>
            </w:pPr>
            <w:r>
              <w:rPr>
                <w:rFonts w:ascii="Times New Roman" w:hAnsi="Times New Roman"/>
                <w:sz w:val="22"/>
                <w:szCs w:val="20"/>
                <w:lang w:val="en-US"/>
              </w:rPr>
              <w:t>A.B</w:t>
            </w:r>
          </w:p>
        </w:tc>
        <w:tc>
          <w:tcPr>
            <w:tcW w:w="1843" w:type="dxa"/>
          </w:tcPr>
          <w:p w:rsidR="0070220A" w:rsidRDefault="0070220A" w:rsidP="006E5CCB">
            <w:pPr>
              <w:rPr>
                <w:rFonts w:ascii="Times New Roman" w:hAnsi="Times New Roman"/>
                <w:sz w:val="22"/>
                <w:szCs w:val="20"/>
                <w:lang w:val="en-US"/>
              </w:rPr>
            </w:pPr>
            <w:r>
              <w:rPr>
                <w:rFonts w:ascii="Times New Roman" w:hAnsi="Times New Roman"/>
                <w:sz w:val="22"/>
                <w:szCs w:val="20"/>
                <w:lang w:val="en-US"/>
              </w:rPr>
              <w:t>X</w:t>
            </w:r>
          </w:p>
        </w:tc>
      </w:tr>
    </w:tbl>
    <w:p w:rsidR="00C17A93" w:rsidRDefault="00C17A93">
      <w:pPr>
        <w:rPr>
          <w:rFonts w:ascii="Times New Roman" w:hAnsi="Times New Roman"/>
          <w:sz w:val="22"/>
          <w:szCs w:val="20"/>
          <w:lang w:val="en-US"/>
        </w:rPr>
      </w:pPr>
    </w:p>
    <w:p w:rsidR="00596D79" w:rsidRPr="007C07B5" w:rsidRDefault="00596D79" w:rsidP="00B00796">
      <w:pPr>
        <w:rPr>
          <w:rFonts w:ascii="Times New Roman" w:hAnsi="Times New Roman"/>
          <w:sz w:val="22"/>
          <w:szCs w:val="20"/>
          <w:lang w:val="en-US"/>
        </w:rPr>
      </w:pPr>
    </w:p>
    <w:p w:rsidR="00596D79" w:rsidRPr="007C07B5" w:rsidRDefault="007C07B5" w:rsidP="00B00796">
      <w:pPr>
        <w:rPr>
          <w:rFonts w:ascii="Times New Roman" w:hAnsi="Times New Roman"/>
          <w:sz w:val="22"/>
          <w:szCs w:val="20"/>
          <w:lang w:val="en-US"/>
        </w:rPr>
      </w:pPr>
      <w:r w:rsidRPr="007C07B5">
        <w:rPr>
          <w:rFonts w:ascii="Times New Roman" w:hAnsi="Times New Roman"/>
          <w:sz w:val="22"/>
          <w:szCs w:val="20"/>
          <w:lang w:val="en-US"/>
        </w:rPr>
        <w:t>Algorithm will</w:t>
      </w:r>
      <w:r w:rsidR="00461570">
        <w:rPr>
          <w:rFonts w:ascii="Times New Roman" w:hAnsi="Times New Roman"/>
          <w:sz w:val="22"/>
          <w:szCs w:val="20"/>
          <w:lang w:val="en-US"/>
        </w:rPr>
        <w:t xml:space="preserve"> work </w:t>
      </w:r>
      <w:r w:rsidRPr="007C07B5">
        <w:rPr>
          <w:rFonts w:ascii="Times New Roman" w:hAnsi="Times New Roman"/>
          <w:sz w:val="22"/>
          <w:szCs w:val="20"/>
          <w:lang w:val="en-US"/>
        </w:rPr>
        <w:t>a</w:t>
      </w:r>
      <w:r w:rsidR="007C0091">
        <w:rPr>
          <w:rFonts w:ascii="Times New Roman" w:hAnsi="Times New Roman"/>
          <w:sz w:val="22"/>
          <w:szCs w:val="20"/>
          <w:lang w:val="en-US"/>
        </w:rPr>
        <w:t>s</w:t>
      </w:r>
      <w:commentRangeStart w:id="29"/>
      <w:r w:rsidRPr="007C07B5">
        <w:rPr>
          <w:rFonts w:ascii="Times New Roman" w:hAnsi="Times New Roman"/>
          <w:sz w:val="22"/>
          <w:szCs w:val="20"/>
          <w:lang w:val="en-US"/>
        </w:rPr>
        <w:t>follows</w:t>
      </w:r>
      <w:commentRangeEnd w:id="29"/>
      <w:r w:rsidR="00C01161">
        <w:rPr>
          <w:rStyle w:val="CommentReference"/>
        </w:rPr>
        <w:commentReference w:id="29"/>
      </w:r>
      <w:r w:rsidRPr="007C07B5">
        <w:rPr>
          <w:rFonts w:ascii="Times New Roman" w:hAnsi="Times New Roman"/>
          <w:sz w:val="22"/>
          <w:szCs w:val="20"/>
          <w:lang w:val="en-US"/>
        </w:rPr>
        <w:t>:</w:t>
      </w:r>
    </w:p>
    <w:p w:rsidR="00897658" w:rsidRDefault="00897658" w:rsidP="00B00796">
      <w:pPr>
        <w:rPr>
          <w:rFonts w:ascii="Times New Roman" w:hAnsi="Times New Roman"/>
          <w:sz w:val="22"/>
          <w:szCs w:val="20"/>
          <w:lang w:val="en-US"/>
        </w:rPr>
      </w:pPr>
    </w:p>
    <w:p w:rsidR="005F01DC" w:rsidRDefault="00897658" w:rsidP="00A7116A">
      <w:pPr>
        <w:pStyle w:val="ListParagraph"/>
        <w:numPr>
          <w:ilvl w:val="0"/>
          <w:numId w:val="106"/>
        </w:numPr>
        <w:rPr>
          <w:rFonts w:ascii="Times New Roman" w:hAnsi="Times New Roman"/>
          <w:sz w:val="22"/>
          <w:szCs w:val="20"/>
          <w:lang w:val="en-US"/>
        </w:rPr>
      </w:pPr>
      <w:r w:rsidRPr="007C07B5">
        <w:rPr>
          <w:rFonts w:ascii="Times New Roman" w:hAnsi="Times New Roman"/>
          <w:sz w:val="22"/>
          <w:szCs w:val="20"/>
          <w:lang w:val="en-US"/>
        </w:rPr>
        <w:t>For the selected recognition, filter all the answers marked as recommendable or both for index based search</w:t>
      </w:r>
      <w:r>
        <w:rPr>
          <w:rFonts w:ascii="Times New Roman" w:hAnsi="Times New Roman"/>
          <w:sz w:val="22"/>
          <w:szCs w:val="20"/>
          <w:lang w:val="en-US"/>
        </w:rPr>
        <w:t xml:space="preserve"> (RQ algorithm)</w:t>
      </w:r>
    </w:p>
    <w:p w:rsidR="005F01DC" w:rsidRDefault="00897658" w:rsidP="00A7116A">
      <w:pPr>
        <w:pStyle w:val="ListParagraph"/>
        <w:numPr>
          <w:ilvl w:val="0"/>
          <w:numId w:val="106"/>
        </w:numPr>
        <w:rPr>
          <w:rFonts w:ascii="Times New Roman" w:hAnsi="Times New Roman"/>
          <w:sz w:val="22"/>
          <w:szCs w:val="20"/>
          <w:lang w:val="en-US"/>
        </w:rPr>
      </w:pPr>
      <w:r>
        <w:rPr>
          <w:rFonts w:ascii="Times New Roman" w:hAnsi="Times New Roman"/>
          <w:sz w:val="22"/>
          <w:szCs w:val="20"/>
          <w:lang w:val="en-US"/>
        </w:rPr>
        <w:t xml:space="preserve">Sort the filtered list on </w:t>
      </w:r>
      <w:r w:rsidR="00BF48CD">
        <w:rPr>
          <w:rFonts w:ascii="Times New Roman" w:hAnsi="Times New Roman"/>
          <w:sz w:val="22"/>
          <w:szCs w:val="20"/>
          <w:lang w:val="en-US"/>
        </w:rPr>
        <w:t>BA level</w:t>
      </w:r>
      <w:r>
        <w:rPr>
          <w:rFonts w:ascii="Times New Roman" w:hAnsi="Times New Roman"/>
          <w:sz w:val="22"/>
          <w:szCs w:val="20"/>
          <w:lang w:val="en-US"/>
        </w:rPr>
        <w:t xml:space="preserve"> in descending order, if multiple answers are on same BA level, they will be sorted on descending channel level.</w:t>
      </w:r>
    </w:p>
    <w:p w:rsidR="006C20CE" w:rsidDel="006C20CE" w:rsidRDefault="00897658" w:rsidP="006C20CE">
      <w:pPr>
        <w:pStyle w:val="ListParagraph"/>
        <w:numPr>
          <w:ilvl w:val="0"/>
          <w:numId w:val="106"/>
        </w:numPr>
        <w:rPr>
          <w:rFonts w:ascii="Times New Roman" w:hAnsi="Times New Roman"/>
          <w:sz w:val="22"/>
          <w:szCs w:val="20"/>
          <w:lang w:val="en-US"/>
        </w:rPr>
      </w:pPr>
      <w:r>
        <w:rPr>
          <w:rFonts w:ascii="Times New Roman" w:hAnsi="Times New Roman"/>
          <w:sz w:val="22"/>
          <w:szCs w:val="20"/>
          <w:lang w:val="en-US"/>
        </w:rPr>
        <w:t xml:space="preserve">Loop through the sorted list, check if </w:t>
      </w:r>
    </w:p>
    <w:p w:rsidR="005F01DC" w:rsidRDefault="00D8059B" w:rsidP="006C20CE">
      <w:pPr>
        <w:pStyle w:val="ListParagraph"/>
        <w:numPr>
          <w:ilvl w:val="0"/>
          <w:numId w:val="106"/>
        </w:numPr>
        <w:rPr>
          <w:rFonts w:ascii="Times New Roman" w:hAnsi="Times New Roman"/>
          <w:sz w:val="22"/>
          <w:szCs w:val="20"/>
          <w:lang w:val="en-US"/>
        </w:rPr>
      </w:pPr>
      <w:r>
        <w:rPr>
          <w:rFonts w:ascii="Times New Roman" w:hAnsi="Times New Roman"/>
          <w:sz w:val="22"/>
          <w:szCs w:val="20"/>
          <w:lang w:val="en-US"/>
        </w:rPr>
        <w:t>all</w:t>
      </w:r>
      <w:r w:rsidR="00897658">
        <w:rPr>
          <w:rFonts w:ascii="Times New Roman" w:hAnsi="Times New Roman"/>
          <w:sz w:val="22"/>
          <w:szCs w:val="20"/>
          <w:lang w:val="en-US"/>
        </w:rPr>
        <w:t xml:space="preserve"> element/character of answer BA is present </w:t>
      </w:r>
      <w:r w:rsidR="00E20F2E">
        <w:rPr>
          <w:rFonts w:ascii="Times New Roman" w:hAnsi="Times New Roman"/>
          <w:sz w:val="22"/>
          <w:szCs w:val="20"/>
          <w:lang w:val="en-US"/>
        </w:rPr>
        <w:t xml:space="preserve">at the same position </w:t>
      </w:r>
      <w:r w:rsidR="00897658">
        <w:rPr>
          <w:rFonts w:ascii="Times New Roman" w:hAnsi="Times New Roman"/>
          <w:sz w:val="22"/>
          <w:szCs w:val="20"/>
          <w:lang w:val="en-US"/>
        </w:rPr>
        <w:t xml:space="preserve">in current BA. To do this, use </w:t>
      </w:r>
      <w:r w:rsidR="00461570">
        <w:rPr>
          <w:rFonts w:ascii="Times New Roman" w:hAnsi="Times New Roman"/>
          <w:sz w:val="22"/>
          <w:szCs w:val="20"/>
          <w:lang w:val="en-US"/>
        </w:rPr>
        <w:t xml:space="preserve">Unicode </w:t>
      </w:r>
      <w:r w:rsidR="00897658">
        <w:rPr>
          <w:rFonts w:ascii="Times New Roman" w:hAnsi="Times New Roman"/>
          <w:sz w:val="22"/>
          <w:szCs w:val="20"/>
          <w:lang w:val="en-US"/>
        </w:rPr>
        <w:t>string function StartsWith.</w:t>
      </w:r>
    </w:p>
    <w:p w:rsidR="005F01DC" w:rsidRDefault="00897658" w:rsidP="00A7116A">
      <w:pPr>
        <w:pStyle w:val="ListParagraph"/>
        <w:numPr>
          <w:ilvl w:val="0"/>
          <w:numId w:val="106"/>
        </w:numPr>
        <w:rPr>
          <w:rFonts w:ascii="Times New Roman" w:hAnsi="Times New Roman"/>
          <w:sz w:val="22"/>
          <w:szCs w:val="20"/>
          <w:lang w:val="en-US"/>
        </w:rPr>
      </w:pPr>
      <w:r>
        <w:rPr>
          <w:rFonts w:ascii="Times New Roman" w:hAnsi="Times New Roman"/>
          <w:sz w:val="22"/>
          <w:szCs w:val="20"/>
          <w:lang w:val="en-US"/>
        </w:rPr>
        <w:t>If above is successful, c</w:t>
      </w:r>
      <w:r w:rsidRPr="00614138">
        <w:rPr>
          <w:rFonts w:ascii="Times New Roman" w:hAnsi="Times New Roman"/>
          <w:sz w:val="22"/>
          <w:szCs w:val="20"/>
          <w:lang w:val="en-US"/>
        </w:rPr>
        <w:t xml:space="preserve">heck if </w:t>
      </w:r>
      <w:r w:rsidR="00E20F2E">
        <w:rPr>
          <w:rFonts w:ascii="Times New Roman" w:hAnsi="Times New Roman"/>
          <w:sz w:val="22"/>
          <w:szCs w:val="20"/>
          <w:lang w:val="en-US"/>
        </w:rPr>
        <w:t>all</w:t>
      </w:r>
      <w:r w:rsidRPr="00614138">
        <w:rPr>
          <w:rFonts w:ascii="Times New Roman" w:hAnsi="Times New Roman"/>
          <w:sz w:val="22"/>
          <w:szCs w:val="20"/>
          <w:lang w:val="en-US"/>
        </w:rPr>
        <w:t xml:space="preserve"> element/character of answer channel is present </w:t>
      </w:r>
      <w:r w:rsidR="00E20F2E">
        <w:rPr>
          <w:rFonts w:ascii="Times New Roman" w:hAnsi="Times New Roman"/>
          <w:sz w:val="22"/>
          <w:szCs w:val="20"/>
          <w:lang w:val="en-US"/>
        </w:rPr>
        <w:t xml:space="preserve">at the same position </w:t>
      </w:r>
      <w:r w:rsidRPr="00614138">
        <w:rPr>
          <w:rFonts w:ascii="Times New Roman" w:hAnsi="Times New Roman"/>
          <w:sz w:val="22"/>
          <w:szCs w:val="20"/>
          <w:lang w:val="en-US"/>
        </w:rPr>
        <w:t>in current channel</w:t>
      </w:r>
      <w:r w:rsidR="00E20F2E">
        <w:rPr>
          <w:rFonts w:ascii="Times New Roman" w:hAnsi="Times New Roman"/>
          <w:sz w:val="22"/>
          <w:szCs w:val="20"/>
          <w:lang w:val="en-US"/>
        </w:rPr>
        <w:t>.</w:t>
      </w:r>
      <w:r w:rsidRPr="00614138">
        <w:rPr>
          <w:rFonts w:ascii="Times New Roman" w:hAnsi="Times New Roman"/>
          <w:sz w:val="22"/>
          <w:szCs w:val="20"/>
          <w:lang w:val="en-US"/>
        </w:rPr>
        <w:t xml:space="preserve"> To do this, use </w:t>
      </w:r>
      <w:r w:rsidR="00461570">
        <w:rPr>
          <w:rFonts w:ascii="Times New Roman" w:hAnsi="Times New Roman"/>
          <w:sz w:val="22"/>
          <w:szCs w:val="20"/>
          <w:lang w:val="en-US"/>
        </w:rPr>
        <w:t xml:space="preserve">Unicode </w:t>
      </w:r>
      <w:r w:rsidRPr="00614138">
        <w:rPr>
          <w:rFonts w:ascii="Times New Roman" w:hAnsi="Times New Roman"/>
          <w:sz w:val="22"/>
          <w:szCs w:val="20"/>
          <w:lang w:val="en-US"/>
        </w:rPr>
        <w:t xml:space="preserve">string function StartsWith( in the above example Answer A3 </w:t>
      </w:r>
      <w:r>
        <w:rPr>
          <w:rFonts w:ascii="Times New Roman" w:hAnsi="Times New Roman"/>
          <w:sz w:val="22"/>
          <w:szCs w:val="20"/>
          <w:lang w:val="en-US"/>
        </w:rPr>
        <w:t xml:space="preserve">is </w:t>
      </w:r>
      <w:r w:rsidRPr="00614138">
        <w:rPr>
          <w:rFonts w:ascii="Times New Roman" w:hAnsi="Times New Roman"/>
          <w:sz w:val="22"/>
          <w:szCs w:val="20"/>
          <w:lang w:val="en-US"/>
        </w:rPr>
        <w:t xml:space="preserve">selected). </w:t>
      </w:r>
    </w:p>
    <w:p w:rsidR="00897658" w:rsidRDefault="00897658" w:rsidP="00897658">
      <w:pPr>
        <w:pStyle w:val="ListParagraph"/>
        <w:rPr>
          <w:rFonts w:ascii="Times New Roman" w:hAnsi="Times New Roman"/>
          <w:sz w:val="22"/>
          <w:szCs w:val="20"/>
          <w:lang w:val="en-US"/>
        </w:rPr>
      </w:pPr>
    </w:p>
    <w:p w:rsidR="00897658" w:rsidRDefault="00897658" w:rsidP="00897658">
      <w:pPr>
        <w:pStyle w:val="ListParagraph"/>
        <w:rPr>
          <w:rFonts w:ascii="Times New Roman" w:hAnsi="Times New Roman"/>
          <w:sz w:val="22"/>
          <w:szCs w:val="20"/>
          <w:lang w:val="en-US"/>
        </w:rPr>
      </w:pPr>
    </w:p>
    <w:p w:rsidR="00897658" w:rsidRPr="00614138" w:rsidRDefault="00897658" w:rsidP="00897658">
      <w:pPr>
        <w:pStyle w:val="ListParagraph"/>
        <w:rPr>
          <w:rFonts w:ascii="Times New Roman" w:hAnsi="Times New Roman"/>
          <w:sz w:val="22"/>
          <w:szCs w:val="20"/>
          <w:lang w:val="en-US"/>
        </w:rPr>
      </w:pPr>
      <w:r w:rsidRPr="00614138">
        <w:rPr>
          <w:rFonts w:ascii="Times New Roman" w:hAnsi="Times New Roman"/>
          <w:sz w:val="22"/>
          <w:szCs w:val="20"/>
          <w:lang w:val="en-US"/>
        </w:rPr>
        <w:t>Note on Knowledge base load, Engine calculates answer BA level and channel by counting the number of dots present.</w:t>
      </w:r>
    </w:p>
    <w:p w:rsidR="00897658" w:rsidRDefault="00897658" w:rsidP="00B00796">
      <w:pPr>
        <w:rPr>
          <w:rFonts w:ascii="Times New Roman" w:hAnsi="Times New Roman"/>
          <w:sz w:val="22"/>
          <w:szCs w:val="20"/>
          <w:lang w:val="en-US"/>
        </w:rPr>
      </w:pPr>
    </w:p>
    <w:p w:rsidR="00E50DA6" w:rsidRDefault="00AB63C0" w:rsidP="00B00796">
      <w:pPr>
        <w:rPr>
          <w:rFonts w:ascii="Times New Roman" w:hAnsi="Times New Roman"/>
          <w:sz w:val="22"/>
          <w:szCs w:val="20"/>
          <w:lang w:val="en-US"/>
        </w:rPr>
      </w:pPr>
      <w:r w:rsidRPr="00F36A7E">
        <w:rPr>
          <w:rFonts w:ascii="Times New Roman" w:hAnsi="Times New Roman"/>
          <w:sz w:val="22"/>
          <w:szCs w:val="20"/>
          <w:lang w:val="en-US"/>
        </w:rPr>
        <w:t>Above algorithm eliminates possible nesting loops for climbing up hierarchy for channel</w:t>
      </w:r>
      <w:r w:rsidR="005E68D5" w:rsidRPr="00F36A7E">
        <w:rPr>
          <w:rFonts w:ascii="Times New Roman" w:hAnsi="Times New Roman"/>
          <w:sz w:val="22"/>
          <w:szCs w:val="20"/>
          <w:lang w:val="en-US"/>
        </w:rPr>
        <w:t>.</w:t>
      </w:r>
    </w:p>
    <w:p w:rsidR="00681CA1" w:rsidRPr="00680E54" w:rsidRDefault="00681CA1" w:rsidP="00B00796">
      <w:pPr>
        <w:rPr>
          <w:rFonts w:ascii="Times New Roman" w:hAnsi="Times New Roman"/>
          <w:sz w:val="22"/>
          <w:szCs w:val="20"/>
        </w:rPr>
      </w:pPr>
    </w:p>
    <w:p w:rsidR="00681CA1" w:rsidRPr="00F85AA1" w:rsidRDefault="00681CA1" w:rsidP="00B00796">
      <w:pPr>
        <w:rPr>
          <w:rFonts w:ascii="Times New Roman" w:hAnsi="Times New Roman"/>
          <w:sz w:val="22"/>
          <w:szCs w:val="20"/>
          <w:lang w:val="en-US"/>
        </w:rPr>
      </w:pPr>
    </w:p>
    <w:p w:rsidR="00DF7F9D" w:rsidRDefault="00DF7F9D" w:rsidP="00DF7F9D">
      <w:pPr>
        <w:pStyle w:val="Heading2"/>
      </w:pPr>
      <w:bookmarkStart w:id="31" w:name="_Toc302982674"/>
      <w:r>
        <w:lastRenderedPageBreak/>
        <w:t xml:space="preserve">Use Case: Related </w:t>
      </w:r>
      <w:r w:rsidR="00036A47">
        <w:t xml:space="preserve">Questions </w:t>
      </w:r>
      <w:r>
        <w:t>– using FAQ category structure</w:t>
      </w:r>
      <w:bookmarkEnd w:id="31"/>
    </w:p>
    <w:p w:rsidR="00DF7F9D" w:rsidRDefault="00DF7F9D" w:rsidP="00EB48F4">
      <w:pPr>
        <w:pStyle w:val="Heading3"/>
      </w:pPr>
      <w:bookmarkStart w:id="32" w:name="_Toc302982675"/>
      <w:r>
        <w:t>Actors</w:t>
      </w:r>
      <w:bookmarkEnd w:id="32"/>
    </w:p>
    <w:p w:rsidR="00DF7F9D" w:rsidRPr="00681CA1" w:rsidRDefault="00DF7F9D" w:rsidP="00DF7F9D">
      <w:pPr>
        <w:spacing w:after="0" w:line="240" w:lineRule="auto"/>
        <w:jc w:val="both"/>
        <w:rPr>
          <w:rFonts w:ascii="Times New Roman" w:hAnsi="Times New Roman"/>
          <w:sz w:val="22"/>
          <w:szCs w:val="20"/>
          <w:lang w:val="en-US"/>
        </w:rPr>
      </w:pPr>
      <w:r w:rsidRPr="00766A20">
        <w:rPr>
          <w:rFonts w:ascii="Times New Roman" w:hAnsi="Times New Roman"/>
          <w:sz w:val="22"/>
          <w:szCs w:val="20"/>
          <w:lang w:val="en-US"/>
        </w:rPr>
        <w:t>End User, Virtual Assistant, V-Engine</w:t>
      </w:r>
    </w:p>
    <w:p w:rsidR="00DF7F9D" w:rsidRDefault="00DF7F9D" w:rsidP="00EB48F4">
      <w:pPr>
        <w:pStyle w:val="Heading3"/>
      </w:pPr>
      <w:bookmarkStart w:id="33" w:name="_Toc302982676"/>
      <w:r>
        <w:t>Trigger</w:t>
      </w:r>
      <w:bookmarkEnd w:id="33"/>
    </w:p>
    <w:p w:rsidR="00DF7F9D" w:rsidRPr="00766A20" w:rsidRDefault="00DF7F9D" w:rsidP="005E68D5">
      <w:pPr>
        <w:tabs>
          <w:tab w:val="left" w:pos="5719"/>
        </w:tabs>
        <w:spacing w:after="0" w:line="240" w:lineRule="auto"/>
        <w:jc w:val="both"/>
        <w:rPr>
          <w:rFonts w:ascii="Times New Roman" w:hAnsi="Times New Roman"/>
          <w:sz w:val="22"/>
          <w:szCs w:val="20"/>
          <w:lang w:val="en-US"/>
        </w:rPr>
      </w:pPr>
      <w:r w:rsidRPr="00766A20">
        <w:rPr>
          <w:rFonts w:ascii="Times New Roman" w:hAnsi="Times New Roman"/>
          <w:sz w:val="22"/>
          <w:szCs w:val="20"/>
          <w:lang w:val="en-US"/>
        </w:rPr>
        <w:t>User enters a</w:t>
      </w:r>
      <w:r w:rsidR="001A3D2C" w:rsidRPr="00766A20">
        <w:rPr>
          <w:rFonts w:ascii="Times New Roman" w:hAnsi="Times New Roman"/>
          <w:sz w:val="22"/>
          <w:szCs w:val="20"/>
          <w:lang w:val="en-US"/>
        </w:rPr>
        <w:t>ninput</w:t>
      </w:r>
      <w:r w:rsidRPr="00766A20">
        <w:rPr>
          <w:rFonts w:ascii="Times New Roman" w:hAnsi="Times New Roman"/>
          <w:sz w:val="22"/>
          <w:szCs w:val="20"/>
          <w:lang w:val="en-US"/>
        </w:rPr>
        <w:t>(question) and click</w:t>
      </w:r>
      <w:r w:rsidR="00036A47">
        <w:rPr>
          <w:rFonts w:ascii="Times New Roman" w:hAnsi="Times New Roman"/>
          <w:sz w:val="22"/>
          <w:szCs w:val="20"/>
          <w:lang w:val="en-US"/>
        </w:rPr>
        <w:t>s</w:t>
      </w:r>
      <w:r w:rsidRPr="00766A20">
        <w:rPr>
          <w:rFonts w:ascii="Times New Roman" w:hAnsi="Times New Roman"/>
          <w:sz w:val="22"/>
          <w:szCs w:val="20"/>
          <w:lang w:val="en-US"/>
        </w:rPr>
        <w:t xml:space="preserve"> on submit.</w:t>
      </w:r>
      <w:r w:rsidR="005E68D5">
        <w:rPr>
          <w:rFonts w:ascii="Times New Roman" w:hAnsi="Times New Roman"/>
          <w:sz w:val="22"/>
          <w:szCs w:val="20"/>
          <w:lang w:val="en-US"/>
        </w:rPr>
        <w:tab/>
      </w:r>
    </w:p>
    <w:p w:rsidR="00DF7F9D" w:rsidRDefault="00DF7F9D" w:rsidP="00EB48F4">
      <w:pPr>
        <w:pStyle w:val="Heading3"/>
      </w:pPr>
      <w:bookmarkStart w:id="34" w:name="_Toc302982677"/>
      <w:r>
        <w:t>Description</w:t>
      </w:r>
      <w:bookmarkEnd w:id="34"/>
    </w:p>
    <w:p w:rsidR="00DF7F9D" w:rsidRDefault="00DF7F9D" w:rsidP="00DF7F9D">
      <w:pPr>
        <w:pStyle w:val="BodyText"/>
      </w:pPr>
      <w:r>
        <w:t xml:space="preserve">This uses case describes the scenario of </w:t>
      </w:r>
      <w:r w:rsidR="00C01161">
        <w:t xml:space="preserve">Related Questions </w:t>
      </w:r>
      <w:r>
        <w:t xml:space="preserve">based on FAQ category structure. V-engine does NLP search to find answer to the user question. </w:t>
      </w:r>
      <w:r w:rsidR="00E54DDB">
        <w:t>Once answer is found, V-Engine will find similar answers based on FAQ category. Related Questions (FAQs) will also be return along with the main answer.</w:t>
      </w:r>
    </w:p>
    <w:p w:rsidR="00DF7F9D" w:rsidRDefault="00DF7F9D" w:rsidP="00EB48F4">
      <w:pPr>
        <w:pStyle w:val="Heading3"/>
      </w:pPr>
      <w:bookmarkStart w:id="35" w:name="_Toc302982678"/>
      <w:r>
        <w:t>Preconditions</w:t>
      </w:r>
      <w:bookmarkEnd w:id="35"/>
    </w:p>
    <w:p w:rsidR="00DD47F5" w:rsidRDefault="00DF7F9D" w:rsidP="005804C9">
      <w:pPr>
        <w:spacing w:after="0" w:line="240" w:lineRule="auto"/>
        <w:rPr>
          <w:rFonts w:ascii="Times New Roman" w:hAnsi="Times New Roman"/>
          <w:sz w:val="22"/>
          <w:szCs w:val="20"/>
          <w:lang w:val="en-US"/>
        </w:rPr>
      </w:pPr>
      <w:r w:rsidRPr="00D95F02">
        <w:rPr>
          <w:rFonts w:ascii="Times New Roman" w:hAnsi="Times New Roman"/>
          <w:sz w:val="22"/>
          <w:szCs w:val="20"/>
          <w:lang w:val="en-US"/>
        </w:rPr>
        <w:t xml:space="preserve">Project configuration to use </w:t>
      </w:r>
      <w:r w:rsidR="00E54DDB">
        <w:rPr>
          <w:rFonts w:ascii="Times New Roman" w:hAnsi="Times New Roman"/>
          <w:sz w:val="22"/>
          <w:szCs w:val="20"/>
          <w:lang w:val="en-US"/>
        </w:rPr>
        <w:t>FAQ category</w:t>
      </w:r>
      <w:r w:rsidRPr="00D95F02">
        <w:rPr>
          <w:rFonts w:ascii="Times New Roman" w:hAnsi="Times New Roman"/>
          <w:sz w:val="22"/>
          <w:szCs w:val="20"/>
          <w:lang w:val="en-US"/>
        </w:rPr>
        <w:t xml:space="preserve"> for related FAQs</w:t>
      </w:r>
      <w:r w:rsidR="00DD47F5">
        <w:rPr>
          <w:rFonts w:ascii="Times New Roman" w:hAnsi="Times New Roman"/>
          <w:sz w:val="22"/>
          <w:szCs w:val="20"/>
          <w:lang w:val="en-US"/>
        </w:rPr>
        <w:t xml:space="preserve"> set to true</w:t>
      </w:r>
      <w:r w:rsidR="005804C9">
        <w:rPr>
          <w:rFonts w:ascii="Times New Roman" w:hAnsi="Times New Roman"/>
          <w:sz w:val="22"/>
          <w:szCs w:val="20"/>
          <w:lang w:val="en-US"/>
        </w:rPr>
        <w:t>.</w:t>
      </w:r>
    </w:p>
    <w:p w:rsidR="00DF7F9D" w:rsidRPr="00681CA1" w:rsidRDefault="005804C9" w:rsidP="00DF7F9D">
      <w:pPr>
        <w:spacing w:after="0" w:line="240" w:lineRule="auto"/>
      </w:pPr>
      <w:r>
        <w:rPr>
          <w:rFonts w:ascii="Times New Roman" w:hAnsi="Times New Roman"/>
          <w:sz w:val="22"/>
          <w:szCs w:val="20"/>
          <w:lang w:val="en-US"/>
        </w:rPr>
        <w:t>Answer given for the user input has recommending or both flag set for FAQ category structure.</w:t>
      </w:r>
    </w:p>
    <w:p w:rsidR="00DF7F9D" w:rsidRDefault="00DF7F9D" w:rsidP="00EB48F4">
      <w:pPr>
        <w:pStyle w:val="Heading3"/>
      </w:pPr>
      <w:bookmarkStart w:id="36" w:name="_Toc302982679"/>
      <w:r>
        <w:t>Postconditions</w:t>
      </w:r>
      <w:bookmarkEnd w:id="36"/>
    </w:p>
    <w:p w:rsidR="00DF7F9D" w:rsidRDefault="00DF7F9D" w:rsidP="00DF7F9D">
      <w:pPr>
        <w:pStyle w:val="BodyText"/>
      </w:pPr>
      <w:r>
        <w:t>Answer along with related FAQs</w:t>
      </w:r>
      <w:r w:rsidR="006E5C16">
        <w:t>, breadcrumb and dropdownare</w:t>
      </w:r>
      <w:r>
        <w:t>displayed to the user.</w:t>
      </w:r>
    </w:p>
    <w:p w:rsidR="00DF7F9D" w:rsidRDefault="00DF7F9D" w:rsidP="00EB48F4">
      <w:pPr>
        <w:pStyle w:val="Heading3"/>
      </w:pPr>
      <w:bookmarkStart w:id="37" w:name="_Toc302982680"/>
      <w:r>
        <w:t>Normal Flow</w:t>
      </w:r>
      <w:bookmarkEnd w:id="37"/>
    </w:p>
    <w:p w:rsidR="00DF7F9D" w:rsidRDefault="00DF7F9D" w:rsidP="008435B6">
      <w:pPr>
        <w:pStyle w:val="BodyText"/>
        <w:numPr>
          <w:ilvl w:val="0"/>
          <w:numId w:val="6"/>
        </w:numPr>
      </w:pPr>
      <w:r>
        <w:t>User enters a question and click</w:t>
      </w:r>
      <w:r w:rsidR="00DD47F5">
        <w:t>s</w:t>
      </w:r>
      <w:r>
        <w:t xml:space="preserve"> on submit in Virtual Assistant.</w:t>
      </w:r>
    </w:p>
    <w:p w:rsidR="00DF7F9D" w:rsidRDefault="00DF7F9D" w:rsidP="008435B6">
      <w:pPr>
        <w:pStyle w:val="BodyText"/>
        <w:numPr>
          <w:ilvl w:val="0"/>
          <w:numId w:val="6"/>
        </w:numPr>
      </w:pPr>
      <w:r>
        <w:t>Virtual Assistant sends the request to V-engine for NLP processing.</w:t>
      </w:r>
    </w:p>
    <w:p w:rsidR="00DF7F9D" w:rsidRDefault="00DF7F9D" w:rsidP="008435B6">
      <w:pPr>
        <w:pStyle w:val="BodyText"/>
        <w:numPr>
          <w:ilvl w:val="0"/>
          <w:numId w:val="6"/>
        </w:numPr>
      </w:pPr>
      <w:r>
        <w:t xml:space="preserve">V-Engine does NLP processing to </w:t>
      </w:r>
      <w:r w:rsidR="00DD47F5">
        <w:t>identify A</w:t>
      </w:r>
      <w:r>
        <w:t>nswer to the user question</w:t>
      </w:r>
    </w:p>
    <w:p w:rsidR="00DF7F9D" w:rsidRDefault="00DF7F9D" w:rsidP="008435B6">
      <w:pPr>
        <w:pStyle w:val="BodyText"/>
        <w:numPr>
          <w:ilvl w:val="0"/>
          <w:numId w:val="6"/>
        </w:numPr>
      </w:pPr>
      <w:r>
        <w:t>V-Engine finds a matching answer to the user question using NLP search</w:t>
      </w:r>
    </w:p>
    <w:p w:rsidR="00DF7F9D" w:rsidRDefault="00DF7F9D" w:rsidP="008435B6">
      <w:pPr>
        <w:pStyle w:val="BodyText"/>
        <w:numPr>
          <w:ilvl w:val="0"/>
          <w:numId w:val="6"/>
        </w:numPr>
      </w:pPr>
      <w:r>
        <w:t>V-Engine check</w:t>
      </w:r>
      <w:r w:rsidR="00353B75">
        <w:t>s</w:t>
      </w:r>
      <w:r>
        <w:t xml:space="preserve"> the project configuration to determine which algorithm to select to find related </w:t>
      </w:r>
      <w:r w:rsidR="00DD47F5">
        <w:t>questions.</w:t>
      </w:r>
    </w:p>
    <w:p w:rsidR="00DF7F9D" w:rsidRDefault="00DF7F9D" w:rsidP="008435B6">
      <w:pPr>
        <w:pStyle w:val="BodyText"/>
        <w:numPr>
          <w:ilvl w:val="0"/>
          <w:numId w:val="6"/>
        </w:numPr>
      </w:pPr>
      <w:r>
        <w:t xml:space="preserve">Project configuration is to use </w:t>
      </w:r>
      <w:r w:rsidR="00E54DDB">
        <w:t xml:space="preserve">FAQ category  structure </w:t>
      </w:r>
      <w:r>
        <w:t xml:space="preserve">to determine related </w:t>
      </w:r>
      <w:r w:rsidR="00DD47F5">
        <w:t>questions</w:t>
      </w:r>
    </w:p>
    <w:p w:rsidR="005B20F7" w:rsidRDefault="005B20F7" w:rsidP="005B20F7">
      <w:pPr>
        <w:pStyle w:val="BodyText"/>
        <w:numPr>
          <w:ilvl w:val="0"/>
          <w:numId w:val="6"/>
        </w:numPr>
      </w:pPr>
      <w:r>
        <w:t>V-Engine checks if in test environment and request parameter has FAQ category set, it will override the project configuration parameter for FAQ category set.</w:t>
      </w:r>
    </w:p>
    <w:p w:rsidR="00353B75" w:rsidRDefault="00353B75" w:rsidP="00353B75">
      <w:pPr>
        <w:pStyle w:val="BodyText"/>
        <w:numPr>
          <w:ilvl w:val="0"/>
          <w:numId w:val="6"/>
        </w:numPr>
      </w:pPr>
      <w:r>
        <w:t>Project configuration is to use FAQ Categories to determine Related Questions and answer selected to be given for the user input has FAQ recommending or both flag set.</w:t>
      </w:r>
    </w:p>
    <w:p w:rsidR="00DF7F9D" w:rsidRDefault="00DF7F9D" w:rsidP="008435B6">
      <w:pPr>
        <w:pStyle w:val="BodyText"/>
        <w:numPr>
          <w:ilvl w:val="0"/>
          <w:numId w:val="6"/>
        </w:numPr>
      </w:pPr>
      <w:r>
        <w:t xml:space="preserve">V-Engine </w:t>
      </w:r>
      <w:r w:rsidR="00E54DDB">
        <w:t xml:space="preserve">determines the main FAQ category of the main answer, say category ‘X’ </w:t>
      </w:r>
      <w:r w:rsidR="00353B75">
        <w:t>If there is no Main Category, the search for Related Questions is aborted and the currently displayed list of FAQs, the breadcrumb, and the dropdown are all unchanged.</w:t>
      </w:r>
    </w:p>
    <w:p w:rsidR="006E4771" w:rsidRDefault="006E4771" w:rsidP="00672BB2">
      <w:pPr>
        <w:pStyle w:val="BodyText"/>
        <w:numPr>
          <w:ilvl w:val="0"/>
          <w:numId w:val="6"/>
        </w:numPr>
      </w:pPr>
      <w:r>
        <w:t xml:space="preserve">V-Engine </w:t>
      </w:r>
      <w:r w:rsidR="00D32AB4">
        <w:t xml:space="preserve">loops through all </w:t>
      </w:r>
      <w:r w:rsidR="00DD47F5">
        <w:t xml:space="preserve">Answers </w:t>
      </w:r>
      <w:r w:rsidR="00D32AB4">
        <w:t xml:space="preserve">and selects related FAQs. </w:t>
      </w:r>
    </w:p>
    <w:p w:rsidR="00D32AB4" w:rsidRDefault="00D32AB4" w:rsidP="00672BB2">
      <w:pPr>
        <w:pStyle w:val="BodyText"/>
        <w:numPr>
          <w:ilvl w:val="0"/>
          <w:numId w:val="6"/>
        </w:numPr>
      </w:pPr>
      <w:r>
        <w:t>The selection of related FAQs is based on the following criteria</w:t>
      </w:r>
    </w:p>
    <w:p w:rsidR="00D32AB4" w:rsidRDefault="00D32AB4" w:rsidP="00D32AB4">
      <w:pPr>
        <w:pStyle w:val="BodyText"/>
        <w:numPr>
          <w:ilvl w:val="1"/>
          <w:numId w:val="6"/>
        </w:numPr>
      </w:pPr>
      <w:r>
        <w:t xml:space="preserve">Answer has category ‘X’ as </w:t>
      </w:r>
      <w:r w:rsidR="00DD47F5">
        <w:t>category/context</w:t>
      </w:r>
    </w:p>
    <w:p w:rsidR="00D32AB4" w:rsidRDefault="00D32AB4" w:rsidP="00D32AB4">
      <w:pPr>
        <w:pStyle w:val="BodyText"/>
        <w:numPr>
          <w:ilvl w:val="1"/>
          <w:numId w:val="6"/>
        </w:numPr>
      </w:pPr>
      <w:r>
        <w:lastRenderedPageBreak/>
        <w:t xml:space="preserve">Answer is marked as recommendable or both for FAQ category structure </w:t>
      </w:r>
    </w:p>
    <w:p w:rsidR="00D32AB4" w:rsidRDefault="00D32AB4" w:rsidP="00D32AB4">
      <w:pPr>
        <w:pStyle w:val="BodyText"/>
        <w:numPr>
          <w:ilvl w:val="1"/>
          <w:numId w:val="6"/>
        </w:numPr>
      </w:pPr>
      <w:r>
        <w:t>Answer belongs to current business area  and channel(this includes moving up the hierarchy as explained in the flowchart section 2.2.7.1)</w:t>
      </w:r>
    </w:p>
    <w:p w:rsidR="00E54DDB" w:rsidRDefault="004948D3" w:rsidP="00D32AB4">
      <w:pPr>
        <w:pStyle w:val="BodyText"/>
        <w:numPr>
          <w:ilvl w:val="0"/>
          <w:numId w:val="6"/>
        </w:numPr>
      </w:pPr>
      <w:r w:rsidRPr="004948D3">
        <w:t>V-Engine selects questions belonging to the recognitions</w:t>
      </w:r>
      <w:r w:rsidR="00DD47F5">
        <w:t xml:space="preserve"> linked to the Answers</w:t>
      </w:r>
      <w:r w:rsidRPr="004948D3">
        <w:t xml:space="preserve"> as related FAQs</w:t>
      </w:r>
      <w:r>
        <w:t>.</w:t>
      </w:r>
    </w:p>
    <w:p w:rsidR="00DF7F9D" w:rsidRPr="001E5E69" w:rsidRDefault="00DF7F9D" w:rsidP="00D32AB4">
      <w:pPr>
        <w:pStyle w:val="BodyText"/>
        <w:numPr>
          <w:ilvl w:val="0"/>
          <w:numId w:val="6"/>
        </w:numPr>
      </w:pPr>
      <w:r>
        <w:t xml:space="preserve">V-engine returns main answer along with related </w:t>
      </w:r>
      <w:r w:rsidRPr="001E5E69">
        <w:t>FAQs</w:t>
      </w:r>
      <w:r w:rsidR="009A21DC" w:rsidRPr="001E5E69">
        <w:t xml:space="preserve"> and their </w:t>
      </w:r>
      <w:r w:rsidR="00353B75">
        <w:t xml:space="preserve">(manually assigned) </w:t>
      </w:r>
      <w:r w:rsidR="009A21DC" w:rsidRPr="001E5E69">
        <w:t>weights</w:t>
      </w:r>
    </w:p>
    <w:p w:rsidR="00DF7F9D" w:rsidRDefault="00DF7F9D" w:rsidP="00D32AB4">
      <w:pPr>
        <w:pStyle w:val="BodyText"/>
        <w:numPr>
          <w:ilvl w:val="0"/>
          <w:numId w:val="6"/>
        </w:numPr>
      </w:pPr>
      <w:r>
        <w:t>V-Assistant displays the answer along with related FAQ</w:t>
      </w:r>
      <w:r w:rsidR="009A21DC">
        <w:t>s</w:t>
      </w:r>
    </w:p>
    <w:p w:rsidR="00DF7F9D" w:rsidRDefault="00F564A9" w:rsidP="00EB48F4">
      <w:pPr>
        <w:pStyle w:val="Heading3"/>
      </w:pPr>
      <w:bookmarkStart w:id="38" w:name="_Toc302982681"/>
      <w:r>
        <w:t>Alternative Flow</w:t>
      </w:r>
      <w:r w:rsidR="00982A0C">
        <w:t>1</w:t>
      </w:r>
      <w:r w:rsidR="00DF7F9D">
        <w:t>-</w:t>
      </w:r>
      <w:bookmarkEnd w:id="38"/>
    </w:p>
    <w:p w:rsidR="00982A0C" w:rsidRDefault="009E0224" w:rsidP="00DF7F9D">
      <w:pPr>
        <w:pStyle w:val="BodyText"/>
      </w:pPr>
      <w:r>
        <w:t xml:space="preserve">From point </w:t>
      </w:r>
      <w:r w:rsidR="00D8404B">
        <w:t>10</w:t>
      </w:r>
      <w:r>
        <w:t>– If selected answer has question attached, V-engine selects it as FAQ question and skips point 10</w:t>
      </w:r>
    </w:p>
    <w:p w:rsidR="00982A0C" w:rsidRDefault="00F564A9" w:rsidP="00EB48F4">
      <w:pPr>
        <w:pStyle w:val="Heading3"/>
      </w:pPr>
      <w:bookmarkStart w:id="39" w:name="_Toc302982682"/>
      <w:r>
        <w:t>Alternative Flow</w:t>
      </w:r>
      <w:r w:rsidR="00982A0C">
        <w:t xml:space="preserve"> 2-</w:t>
      </w:r>
      <w:bookmarkEnd w:id="39"/>
    </w:p>
    <w:p w:rsidR="005471AC" w:rsidRDefault="00DF7F9D" w:rsidP="00DF7F9D">
      <w:pPr>
        <w:pStyle w:val="BodyText"/>
      </w:pPr>
      <w:r>
        <w:t xml:space="preserve">From point </w:t>
      </w:r>
      <w:r w:rsidR="00982A0C">
        <w:t>8-V-Engine finds no answer having category ‘X’ either as main or sub categor</w:t>
      </w:r>
      <w:r w:rsidR="00CA3977">
        <w:t>y</w:t>
      </w:r>
      <w:r>
        <w:t>. No answer is matched, V-Engine returns main answer with no related FAQ</w:t>
      </w:r>
      <w:r w:rsidR="00DD47F5">
        <w:t>s</w:t>
      </w:r>
      <w:r>
        <w:t>. VA displays the answer with no related FAQs</w:t>
      </w:r>
    </w:p>
    <w:p w:rsidR="005471AC" w:rsidRDefault="005471AC" w:rsidP="00EB48F4">
      <w:pPr>
        <w:pStyle w:val="Heading3"/>
      </w:pPr>
      <w:bookmarkStart w:id="40" w:name="_Toc302982683"/>
      <w:r>
        <w:t>Algorithm to determine FAQs based on category-</w:t>
      </w:r>
      <w:bookmarkEnd w:id="40"/>
    </w:p>
    <w:p w:rsidR="005471AC" w:rsidRDefault="005471AC" w:rsidP="005471AC">
      <w:pPr>
        <w:pStyle w:val="BodyText"/>
      </w:pPr>
      <w:r>
        <w:t>Example</w:t>
      </w:r>
      <w:r w:rsidR="004B0F72">
        <w:t xml:space="preserve"> Answers with Main Category and Category/Contexts:</w:t>
      </w:r>
    </w:p>
    <w:p w:rsidR="00353B75" w:rsidRDefault="00353B75" w:rsidP="005471AC">
      <w:pPr>
        <w:pStyle w:val="BodyText"/>
      </w:pPr>
    </w:p>
    <w:tbl>
      <w:tblPr>
        <w:tblW w:w="4380" w:type="dxa"/>
        <w:jc w:val="center"/>
        <w:tblLook w:val="04A0"/>
      </w:tblPr>
      <w:tblGrid>
        <w:gridCol w:w="1340"/>
        <w:gridCol w:w="1460"/>
        <w:gridCol w:w="1580"/>
      </w:tblGrid>
      <w:tr w:rsidR="005471AC" w:rsidRPr="00AB74E7" w:rsidTr="00353B75">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C17A93" w:rsidRDefault="005471AC">
            <w:pPr>
              <w:jc w:val="center"/>
              <w:rPr>
                <w:rFonts w:ascii="Times New Roman" w:hAnsi="Times New Roman"/>
                <w:b/>
                <w:sz w:val="22"/>
                <w:szCs w:val="20"/>
                <w:lang w:val="en-US"/>
              </w:rPr>
            </w:pPr>
            <w:r w:rsidRPr="00766A20">
              <w:rPr>
                <w:rFonts w:ascii="Times New Roman" w:hAnsi="Times New Roman"/>
                <w:b/>
                <w:sz w:val="22"/>
                <w:szCs w:val="20"/>
                <w:lang w:val="en-US"/>
              </w:rPr>
              <w:t>Answer</w:t>
            </w:r>
          </w:p>
        </w:tc>
        <w:tc>
          <w:tcPr>
            <w:tcW w:w="14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17A93" w:rsidRDefault="005471AC">
            <w:pPr>
              <w:jc w:val="center"/>
              <w:rPr>
                <w:rFonts w:ascii="Times New Roman" w:hAnsi="Times New Roman"/>
                <w:b/>
                <w:sz w:val="22"/>
                <w:szCs w:val="20"/>
                <w:lang w:val="en-US"/>
              </w:rPr>
            </w:pPr>
            <w:r w:rsidRPr="00766A20">
              <w:rPr>
                <w:rFonts w:ascii="Times New Roman" w:hAnsi="Times New Roman"/>
                <w:b/>
                <w:sz w:val="22"/>
                <w:szCs w:val="20"/>
                <w:lang w:val="en-US"/>
              </w:rPr>
              <w:t>Main Category</w:t>
            </w:r>
          </w:p>
        </w:tc>
        <w:tc>
          <w:tcPr>
            <w:tcW w:w="158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17A93" w:rsidRDefault="005471AC">
            <w:pPr>
              <w:jc w:val="center"/>
              <w:rPr>
                <w:rFonts w:ascii="Times New Roman" w:hAnsi="Times New Roman"/>
                <w:b/>
                <w:sz w:val="22"/>
                <w:szCs w:val="20"/>
                <w:lang w:val="en-US"/>
              </w:rPr>
            </w:pPr>
            <w:r w:rsidRPr="00766A20">
              <w:rPr>
                <w:rFonts w:ascii="Times New Roman" w:hAnsi="Times New Roman"/>
                <w:b/>
                <w:sz w:val="22"/>
                <w:szCs w:val="20"/>
                <w:lang w:val="en-US"/>
              </w:rPr>
              <w:t>Sub-category</w:t>
            </w:r>
          </w:p>
        </w:tc>
      </w:tr>
      <w:tr w:rsidR="005471AC" w:rsidRPr="00AB74E7" w:rsidTr="00353B75">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Answer1</w:t>
            </w:r>
          </w:p>
        </w:tc>
        <w:tc>
          <w:tcPr>
            <w:tcW w:w="1460" w:type="dxa"/>
            <w:tcBorders>
              <w:top w:val="nil"/>
              <w:left w:val="nil"/>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A</w:t>
            </w:r>
          </w:p>
        </w:tc>
        <w:tc>
          <w:tcPr>
            <w:tcW w:w="1580" w:type="dxa"/>
            <w:tcBorders>
              <w:top w:val="nil"/>
              <w:left w:val="nil"/>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B, X</w:t>
            </w:r>
          </w:p>
        </w:tc>
      </w:tr>
      <w:tr w:rsidR="005471AC" w:rsidRPr="00AB74E7" w:rsidTr="00353B75">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Answer2</w:t>
            </w:r>
          </w:p>
        </w:tc>
        <w:tc>
          <w:tcPr>
            <w:tcW w:w="1460" w:type="dxa"/>
            <w:tcBorders>
              <w:top w:val="nil"/>
              <w:left w:val="nil"/>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C</w:t>
            </w:r>
          </w:p>
        </w:tc>
        <w:tc>
          <w:tcPr>
            <w:tcW w:w="1580" w:type="dxa"/>
            <w:tcBorders>
              <w:top w:val="nil"/>
              <w:left w:val="nil"/>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A,Y</w:t>
            </w:r>
          </w:p>
        </w:tc>
      </w:tr>
      <w:tr w:rsidR="005471AC" w:rsidRPr="00AB74E7" w:rsidTr="00353B75">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Answer3</w:t>
            </w:r>
          </w:p>
        </w:tc>
        <w:tc>
          <w:tcPr>
            <w:tcW w:w="1460" w:type="dxa"/>
            <w:tcBorders>
              <w:top w:val="nil"/>
              <w:left w:val="nil"/>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B</w:t>
            </w:r>
          </w:p>
        </w:tc>
        <w:tc>
          <w:tcPr>
            <w:tcW w:w="1580" w:type="dxa"/>
            <w:tcBorders>
              <w:top w:val="nil"/>
              <w:left w:val="nil"/>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A,Z</w:t>
            </w:r>
          </w:p>
        </w:tc>
      </w:tr>
      <w:tr w:rsidR="005471AC" w:rsidRPr="00AB74E7" w:rsidTr="00353B75">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Answer 4</w:t>
            </w:r>
          </w:p>
        </w:tc>
        <w:tc>
          <w:tcPr>
            <w:tcW w:w="1460" w:type="dxa"/>
            <w:tcBorders>
              <w:top w:val="nil"/>
              <w:left w:val="nil"/>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M</w:t>
            </w:r>
          </w:p>
        </w:tc>
        <w:tc>
          <w:tcPr>
            <w:tcW w:w="1580" w:type="dxa"/>
            <w:tcBorders>
              <w:top w:val="nil"/>
              <w:left w:val="nil"/>
              <w:bottom w:val="single" w:sz="4" w:space="0" w:color="auto"/>
              <w:right w:val="single" w:sz="4" w:space="0" w:color="auto"/>
            </w:tcBorders>
            <w:shd w:val="clear" w:color="auto" w:fill="auto"/>
            <w:noWrap/>
            <w:vAlign w:val="bottom"/>
            <w:hideMark/>
          </w:tcPr>
          <w:p w:rsidR="005471AC" w:rsidRPr="00766A20" w:rsidRDefault="005471AC" w:rsidP="00766A20">
            <w:pPr>
              <w:pStyle w:val="BodyText"/>
            </w:pPr>
            <w:r w:rsidRPr="00766A20">
              <w:t>X,Y,Z</w:t>
            </w:r>
          </w:p>
        </w:tc>
      </w:tr>
    </w:tbl>
    <w:p w:rsidR="004B0F72" w:rsidRDefault="004B0F72" w:rsidP="005471AC">
      <w:pPr>
        <w:pStyle w:val="BodyText"/>
      </w:pPr>
    </w:p>
    <w:p w:rsidR="00353B75" w:rsidRPr="00766A20" w:rsidRDefault="00EB5FD4" w:rsidP="005471AC">
      <w:pPr>
        <w:pStyle w:val="BodyText"/>
      </w:pPr>
      <w:r>
        <w:t>The</w:t>
      </w:r>
      <w:r w:rsidR="005471AC" w:rsidRPr="00766A20">
        <w:t>table</w:t>
      </w:r>
      <w:r>
        <w:t xml:space="preserve">below </w:t>
      </w:r>
      <w:r w:rsidR="005471AC" w:rsidRPr="00766A20">
        <w:t>shows for different input (NLP selected answer),how</w:t>
      </w:r>
      <w:r>
        <w:t>the</w:t>
      </w:r>
      <w:r w:rsidR="005471AC" w:rsidRPr="00766A20">
        <w:t>related FAQ</w:t>
      </w:r>
      <w:r>
        <w:t>sare</w:t>
      </w:r>
      <w:r w:rsidR="005471AC" w:rsidRPr="00766A20">
        <w:t>found.</w:t>
      </w:r>
    </w:p>
    <w:tbl>
      <w:tblPr>
        <w:tblW w:w="9039" w:type="dxa"/>
        <w:jc w:val="center"/>
        <w:tblLook w:val="04A0"/>
      </w:tblPr>
      <w:tblGrid>
        <w:gridCol w:w="1526"/>
        <w:gridCol w:w="2551"/>
        <w:gridCol w:w="4962"/>
      </w:tblGrid>
      <w:tr w:rsidR="005471AC" w:rsidRPr="00AB74E7" w:rsidTr="00681CA1">
        <w:trPr>
          <w:trHeight w:val="935"/>
          <w:jc w:val="center"/>
        </w:trPr>
        <w:tc>
          <w:tcPr>
            <w:tcW w:w="1526"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C17A93" w:rsidRDefault="005471AC">
            <w:pPr>
              <w:jc w:val="center"/>
              <w:rPr>
                <w:rFonts w:ascii="Times New Roman" w:hAnsi="Times New Roman"/>
                <w:b/>
                <w:sz w:val="22"/>
                <w:szCs w:val="20"/>
                <w:lang w:val="en-US"/>
              </w:rPr>
            </w:pPr>
            <w:r w:rsidRPr="00766A20">
              <w:rPr>
                <w:rFonts w:ascii="Times New Roman" w:hAnsi="Times New Roman"/>
                <w:b/>
                <w:sz w:val="22"/>
                <w:szCs w:val="20"/>
                <w:lang w:val="en-US"/>
              </w:rPr>
              <w:t>NLP selection</w:t>
            </w:r>
          </w:p>
        </w:tc>
        <w:tc>
          <w:tcPr>
            <w:tcW w:w="2551"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C17A93" w:rsidRDefault="005471AC">
            <w:pPr>
              <w:jc w:val="center"/>
              <w:rPr>
                <w:rFonts w:ascii="Times New Roman" w:hAnsi="Times New Roman"/>
                <w:b/>
                <w:sz w:val="22"/>
                <w:szCs w:val="20"/>
                <w:lang w:val="en-US"/>
              </w:rPr>
            </w:pPr>
            <w:r w:rsidRPr="00766A20">
              <w:rPr>
                <w:rFonts w:ascii="Times New Roman" w:hAnsi="Times New Roman"/>
                <w:b/>
                <w:sz w:val="22"/>
                <w:szCs w:val="20"/>
                <w:lang w:val="en-US"/>
              </w:rPr>
              <w:t>Related FAQ answer selection</w:t>
            </w:r>
          </w:p>
        </w:tc>
        <w:tc>
          <w:tcPr>
            <w:tcW w:w="496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C17A93" w:rsidRDefault="006E4771">
            <w:pPr>
              <w:jc w:val="center"/>
              <w:rPr>
                <w:rFonts w:ascii="Times New Roman" w:hAnsi="Times New Roman"/>
                <w:b/>
                <w:sz w:val="22"/>
                <w:szCs w:val="20"/>
                <w:lang w:val="en-US"/>
              </w:rPr>
            </w:pPr>
            <w:r w:rsidRPr="00766A20">
              <w:rPr>
                <w:rFonts w:ascii="Times New Roman" w:hAnsi="Times New Roman"/>
                <w:b/>
                <w:sz w:val="22"/>
                <w:szCs w:val="20"/>
                <w:lang w:val="en-US"/>
              </w:rPr>
              <w:t>C</w:t>
            </w:r>
            <w:r w:rsidR="005471AC" w:rsidRPr="00766A20">
              <w:rPr>
                <w:rFonts w:ascii="Times New Roman" w:hAnsi="Times New Roman"/>
                <w:b/>
                <w:sz w:val="22"/>
                <w:szCs w:val="20"/>
                <w:lang w:val="en-US"/>
              </w:rPr>
              <w:t>omments</w:t>
            </w:r>
          </w:p>
        </w:tc>
      </w:tr>
      <w:tr w:rsidR="005471AC" w:rsidRPr="00AB74E7" w:rsidTr="00353B75">
        <w:trPr>
          <w:trHeight w:val="900"/>
          <w:jc w:val="center"/>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rsidR="005471AC" w:rsidRPr="00766A20" w:rsidRDefault="005471AC" w:rsidP="001066BE">
            <w:pPr>
              <w:jc w:val="center"/>
              <w:rPr>
                <w:rFonts w:ascii="Times New Roman" w:hAnsi="Times New Roman"/>
                <w:sz w:val="22"/>
                <w:szCs w:val="20"/>
                <w:lang w:val="en-US"/>
              </w:rPr>
            </w:pPr>
            <w:r w:rsidRPr="00766A20">
              <w:rPr>
                <w:rFonts w:ascii="Times New Roman" w:hAnsi="Times New Roman"/>
                <w:sz w:val="22"/>
                <w:szCs w:val="20"/>
                <w:lang w:val="en-US"/>
              </w:rPr>
              <w:t>Answer1</w:t>
            </w:r>
          </w:p>
        </w:tc>
        <w:tc>
          <w:tcPr>
            <w:tcW w:w="2551" w:type="dxa"/>
            <w:tcBorders>
              <w:top w:val="nil"/>
              <w:left w:val="nil"/>
              <w:bottom w:val="single" w:sz="4" w:space="0" w:color="auto"/>
              <w:right w:val="single" w:sz="4" w:space="0" w:color="auto"/>
            </w:tcBorders>
            <w:shd w:val="clear" w:color="auto" w:fill="auto"/>
            <w:vAlign w:val="bottom"/>
            <w:hideMark/>
          </w:tcPr>
          <w:p w:rsidR="005471AC" w:rsidRPr="00766A20" w:rsidRDefault="005471AC" w:rsidP="001066BE">
            <w:pPr>
              <w:rPr>
                <w:rFonts w:ascii="Times New Roman" w:hAnsi="Times New Roman"/>
                <w:sz w:val="22"/>
                <w:szCs w:val="20"/>
                <w:lang w:val="en-US"/>
              </w:rPr>
            </w:pPr>
            <w:r w:rsidRPr="00766A20">
              <w:rPr>
                <w:rFonts w:ascii="Times New Roman" w:hAnsi="Times New Roman"/>
                <w:sz w:val="22"/>
                <w:szCs w:val="20"/>
                <w:lang w:val="en-US"/>
              </w:rPr>
              <w:t>Answer 2 and Answer 3</w:t>
            </w:r>
          </w:p>
        </w:tc>
        <w:tc>
          <w:tcPr>
            <w:tcW w:w="4962" w:type="dxa"/>
            <w:tcBorders>
              <w:top w:val="nil"/>
              <w:left w:val="nil"/>
              <w:bottom w:val="single" w:sz="4" w:space="0" w:color="auto"/>
              <w:right w:val="single" w:sz="4" w:space="0" w:color="auto"/>
            </w:tcBorders>
            <w:shd w:val="clear" w:color="auto" w:fill="auto"/>
            <w:vAlign w:val="bottom"/>
            <w:hideMark/>
          </w:tcPr>
          <w:p w:rsidR="005471AC" w:rsidRPr="00766A20" w:rsidRDefault="005471AC" w:rsidP="00DD47F5">
            <w:pPr>
              <w:rPr>
                <w:rFonts w:ascii="Times New Roman" w:hAnsi="Times New Roman"/>
                <w:sz w:val="22"/>
                <w:szCs w:val="20"/>
                <w:lang w:val="en-US"/>
              </w:rPr>
            </w:pPr>
            <w:r w:rsidRPr="00766A20">
              <w:rPr>
                <w:rFonts w:ascii="Times New Roman" w:hAnsi="Times New Roman"/>
                <w:sz w:val="22"/>
                <w:szCs w:val="20"/>
                <w:lang w:val="en-US"/>
              </w:rPr>
              <w:t>Answer 1 main category 'A' found in Answer 2&amp;</w:t>
            </w:r>
            <w:r w:rsidR="00DD47F5">
              <w:rPr>
                <w:rFonts w:ascii="Times New Roman" w:hAnsi="Times New Roman"/>
                <w:sz w:val="22"/>
                <w:szCs w:val="20"/>
                <w:lang w:val="en-US"/>
              </w:rPr>
              <w:t>A</w:t>
            </w:r>
            <w:r w:rsidRPr="00766A20">
              <w:rPr>
                <w:rFonts w:ascii="Times New Roman" w:hAnsi="Times New Roman"/>
                <w:sz w:val="22"/>
                <w:szCs w:val="20"/>
                <w:lang w:val="en-US"/>
              </w:rPr>
              <w:t xml:space="preserve">nswer 3 </w:t>
            </w:r>
          </w:p>
        </w:tc>
      </w:tr>
      <w:tr w:rsidR="005471AC" w:rsidRPr="00AB74E7" w:rsidTr="00353B75">
        <w:trPr>
          <w:trHeight w:val="900"/>
          <w:jc w:val="center"/>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rsidR="005471AC" w:rsidRPr="00766A20" w:rsidRDefault="005471AC" w:rsidP="001066BE">
            <w:pPr>
              <w:jc w:val="center"/>
              <w:rPr>
                <w:rFonts w:ascii="Times New Roman" w:hAnsi="Times New Roman"/>
                <w:sz w:val="22"/>
                <w:szCs w:val="20"/>
                <w:lang w:val="en-US"/>
              </w:rPr>
            </w:pPr>
            <w:r w:rsidRPr="00766A20">
              <w:rPr>
                <w:rFonts w:ascii="Times New Roman" w:hAnsi="Times New Roman"/>
                <w:sz w:val="22"/>
                <w:szCs w:val="20"/>
                <w:lang w:val="en-US"/>
              </w:rPr>
              <w:t>Answer2</w:t>
            </w:r>
          </w:p>
        </w:tc>
        <w:tc>
          <w:tcPr>
            <w:tcW w:w="2551" w:type="dxa"/>
            <w:tcBorders>
              <w:top w:val="nil"/>
              <w:left w:val="nil"/>
              <w:bottom w:val="single" w:sz="4" w:space="0" w:color="auto"/>
              <w:right w:val="single" w:sz="4" w:space="0" w:color="auto"/>
            </w:tcBorders>
            <w:shd w:val="clear" w:color="auto" w:fill="auto"/>
            <w:vAlign w:val="bottom"/>
            <w:hideMark/>
          </w:tcPr>
          <w:p w:rsidR="005471AC" w:rsidRPr="00766A20" w:rsidRDefault="005471AC" w:rsidP="001066BE">
            <w:pPr>
              <w:rPr>
                <w:rFonts w:ascii="Times New Roman" w:hAnsi="Times New Roman"/>
                <w:sz w:val="22"/>
                <w:szCs w:val="20"/>
                <w:lang w:val="en-US"/>
              </w:rPr>
            </w:pPr>
            <w:r w:rsidRPr="00766A20">
              <w:rPr>
                <w:rFonts w:ascii="Times New Roman" w:hAnsi="Times New Roman"/>
                <w:sz w:val="22"/>
                <w:szCs w:val="20"/>
                <w:lang w:val="en-US"/>
              </w:rPr>
              <w:t>no match found</w:t>
            </w:r>
          </w:p>
        </w:tc>
        <w:tc>
          <w:tcPr>
            <w:tcW w:w="4962" w:type="dxa"/>
            <w:tcBorders>
              <w:top w:val="nil"/>
              <w:left w:val="nil"/>
              <w:bottom w:val="single" w:sz="4" w:space="0" w:color="auto"/>
              <w:right w:val="single" w:sz="4" w:space="0" w:color="auto"/>
            </w:tcBorders>
            <w:shd w:val="clear" w:color="auto" w:fill="auto"/>
            <w:vAlign w:val="bottom"/>
            <w:hideMark/>
          </w:tcPr>
          <w:p w:rsidR="005471AC" w:rsidRPr="00766A20" w:rsidRDefault="00DD47F5" w:rsidP="00DD47F5">
            <w:pPr>
              <w:rPr>
                <w:rFonts w:ascii="Times New Roman" w:hAnsi="Times New Roman"/>
                <w:sz w:val="22"/>
                <w:szCs w:val="20"/>
                <w:lang w:val="en-US"/>
              </w:rPr>
            </w:pPr>
            <w:r>
              <w:rPr>
                <w:rFonts w:ascii="Times New Roman" w:hAnsi="Times New Roman"/>
                <w:sz w:val="22"/>
                <w:szCs w:val="20"/>
                <w:lang w:val="en-US"/>
              </w:rPr>
              <w:t>A</w:t>
            </w:r>
            <w:r w:rsidR="005471AC" w:rsidRPr="00766A20">
              <w:rPr>
                <w:rFonts w:ascii="Times New Roman" w:hAnsi="Times New Roman"/>
                <w:sz w:val="22"/>
                <w:szCs w:val="20"/>
                <w:lang w:val="en-US"/>
              </w:rPr>
              <w:t>nswer 2 main category 'C' not found in category of other answers.</w:t>
            </w:r>
          </w:p>
        </w:tc>
      </w:tr>
      <w:tr w:rsidR="005471AC" w:rsidRPr="00AB74E7" w:rsidTr="00353B75">
        <w:trPr>
          <w:trHeight w:val="600"/>
          <w:jc w:val="center"/>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rsidR="005471AC" w:rsidRPr="00766A20" w:rsidRDefault="005471AC" w:rsidP="001066BE">
            <w:pPr>
              <w:jc w:val="center"/>
              <w:rPr>
                <w:rFonts w:ascii="Times New Roman" w:hAnsi="Times New Roman"/>
                <w:sz w:val="22"/>
                <w:szCs w:val="20"/>
                <w:lang w:val="en-US"/>
              </w:rPr>
            </w:pPr>
            <w:r w:rsidRPr="00766A20">
              <w:rPr>
                <w:rFonts w:ascii="Times New Roman" w:hAnsi="Times New Roman"/>
                <w:sz w:val="22"/>
                <w:szCs w:val="20"/>
                <w:lang w:val="en-US"/>
              </w:rPr>
              <w:t>Answer3</w:t>
            </w:r>
          </w:p>
        </w:tc>
        <w:tc>
          <w:tcPr>
            <w:tcW w:w="2551" w:type="dxa"/>
            <w:tcBorders>
              <w:top w:val="nil"/>
              <w:left w:val="nil"/>
              <w:bottom w:val="single" w:sz="4" w:space="0" w:color="auto"/>
              <w:right w:val="single" w:sz="4" w:space="0" w:color="auto"/>
            </w:tcBorders>
            <w:shd w:val="clear" w:color="auto" w:fill="auto"/>
            <w:vAlign w:val="bottom"/>
            <w:hideMark/>
          </w:tcPr>
          <w:p w:rsidR="005471AC" w:rsidRPr="00766A20" w:rsidRDefault="005471AC" w:rsidP="001066BE">
            <w:pPr>
              <w:rPr>
                <w:rFonts w:ascii="Times New Roman" w:hAnsi="Times New Roman"/>
                <w:sz w:val="22"/>
                <w:szCs w:val="20"/>
                <w:lang w:val="en-US"/>
              </w:rPr>
            </w:pPr>
            <w:r w:rsidRPr="00766A20">
              <w:rPr>
                <w:rFonts w:ascii="Times New Roman" w:hAnsi="Times New Roman"/>
                <w:sz w:val="22"/>
                <w:szCs w:val="20"/>
                <w:lang w:val="en-US"/>
              </w:rPr>
              <w:t>Answer 1</w:t>
            </w:r>
          </w:p>
        </w:tc>
        <w:tc>
          <w:tcPr>
            <w:tcW w:w="4962" w:type="dxa"/>
            <w:tcBorders>
              <w:top w:val="nil"/>
              <w:left w:val="nil"/>
              <w:bottom w:val="single" w:sz="4" w:space="0" w:color="auto"/>
              <w:right w:val="single" w:sz="4" w:space="0" w:color="auto"/>
            </w:tcBorders>
            <w:shd w:val="clear" w:color="auto" w:fill="auto"/>
            <w:vAlign w:val="bottom"/>
            <w:hideMark/>
          </w:tcPr>
          <w:p w:rsidR="005471AC" w:rsidRPr="00766A20" w:rsidRDefault="005471AC" w:rsidP="001066BE">
            <w:pPr>
              <w:rPr>
                <w:rFonts w:ascii="Times New Roman" w:hAnsi="Times New Roman"/>
                <w:sz w:val="22"/>
                <w:szCs w:val="20"/>
                <w:lang w:val="en-US"/>
              </w:rPr>
            </w:pPr>
            <w:r w:rsidRPr="00766A20">
              <w:rPr>
                <w:rFonts w:ascii="Times New Roman" w:hAnsi="Times New Roman"/>
                <w:sz w:val="22"/>
                <w:szCs w:val="20"/>
                <w:lang w:val="en-US"/>
              </w:rPr>
              <w:t>category 'B' found in answer 1 subcategory.</w:t>
            </w:r>
          </w:p>
        </w:tc>
      </w:tr>
      <w:tr w:rsidR="005471AC" w:rsidRPr="00AB74E7" w:rsidTr="00353B75">
        <w:trPr>
          <w:trHeight w:val="600"/>
          <w:jc w:val="center"/>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rsidR="005471AC" w:rsidRPr="004C62F9" w:rsidRDefault="00C04651" w:rsidP="001066BE">
            <w:pPr>
              <w:jc w:val="center"/>
              <w:rPr>
                <w:rFonts w:ascii="Times New Roman" w:hAnsi="Times New Roman"/>
                <w:sz w:val="22"/>
                <w:szCs w:val="20"/>
                <w:lang w:val="en-US"/>
              </w:rPr>
            </w:pPr>
            <w:r w:rsidRPr="004C62F9">
              <w:rPr>
                <w:rFonts w:ascii="Times New Roman" w:hAnsi="Times New Roman"/>
                <w:sz w:val="22"/>
                <w:szCs w:val="20"/>
                <w:lang w:val="en-US"/>
              </w:rPr>
              <w:t>Answer4</w:t>
            </w:r>
          </w:p>
        </w:tc>
        <w:tc>
          <w:tcPr>
            <w:tcW w:w="2551" w:type="dxa"/>
            <w:tcBorders>
              <w:top w:val="nil"/>
              <w:left w:val="nil"/>
              <w:bottom w:val="single" w:sz="4" w:space="0" w:color="auto"/>
              <w:right w:val="single" w:sz="4" w:space="0" w:color="auto"/>
            </w:tcBorders>
            <w:shd w:val="clear" w:color="auto" w:fill="auto"/>
            <w:vAlign w:val="bottom"/>
            <w:hideMark/>
          </w:tcPr>
          <w:p w:rsidR="005471AC" w:rsidRPr="004C62F9" w:rsidRDefault="00C04651" w:rsidP="001066BE">
            <w:pPr>
              <w:rPr>
                <w:rFonts w:ascii="Times New Roman" w:hAnsi="Times New Roman"/>
                <w:sz w:val="22"/>
                <w:szCs w:val="20"/>
                <w:lang w:val="en-US"/>
              </w:rPr>
            </w:pPr>
            <w:r w:rsidRPr="004C62F9">
              <w:rPr>
                <w:rFonts w:ascii="Times New Roman" w:hAnsi="Times New Roman"/>
                <w:sz w:val="22"/>
                <w:szCs w:val="20"/>
                <w:lang w:val="en-US"/>
              </w:rPr>
              <w:t>no match found</w:t>
            </w:r>
          </w:p>
        </w:tc>
        <w:tc>
          <w:tcPr>
            <w:tcW w:w="4962" w:type="dxa"/>
            <w:tcBorders>
              <w:top w:val="nil"/>
              <w:left w:val="nil"/>
              <w:bottom w:val="single" w:sz="4" w:space="0" w:color="auto"/>
              <w:right w:val="single" w:sz="4" w:space="0" w:color="auto"/>
            </w:tcBorders>
            <w:shd w:val="clear" w:color="auto" w:fill="auto"/>
            <w:vAlign w:val="bottom"/>
            <w:hideMark/>
          </w:tcPr>
          <w:p w:rsidR="00E54803" w:rsidRPr="004C62F9" w:rsidRDefault="00C04651" w:rsidP="001066BE">
            <w:pPr>
              <w:rPr>
                <w:rFonts w:ascii="Times New Roman" w:hAnsi="Times New Roman"/>
                <w:sz w:val="22"/>
                <w:szCs w:val="20"/>
                <w:lang w:val="en-US"/>
              </w:rPr>
            </w:pPr>
            <w:r w:rsidRPr="004C62F9">
              <w:rPr>
                <w:rFonts w:ascii="Times New Roman" w:hAnsi="Times New Roman"/>
                <w:sz w:val="22"/>
                <w:szCs w:val="20"/>
                <w:lang w:val="en-US"/>
              </w:rPr>
              <w:t>Answer 2 main category 'M' not found in category of other answers.</w:t>
            </w:r>
          </w:p>
        </w:tc>
      </w:tr>
    </w:tbl>
    <w:p w:rsidR="00642E54" w:rsidRPr="00642E54" w:rsidRDefault="00642E54" w:rsidP="00642E54"/>
    <w:p w:rsidR="009D7B30" w:rsidRPr="00681CA1" w:rsidRDefault="005471AC" w:rsidP="00F40DBB">
      <w:pPr>
        <w:pStyle w:val="Heading2"/>
      </w:pPr>
      <w:bookmarkStart w:id="41" w:name="_Toc302982684"/>
      <w:r>
        <w:t xml:space="preserve">Related </w:t>
      </w:r>
      <w:r w:rsidR="00DD47F5">
        <w:t xml:space="preserve">Questions </w:t>
      </w:r>
      <w:r>
        <w:t>– using Statistical Data</w:t>
      </w:r>
      <w:bookmarkEnd w:id="41"/>
    </w:p>
    <w:p w:rsidR="00A46BFD" w:rsidRPr="00EB5FD4" w:rsidRDefault="00E24F90" w:rsidP="00A46BFD">
      <w:pPr>
        <w:rPr>
          <w:rFonts w:ascii="Times New Roman" w:hAnsi="Times New Roman"/>
          <w:bCs/>
          <w:sz w:val="22"/>
          <w:szCs w:val="26"/>
        </w:rPr>
      </w:pPr>
      <w:r w:rsidRPr="00E24F90">
        <w:rPr>
          <w:rFonts w:ascii="Times New Roman" w:hAnsi="Times New Roman"/>
          <w:bCs/>
          <w:sz w:val="22"/>
          <w:szCs w:val="26"/>
        </w:rPr>
        <w:t xml:space="preserve">Related questions will be determined from statistical information </w:t>
      </w:r>
      <w:r w:rsidR="00EB5FD4" w:rsidRPr="00EB5FD4">
        <w:rPr>
          <w:rFonts w:ascii="Times New Roman" w:hAnsi="Times New Roman"/>
          <w:bCs/>
          <w:sz w:val="22"/>
          <w:szCs w:val="26"/>
        </w:rPr>
        <w:t>i.e.</w:t>
      </w:r>
      <w:r w:rsidRPr="00E24F90">
        <w:rPr>
          <w:rFonts w:ascii="Times New Roman" w:hAnsi="Times New Roman"/>
          <w:bCs/>
          <w:sz w:val="22"/>
          <w:szCs w:val="26"/>
        </w:rPr>
        <w:t xml:space="preserve"> based on the data </w:t>
      </w:r>
      <w:r w:rsidRPr="00E24F90">
        <w:rPr>
          <w:rFonts w:ascii="Times New Roman" w:hAnsi="Times New Roman"/>
          <w:bCs/>
          <w:i/>
          <w:sz w:val="22"/>
          <w:szCs w:val="26"/>
        </w:rPr>
        <w:t xml:space="preserve">people who asked A also asked B. </w:t>
      </w:r>
      <w:r w:rsidRPr="00E24F90">
        <w:rPr>
          <w:rFonts w:ascii="Times New Roman" w:hAnsi="Times New Roman"/>
          <w:bCs/>
          <w:sz w:val="22"/>
          <w:szCs w:val="26"/>
        </w:rPr>
        <w:t>Statistical data will be updated at the end of the user session or whenever Business Area or Channel changes for the user session.</w:t>
      </w:r>
    </w:p>
    <w:p w:rsidR="00F40DBB" w:rsidRPr="00EB5FD4" w:rsidRDefault="00E24F90" w:rsidP="00F40DBB">
      <w:pPr>
        <w:rPr>
          <w:rFonts w:ascii="Times New Roman" w:hAnsi="Times New Roman"/>
          <w:bCs/>
          <w:sz w:val="22"/>
          <w:szCs w:val="26"/>
        </w:rPr>
      </w:pPr>
      <w:r w:rsidRPr="00E24F90">
        <w:rPr>
          <w:rFonts w:ascii="Times New Roman" w:hAnsi="Times New Roman"/>
          <w:bCs/>
          <w:sz w:val="22"/>
          <w:szCs w:val="26"/>
        </w:rPr>
        <w:t>Statistical data will be logged against Business Area and channel. Following is the structure to hold statistical information</w:t>
      </w:r>
    </w:p>
    <w:p w:rsidR="005F01DC" w:rsidRDefault="00F40DBB" w:rsidP="00A7116A">
      <w:pPr>
        <w:pStyle w:val="ListParagraph"/>
        <w:numPr>
          <w:ilvl w:val="0"/>
          <w:numId w:val="57"/>
        </w:numPr>
        <w:rPr>
          <w:rFonts w:ascii="Times New Roman" w:hAnsi="Times New Roman"/>
          <w:bCs/>
          <w:sz w:val="22"/>
          <w:szCs w:val="26"/>
        </w:rPr>
      </w:pPr>
      <w:r w:rsidRPr="00431F4A">
        <w:rPr>
          <w:rFonts w:ascii="Times New Roman" w:hAnsi="Times New Roman"/>
          <w:bCs/>
          <w:sz w:val="22"/>
          <w:szCs w:val="26"/>
        </w:rPr>
        <w:t xml:space="preserve">Source Recognition ID </w:t>
      </w:r>
    </w:p>
    <w:p w:rsidR="005F01DC" w:rsidRDefault="00F40DBB" w:rsidP="00A7116A">
      <w:pPr>
        <w:pStyle w:val="ListParagraph"/>
        <w:numPr>
          <w:ilvl w:val="0"/>
          <w:numId w:val="57"/>
        </w:numPr>
        <w:rPr>
          <w:rFonts w:ascii="Times New Roman" w:hAnsi="Times New Roman"/>
          <w:bCs/>
          <w:sz w:val="22"/>
          <w:szCs w:val="26"/>
        </w:rPr>
      </w:pPr>
      <w:r w:rsidRPr="00431F4A">
        <w:rPr>
          <w:rFonts w:ascii="Times New Roman" w:hAnsi="Times New Roman"/>
          <w:bCs/>
          <w:sz w:val="22"/>
          <w:szCs w:val="26"/>
        </w:rPr>
        <w:t>Source Answer ID</w:t>
      </w:r>
    </w:p>
    <w:p w:rsidR="005F01DC" w:rsidRDefault="00F40DBB" w:rsidP="00A7116A">
      <w:pPr>
        <w:pStyle w:val="ListParagraph"/>
        <w:numPr>
          <w:ilvl w:val="0"/>
          <w:numId w:val="57"/>
        </w:numPr>
        <w:rPr>
          <w:rFonts w:ascii="Times New Roman" w:hAnsi="Times New Roman"/>
          <w:bCs/>
          <w:sz w:val="22"/>
          <w:szCs w:val="26"/>
        </w:rPr>
      </w:pPr>
      <w:r w:rsidRPr="00431F4A">
        <w:rPr>
          <w:rFonts w:ascii="Times New Roman" w:hAnsi="Times New Roman"/>
          <w:bCs/>
          <w:sz w:val="22"/>
          <w:szCs w:val="26"/>
        </w:rPr>
        <w:t>Business Area</w:t>
      </w:r>
    </w:p>
    <w:p w:rsidR="005F01DC" w:rsidRDefault="00F40DBB" w:rsidP="00A7116A">
      <w:pPr>
        <w:pStyle w:val="ListParagraph"/>
        <w:numPr>
          <w:ilvl w:val="0"/>
          <w:numId w:val="57"/>
        </w:numPr>
        <w:rPr>
          <w:rFonts w:ascii="Times New Roman" w:hAnsi="Times New Roman"/>
          <w:bCs/>
          <w:sz w:val="22"/>
          <w:szCs w:val="26"/>
        </w:rPr>
      </w:pPr>
      <w:r w:rsidRPr="00431F4A">
        <w:rPr>
          <w:rFonts w:ascii="Times New Roman" w:hAnsi="Times New Roman"/>
          <w:bCs/>
          <w:sz w:val="22"/>
          <w:szCs w:val="26"/>
        </w:rPr>
        <w:t>Channel</w:t>
      </w:r>
    </w:p>
    <w:p w:rsidR="005F01DC" w:rsidRDefault="00F40DBB" w:rsidP="00A7116A">
      <w:pPr>
        <w:pStyle w:val="ListParagraph"/>
        <w:numPr>
          <w:ilvl w:val="0"/>
          <w:numId w:val="57"/>
        </w:numPr>
        <w:rPr>
          <w:rFonts w:ascii="Times New Roman" w:hAnsi="Times New Roman"/>
          <w:bCs/>
          <w:sz w:val="22"/>
          <w:szCs w:val="26"/>
        </w:rPr>
      </w:pPr>
      <w:r w:rsidRPr="00431F4A">
        <w:rPr>
          <w:rFonts w:ascii="Times New Roman" w:hAnsi="Times New Roman"/>
          <w:bCs/>
          <w:sz w:val="22"/>
          <w:szCs w:val="26"/>
        </w:rPr>
        <w:t>Target Recognition ID</w:t>
      </w:r>
    </w:p>
    <w:p w:rsidR="005F01DC" w:rsidRDefault="00F40DBB" w:rsidP="00A7116A">
      <w:pPr>
        <w:pStyle w:val="ListParagraph"/>
        <w:numPr>
          <w:ilvl w:val="0"/>
          <w:numId w:val="57"/>
        </w:numPr>
        <w:rPr>
          <w:rFonts w:ascii="Times New Roman" w:hAnsi="Times New Roman"/>
          <w:bCs/>
          <w:sz w:val="22"/>
          <w:szCs w:val="26"/>
        </w:rPr>
      </w:pPr>
      <w:r w:rsidRPr="00431F4A">
        <w:rPr>
          <w:rFonts w:ascii="Times New Roman" w:hAnsi="Times New Roman"/>
          <w:bCs/>
          <w:sz w:val="22"/>
          <w:szCs w:val="26"/>
        </w:rPr>
        <w:t>Target Answer ID</w:t>
      </w:r>
    </w:p>
    <w:p w:rsidR="005F01DC" w:rsidRDefault="00F40DBB" w:rsidP="00A7116A">
      <w:pPr>
        <w:pStyle w:val="ListParagraph"/>
        <w:numPr>
          <w:ilvl w:val="0"/>
          <w:numId w:val="57"/>
        </w:numPr>
        <w:rPr>
          <w:rFonts w:ascii="Times New Roman" w:hAnsi="Times New Roman"/>
          <w:bCs/>
          <w:sz w:val="22"/>
          <w:szCs w:val="26"/>
        </w:rPr>
      </w:pPr>
      <w:r w:rsidRPr="00431F4A">
        <w:rPr>
          <w:rFonts w:ascii="Times New Roman" w:hAnsi="Times New Roman"/>
          <w:bCs/>
          <w:sz w:val="22"/>
          <w:szCs w:val="26"/>
        </w:rPr>
        <w:t>Count</w:t>
      </w:r>
      <w:r>
        <w:rPr>
          <w:rFonts w:ascii="Times New Roman" w:hAnsi="Times New Roman"/>
          <w:bCs/>
          <w:sz w:val="22"/>
          <w:szCs w:val="26"/>
        </w:rPr>
        <w:t xml:space="preserve"> – Count will be incremented with each update.</w:t>
      </w:r>
    </w:p>
    <w:p w:rsidR="005F01DC" w:rsidRDefault="00F40DBB" w:rsidP="00A7116A">
      <w:pPr>
        <w:pStyle w:val="ListParagraph"/>
        <w:numPr>
          <w:ilvl w:val="0"/>
          <w:numId w:val="57"/>
        </w:numPr>
        <w:rPr>
          <w:rFonts w:ascii="Times New Roman" w:hAnsi="Times New Roman"/>
          <w:bCs/>
          <w:sz w:val="22"/>
          <w:szCs w:val="26"/>
        </w:rPr>
      </w:pPr>
      <w:r w:rsidRPr="00431F4A">
        <w:rPr>
          <w:rFonts w:ascii="Times New Roman" w:hAnsi="Times New Roman"/>
          <w:bCs/>
          <w:sz w:val="22"/>
          <w:szCs w:val="26"/>
        </w:rPr>
        <w:t>Weight</w:t>
      </w:r>
      <w:r>
        <w:rPr>
          <w:rFonts w:ascii="Times New Roman" w:hAnsi="Times New Roman"/>
          <w:bCs/>
          <w:sz w:val="22"/>
          <w:szCs w:val="26"/>
        </w:rPr>
        <w:t xml:space="preserve"> – with each updated, weight = weight + calculated weight for the update.</w:t>
      </w:r>
    </w:p>
    <w:p w:rsidR="005F01DC" w:rsidRDefault="00F40DBB" w:rsidP="00A7116A">
      <w:pPr>
        <w:pStyle w:val="ListParagraph"/>
        <w:numPr>
          <w:ilvl w:val="0"/>
          <w:numId w:val="57"/>
        </w:numPr>
        <w:rPr>
          <w:rFonts w:ascii="Times New Roman" w:hAnsi="Times New Roman"/>
          <w:bCs/>
          <w:sz w:val="22"/>
          <w:szCs w:val="26"/>
        </w:rPr>
      </w:pPr>
      <w:r>
        <w:rPr>
          <w:rFonts w:ascii="Times New Roman" w:hAnsi="Times New Roman"/>
          <w:bCs/>
          <w:sz w:val="22"/>
          <w:szCs w:val="26"/>
        </w:rPr>
        <w:t>Last updated date</w:t>
      </w:r>
    </w:p>
    <w:p w:rsidR="00F40DBB" w:rsidRDefault="00F40DBB" w:rsidP="00F40DBB">
      <w:pPr>
        <w:rPr>
          <w:rFonts w:ascii="Times New Roman" w:hAnsi="Times New Roman"/>
          <w:bCs/>
          <w:sz w:val="22"/>
          <w:szCs w:val="26"/>
        </w:rPr>
      </w:pPr>
      <w:r>
        <w:rPr>
          <w:rFonts w:ascii="Times New Roman" w:hAnsi="Times New Roman"/>
          <w:bCs/>
          <w:sz w:val="22"/>
          <w:szCs w:val="26"/>
        </w:rPr>
        <w:t>All the above parameter will be part of the key except count, weight &amp; last updated date.</w:t>
      </w:r>
    </w:p>
    <w:p w:rsidR="00F40DBB" w:rsidRDefault="00F40DBB" w:rsidP="00F40DBB">
      <w:pPr>
        <w:rPr>
          <w:rFonts w:ascii="Times New Roman" w:hAnsi="Times New Roman"/>
          <w:bCs/>
          <w:sz w:val="22"/>
          <w:szCs w:val="26"/>
        </w:rPr>
      </w:pPr>
    </w:p>
    <w:p w:rsidR="00F40DBB" w:rsidRPr="009621B3" w:rsidRDefault="00F40DBB" w:rsidP="00F40DBB">
      <w:pPr>
        <w:rPr>
          <w:rFonts w:ascii="Times New Roman" w:hAnsi="Times New Roman"/>
          <w:bCs/>
          <w:sz w:val="22"/>
          <w:szCs w:val="26"/>
          <w:u w:val="single"/>
        </w:rPr>
      </w:pPr>
      <w:r w:rsidRPr="009621B3">
        <w:rPr>
          <w:rFonts w:ascii="Times New Roman" w:hAnsi="Times New Roman"/>
          <w:bCs/>
          <w:sz w:val="22"/>
          <w:szCs w:val="26"/>
          <w:u w:val="single"/>
        </w:rPr>
        <w:t>Calculation of weight is based on the following factors defined in the configuration parameter</w:t>
      </w:r>
    </w:p>
    <w:p w:rsidR="005F01DC" w:rsidRDefault="00F40DBB" w:rsidP="00A7116A">
      <w:pPr>
        <w:pStyle w:val="ListParagraph"/>
        <w:numPr>
          <w:ilvl w:val="0"/>
          <w:numId w:val="58"/>
        </w:numPr>
        <w:rPr>
          <w:rFonts w:ascii="Times New Roman" w:hAnsi="Times New Roman"/>
          <w:bCs/>
          <w:sz w:val="22"/>
          <w:szCs w:val="26"/>
        </w:rPr>
      </w:pPr>
      <w:r w:rsidRPr="00431F4A">
        <w:rPr>
          <w:rFonts w:ascii="Times New Roman" w:hAnsi="Times New Roman"/>
          <w:bCs/>
          <w:sz w:val="22"/>
          <w:szCs w:val="26"/>
        </w:rPr>
        <w:t>Switch – on/off</w:t>
      </w:r>
      <w:r>
        <w:rPr>
          <w:rFonts w:ascii="Times New Roman" w:hAnsi="Times New Roman"/>
          <w:bCs/>
          <w:sz w:val="22"/>
          <w:szCs w:val="26"/>
        </w:rPr>
        <w:t xml:space="preserve"> – switch to on/off FAQ based on statistical data</w:t>
      </w:r>
    </w:p>
    <w:p w:rsidR="00F40DBB" w:rsidRPr="00431F4A" w:rsidRDefault="00F40DBB" w:rsidP="00F40DBB">
      <w:pPr>
        <w:pStyle w:val="ListParagraph"/>
        <w:rPr>
          <w:rFonts w:ascii="Times New Roman" w:hAnsi="Times New Roman"/>
          <w:bCs/>
          <w:sz w:val="22"/>
          <w:szCs w:val="26"/>
        </w:rPr>
      </w:pPr>
    </w:p>
    <w:p w:rsidR="005F01DC" w:rsidRDefault="00F40DBB" w:rsidP="00A7116A">
      <w:pPr>
        <w:pStyle w:val="ListParagraph"/>
        <w:numPr>
          <w:ilvl w:val="0"/>
          <w:numId w:val="58"/>
        </w:numPr>
        <w:rPr>
          <w:rFonts w:ascii="Times New Roman" w:hAnsi="Times New Roman"/>
          <w:bCs/>
          <w:sz w:val="22"/>
          <w:szCs w:val="26"/>
        </w:rPr>
      </w:pPr>
      <w:r w:rsidRPr="00431F4A">
        <w:rPr>
          <w:rFonts w:ascii="Times New Roman" w:hAnsi="Times New Roman"/>
          <w:bCs/>
          <w:sz w:val="22"/>
          <w:szCs w:val="26"/>
        </w:rPr>
        <w:t xml:space="preserve">Bandwidth </w:t>
      </w:r>
      <w:r w:rsidR="006E5C16" w:rsidRPr="00431F4A">
        <w:rPr>
          <w:rFonts w:ascii="Times New Roman" w:hAnsi="Times New Roman"/>
          <w:bCs/>
          <w:sz w:val="22"/>
          <w:szCs w:val="26"/>
        </w:rPr>
        <w:t>e.g.</w:t>
      </w:r>
      <w:r w:rsidRPr="00431F4A">
        <w:rPr>
          <w:rFonts w:ascii="Times New Roman" w:hAnsi="Times New Roman"/>
          <w:bCs/>
          <w:sz w:val="22"/>
          <w:szCs w:val="26"/>
        </w:rPr>
        <w:t xml:space="preserve"> 5</w:t>
      </w:r>
      <w:r>
        <w:rPr>
          <w:rFonts w:ascii="Times New Roman" w:hAnsi="Times New Roman"/>
          <w:bCs/>
          <w:sz w:val="22"/>
          <w:szCs w:val="26"/>
        </w:rPr>
        <w:t xml:space="preserve">  - no of previous answers to consider for calculation of answer weight</w:t>
      </w:r>
    </w:p>
    <w:p w:rsidR="005F01DC" w:rsidRDefault="00F40DBB" w:rsidP="00A7116A">
      <w:pPr>
        <w:pStyle w:val="ListParagraph"/>
        <w:numPr>
          <w:ilvl w:val="0"/>
          <w:numId w:val="58"/>
        </w:numPr>
        <w:rPr>
          <w:rFonts w:ascii="Times New Roman" w:hAnsi="Times New Roman"/>
          <w:bCs/>
          <w:sz w:val="22"/>
          <w:szCs w:val="26"/>
        </w:rPr>
      </w:pPr>
      <w:r w:rsidRPr="00431F4A">
        <w:rPr>
          <w:rFonts w:ascii="Times New Roman" w:hAnsi="Times New Roman"/>
          <w:bCs/>
          <w:sz w:val="22"/>
          <w:szCs w:val="26"/>
        </w:rPr>
        <w:t xml:space="preserve">Devaluation factor (DF) </w:t>
      </w:r>
      <w:r w:rsidR="006E5C16" w:rsidRPr="00431F4A">
        <w:rPr>
          <w:rFonts w:ascii="Times New Roman" w:hAnsi="Times New Roman"/>
          <w:bCs/>
          <w:sz w:val="22"/>
          <w:szCs w:val="26"/>
        </w:rPr>
        <w:t>e.g.</w:t>
      </w:r>
      <w:r w:rsidRPr="00431F4A">
        <w:rPr>
          <w:rFonts w:ascii="Times New Roman" w:hAnsi="Times New Roman"/>
          <w:bCs/>
          <w:sz w:val="22"/>
          <w:szCs w:val="26"/>
        </w:rPr>
        <w:t xml:space="preserve"> 0.75</w:t>
      </w:r>
      <w:r>
        <w:rPr>
          <w:rFonts w:ascii="Times New Roman" w:hAnsi="Times New Roman"/>
          <w:bCs/>
          <w:sz w:val="22"/>
          <w:szCs w:val="26"/>
        </w:rPr>
        <w:t xml:space="preserve"> – distance between source answer and target answer </w:t>
      </w:r>
      <w:r w:rsidR="00597122">
        <w:rPr>
          <w:rFonts w:ascii="Times New Roman" w:hAnsi="Times New Roman"/>
          <w:bCs/>
          <w:sz w:val="22"/>
          <w:szCs w:val="26"/>
        </w:rPr>
        <w:t>i.e.</w:t>
      </w:r>
      <w:r w:rsidR="000D6B9D">
        <w:rPr>
          <w:rFonts w:ascii="Times New Roman" w:hAnsi="Times New Roman"/>
          <w:bCs/>
          <w:sz w:val="22"/>
          <w:szCs w:val="26"/>
        </w:rPr>
        <w:t>(</w:t>
      </w:r>
      <w:r>
        <w:rPr>
          <w:rFonts w:ascii="Times New Roman" w:hAnsi="Times New Roman"/>
          <w:bCs/>
          <w:sz w:val="22"/>
          <w:szCs w:val="26"/>
        </w:rPr>
        <w:t>devaluation factor</w:t>
      </w:r>
      <w:r w:rsidR="000D6B9D">
        <w:rPr>
          <w:rFonts w:ascii="Times New Roman" w:hAnsi="Times New Roman"/>
          <w:bCs/>
          <w:sz w:val="22"/>
          <w:szCs w:val="26"/>
        </w:rPr>
        <w:t>)^(</w:t>
      </w:r>
      <w:r>
        <w:rPr>
          <w:rFonts w:ascii="Times New Roman" w:hAnsi="Times New Roman"/>
          <w:bCs/>
          <w:sz w:val="22"/>
          <w:szCs w:val="26"/>
        </w:rPr>
        <w:t>no of answers between source answer and target answer</w:t>
      </w:r>
      <w:r w:rsidR="000D6B9D">
        <w:rPr>
          <w:rFonts w:ascii="Times New Roman" w:hAnsi="Times New Roman"/>
          <w:bCs/>
          <w:sz w:val="22"/>
          <w:szCs w:val="26"/>
        </w:rPr>
        <w:t>)</w:t>
      </w:r>
      <w:r>
        <w:rPr>
          <w:rFonts w:ascii="Times New Roman" w:hAnsi="Times New Roman"/>
          <w:bCs/>
          <w:sz w:val="22"/>
          <w:szCs w:val="26"/>
        </w:rPr>
        <w:t xml:space="preserve">. </w:t>
      </w:r>
      <w:r w:rsidRPr="00F714B9">
        <w:rPr>
          <w:rFonts w:ascii="Times New Roman" w:hAnsi="Times New Roman"/>
          <w:bCs/>
          <w:i/>
          <w:sz w:val="22"/>
          <w:szCs w:val="26"/>
        </w:rPr>
        <w:t>(answers with stat recommendable as NO would be considered if project flag Include non-recommendable Q/A pairs into devaluation set is True</w:t>
      </w:r>
      <w:r>
        <w:rPr>
          <w:rFonts w:ascii="Times New Roman" w:hAnsi="Times New Roman"/>
          <w:bCs/>
          <w:i/>
          <w:sz w:val="22"/>
          <w:szCs w:val="26"/>
        </w:rPr>
        <w:t>)</w:t>
      </w:r>
    </w:p>
    <w:p w:rsidR="00F40DBB" w:rsidRDefault="00F40DBB" w:rsidP="00F40DBB">
      <w:pPr>
        <w:pStyle w:val="ListParagraph"/>
        <w:rPr>
          <w:rFonts w:ascii="Times New Roman" w:hAnsi="Times New Roman"/>
          <w:bCs/>
          <w:sz w:val="22"/>
          <w:szCs w:val="26"/>
        </w:rPr>
      </w:pPr>
    </w:p>
    <w:p w:rsidR="005F01DC" w:rsidRDefault="00F40DBB" w:rsidP="00A7116A">
      <w:pPr>
        <w:pStyle w:val="ListParagraph"/>
        <w:numPr>
          <w:ilvl w:val="0"/>
          <w:numId w:val="58"/>
        </w:numPr>
        <w:rPr>
          <w:rFonts w:ascii="Times New Roman" w:hAnsi="Times New Roman"/>
          <w:bCs/>
          <w:sz w:val="22"/>
          <w:szCs w:val="26"/>
        </w:rPr>
      </w:pPr>
      <w:r>
        <w:rPr>
          <w:rFonts w:ascii="Times New Roman" w:hAnsi="Times New Roman"/>
          <w:bCs/>
          <w:sz w:val="22"/>
          <w:szCs w:val="26"/>
        </w:rPr>
        <w:t xml:space="preserve">Reverse devaluation factor (RDF) </w:t>
      </w:r>
      <w:r w:rsidR="006E5C16">
        <w:rPr>
          <w:rFonts w:ascii="Times New Roman" w:hAnsi="Times New Roman"/>
          <w:bCs/>
          <w:sz w:val="22"/>
          <w:szCs w:val="26"/>
        </w:rPr>
        <w:t>e.g.</w:t>
      </w:r>
      <w:r>
        <w:rPr>
          <w:rFonts w:ascii="Times New Roman" w:hAnsi="Times New Roman"/>
          <w:bCs/>
          <w:sz w:val="22"/>
          <w:szCs w:val="26"/>
        </w:rPr>
        <w:t xml:space="preserve"> 0.6 – If target answer is an answer given to user prior to source answer.</w:t>
      </w:r>
    </w:p>
    <w:p w:rsidR="00F40DBB" w:rsidRDefault="00F40DBB" w:rsidP="00F40DBB">
      <w:pPr>
        <w:pStyle w:val="ListParagraph"/>
        <w:rPr>
          <w:rFonts w:ascii="Times New Roman" w:hAnsi="Times New Roman"/>
          <w:bCs/>
          <w:sz w:val="22"/>
          <w:szCs w:val="26"/>
        </w:rPr>
      </w:pPr>
    </w:p>
    <w:p w:rsidR="005F01DC" w:rsidRDefault="00F40DBB" w:rsidP="00A7116A">
      <w:pPr>
        <w:pStyle w:val="ListParagraph"/>
        <w:numPr>
          <w:ilvl w:val="0"/>
          <w:numId w:val="58"/>
        </w:numPr>
        <w:rPr>
          <w:rFonts w:ascii="Times New Roman" w:hAnsi="Times New Roman"/>
          <w:bCs/>
          <w:sz w:val="22"/>
          <w:szCs w:val="26"/>
        </w:rPr>
      </w:pPr>
      <w:r>
        <w:rPr>
          <w:rFonts w:ascii="Times New Roman" w:hAnsi="Times New Roman"/>
          <w:bCs/>
          <w:sz w:val="22"/>
          <w:szCs w:val="26"/>
        </w:rPr>
        <w:t xml:space="preserve">Self referencing devaluation factor (SRDF) </w:t>
      </w:r>
      <w:r w:rsidR="00597122">
        <w:rPr>
          <w:rFonts w:ascii="Times New Roman" w:hAnsi="Times New Roman"/>
          <w:bCs/>
          <w:sz w:val="22"/>
          <w:szCs w:val="26"/>
        </w:rPr>
        <w:t>e.g.</w:t>
      </w:r>
      <w:r>
        <w:rPr>
          <w:rFonts w:ascii="Times New Roman" w:hAnsi="Times New Roman"/>
          <w:bCs/>
          <w:sz w:val="22"/>
          <w:szCs w:val="26"/>
        </w:rPr>
        <w:t xml:space="preserve"> 0.1</w:t>
      </w:r>
    </w:p>
    <w:p w:rsidR="00F40DBB" w:rsidRDefault="00F40DBB" w:rsidP="00F40DBB">
      <w:pPr>
        <w:pStyle w:val="ListParagraph"/>
        <w:rPr>
          <w:rFonts w:ascii="Times New Roman" w:hAnsi="Times New Roman"/>
          <w:bCs/>
          <w:sz w:val="22"/>
          <w:szCs w:val="26"/>
        </w:rPr>
      </w:pPr>
    </w:p>
    <w:p w:rsidR="005F01DC" w:rsidRDefault="00F40DBB" w:rsidP="00A7116A">
      <w:pPr>
        <w:pStyle w:val="ListParagraph"/>
        <w:numPr>
          <w:ilvl w:val="0"/>
          <w:numId w:val="58"/>
        </w:numPr>
        <w:rPr>
          <w:rFonts w:ascii="Times New Roman" w:hAnsi="Times New Roman"/>
          <w:bCs/>
          <w:sz w:val="22"/>
          <w:szCs w:val="26"/>
        </w:rPr>
      </w:pPr>
      <w:r>
        <w:rPr>
          <w:rFonts w:ascii="Times New Roman" w:hAnsi="Times New Roman"/>
          <w:bCs/>
          <w:sz w:val="22"/>
          <w:szCs w:val="26"/>
        </w:rPr>
        <w:t xml:space="preserve">Free text promotion factor (FTPF) </w:t>
      </w:r>
      <w:r w:rsidR="00597122">
        <w:rPr>
          <w:rFonts w:ascii="Times New Roman" w:hAnsi="Times New Roman"/>
          <w:bCs/>
          <w:sz w:val="22"/>
          <w:szCs w:val="26"/>
        </w:rPr>
        <w:t>e.g.</w:t>
      </w:r>
      <w:r>
        <w:rPr>
          <w:rFonts w:ascii="Times New Roman" w:hAnsi="Times New Roman"/>
          <w:bCs/>
          <w:sz w:val="22"/>
          <w:szCs w:val="26"/>
        </w:rPr>
        <w:t xml:space="preserve"> 1.5 – If target answer is response to free text user input.</w:t>
      </w:r>
    </w:p>
    <w:p w:rsidR="00F40DBB" w:rsidRDefault="00F40DBB" w:rsidP="00F40DBB">
      <w:pPr>
        <w:pStyle w:val="ListParagraph"/>
        <w:rPr>
          <w:rFonts w:ascii="Times New Roman" w:hAnsi="Times New Roman"/>
          <w:bCs/>
          <w:sz w:val="22"/>
          <w:szCs w:val="26"/>
        </w:rPr>
      </w:pPr>
    </w:p>
    <w:p w:rsidR="005F01DC" w:rsidRDefault="00F40DBB" w:rsidP="00A7116A">
      <w:pPr>
        <w:pStyle w:val="ListParagraph"/>
        <w:numPr>
          <w:ilvl w:val="0"/>
          <w:numId w:val="58"/>
        </w:numPr>
        <w:rPr>
          <w:rFonts w:ascii="Times New Roman" w:hAnsi="Times New Roman"/>
          <w:bCs/>
          <w:sz w:val="22"/>
          <w:szCs w:val="26"/>
        </w:rPr>
      </w:pPr>
      <w:r>
        <w:rPr>
          <w:rFonts w:ascii="Times New Roman" w:hAnsi="Times New Roman"/>
          <w:bCs/>
          <w:sz w:val="22"/>
          <w:szCs w:val="26"/>
        </w:rPr>
        <w:t>Clicked basic weight – basic weight to be used in calculation of answer weight.</w:t>
      </w:r>
    </w:p>
    <w:p w:rsidR="00F40DBB" w:rsidRDefault="00F40DBB" w:rsidP="00F40DBB">
      <w:pPr>
        <w:pStyle w:val="ListParagraph"/>
        <w:rPr>
          <w:rFonts w:ascii="Times New Roman" w:hAnsi="Times New Roman"/>
          <w:bCs/>
          <w:sz w:val="22"/>
          <w:szCs w:val="26"/>
        </w:rPr>
      </w:pPr>
    </w:p>
    <w:p w:rsidR="005F01DC" w:rsidRDefault="00F40DBB" w:rsidP="00A7116A">
      <w:pPr>
        <w:pStyle w:val="ListParagraph"/>
        <w:numPr>
          <w:ilvl w:val="0"/>
          <w:numId w:val="58"/>
        </w:numPr>
        <w:rPr>
          <w:rFonts w:ascii="Times New Roman" w:hAnsi="Times New Roman"/>
          <w:bCs/>
          <w:sz w:val="22"/>
          <w:szCs w:val="26"/>
        </w:rPr>
      </w:pPr>
      <w:r>
        <w:rPr>
          <w:rFonts w:ascii="Times New Roman" w:hAnsi="Times New Roman"/>
          <w:bCs/>
          <w:sz w:val="22"/>
          <w:szCs w:val="26"/>
        </w:rPr>
        <w:t xml:space="preserve">Include non-recommendable Q/A pairs into devaluation set. – This flag will determine if answer with </w:t>
      </w:r>
      <w:r w:rsidRPr="00F13BE7">
        <w:rPr>
          <w:rFonts w:ascii="Times New Roman" w:hAnsi="Times New Roman"/>
          <w:bCs/>
          <w:sz w:val="22"/>
          <w:szCs w:val="26"/>
        </w:rPr>
        <w:t>stat recommendable as NO should be considered for</w:t>
      </w:r>
      <w:r>
        <w:rPr>
          <w:rFonts w:ascii="Times New Roman" w:hAnsi="Times New Roman"/>
          <w:bCs/>
          <w:sz w:val="22"/>
          <w:szCs w:val="26"/>
        </w:rPr>
        <w:t>devaluation set.</w:t>
      </w:r>
    </w:p>
    <w:p w:rsidR="00F40DBB" w:rsidRPr="000B4C4A" w:rsidRDefault="00F40DBB" w:rsidP="00F40DBB">
      <w:pPr>
        <w:rPr>
          <w:rFonts w:ascii="Times New Roman" w:hAnsi="Times New Roman"/>
          <w:bCs/>
          <w:sz w:val="22"/>
          <w:szCs w:val="26"/>
          <w:u w:val="single"/>
        </w:rPr>
      </w:pPr>
      <w:r w:rsidRPr="000B4C4A">
        <w:rPr>
          <w:rFonts w:ascii="Times New Roman" w:hAnsi="Times New Roman"/>
          <w:bCs/>
          <w:sz w:val="22"/>
          <w:szCs w:val="26"/>
          <w:u w:val="single"/>
        </w:rPr>
        <w:t xml:space="preserve">Answer Weight calculation - Example – </w:t>
      </w:r>
    </w:p>
    <w:p w:rsidR="00F40DBB" w:rsidRDefault="00F40DBB" w:rsidP="00AB3ED5">
      <w:pPr>
        <w:rPr>
          <w:rFonts w:ascii="Times New Roman" w:hAnsi="Times New Roman"/>
          <w:bCs/>
          <w:sz w:val="22"/>
          <w:szCs w:val="26"/>
        </w:rPr>
      </w:pPr>
      <w:r>
        <w:rPr>
          <w:rFonts w:ascii="Times New Roman" w:hAnsi="Times New Roman"/>
          <w:bCs/>
          <w:sz w:val="22"/>
          <w:szCs w:val="26"/>
        </w:rPr>
        <w:t xml:space="preserve">Consider following answers are given in the said sequence. All below answers belong to the same Business area and channel. </w:t>
      </w:r>
    </w:p>
    <w:p w:rsidR="00F40DBB" w:rsidRPr="000B4C4A" w:rsidRDefault="00F40DBB" w:rsidP="00F40DBB">
      <w:pPr>
        <w:pStyle w:val="NoSpacing"/>
        <w:suppressAutoHyphens w:val="0"/>
        <w:spacing w:before="0" w:after="0" w:line="240" w:lineRule="auto"/>
        <w:rPr>
          <w:rFonts w:ascii="Times New Roman" w:eastAsia="Times New Roman" w:hAnsi="Times New Roman" w:cs="Times New Roman"/>
          <w:bCs/>
          <w:kern w:val="0"/>
          <w:sz w:val="22"/>
          <w:szCs w:val="26"/>
          <w:lang w:bidi="ar-SA"/>
        </w:rPr>
      </w:pPr>
      <w:r>
        <w:rPr>
          <w:rFonts w:ascii="Times New Roman" w:hAnsi="Times New Roman"/>
          <w:bCs/>
          <w:sz w:val="22"/>
          <w:szCs w:val="26"/>
        </w:rPr>
        <w:t>Below sequence determine the order in which answers are given to the user.</w:t>
      </w:r>
    </w:p>
    <w:p w:rsidR="00F40DBB" w:rsidRPr="000B4C4A" w:rsidRDefault="00F40DBB" w:rsidP="00F40DBB">
      <w:pPr>
        <w:pStyle w:val="NoSpacing"/>
        <w:tabs>
          <w:tab w:val="left" w:pos="7740"/>
        </w:tabs>
        <w:suppressAutoHyphens w:val="0"/>
        <w:spacing w:before="0" w:after="0" w:line="240" w:lineRule="auto"/>
        <w:ind w:left="720"/>
        <w:rPr>
          <w:rFonts w:ascii="Times New Roman" w:eastAsia="Times New Roman" w:hAnsi="Times New Roman" w:cs="Times New Roman"/>
          <w:bCs/>
          <w:kern w:val="0"/>
          <w:sz w:val="22"/>
          <w:szCs w:val="26"/>
          <w:lang w:bidi="ar-SA"/>
        </w:rPr>
      </w:pPr>
      <w:r>
        <w:rPr>
          <w:rFonts w:ascii="Times New Roman" w:eastAsia="Times New Roman" w:hAnsi="Times New Roman" w:cs="Times New Roman"/>
          <w:bCs/>
          <w:kern w:val="0"/>
          <w:sz w:val="22"/>
          <w:szCs w:val="26"/>
          <w:lang w:bidi="ar-SA"/>
        </w:rPr>
        <w:tab/>
      </w:r>
    </w:p>
    <w:tbl>
      <w:tblPr>
        <w:tblStyle w:val="TableGrid"/>
        <w:tblW w:w="0" w:type="auto"/>
        <w:tblLook w:val="04A0"/>
      </w:tblPr>
      <w:tblGrid>
        <w:gridCol w:w="1098"/>
        <w:gridCol w:w="1260"/>
        <w:gridCol w:w="2160"/>
        <w:gridCol w:w="1710"/>
        <w:gridCol w:w="1620"/>
      </w:tblGrid>
      <w:tr w:rsidR="00F40DBB" w:rsidTr="00BE0D93">
        <w:tc>
          <w:tcPr>
            <w:tcW w:w="1098"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lastRenderedPageBreak/>
              <w:t>Sequence</w:t>
            </w:r>
          </w:p>
        </w:tc>
        <w:tc>
          <w:tcPr>
            <w:tcW w:w="12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Answer ID</w:t>
            </w:r>
          </w:p>
        </w:tc>
        <w:tc>
          <w:tcPr>
            <w:tcW w:w="21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Request Type</w:t>
            </w:r>
          </w:p>
        </w:tc>
        <w:tc>
          <w:tcPr>
            <w:tcW w:w="171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Stat. Recommendable</w:t>
            </w:r>
          </w:p>
        </w:tc>
        <w:tc>
          <w:tcPr>
            <w:tcW w:w="162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Stat. Recommending</w:t>
            </w:r>
          </w:p>
        </w:tc>
      </w:tr>
      <w:tr w:rsidR="00F40DBB" w:rsidTr="00BE0D93">
        <w:tc>
          <w:tcPr>
            <w:tcW w:w="1098"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1</w:t>
            </w:r>
          </w:p>
        </w:tc>
        <w:tc>
          <w:tcPr>
            <w:tcW w:w="12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34</w:t>
            </w:r>
          </w:p>
        </w:tc>
        <w:tc>
          <w:tcPr>
            <w:tcW w:w="21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Typed</w:t>
            </w:r>
          </w:p>
        </w:tc>
        <w:tc>
          <w:tcPr>
            <w:tcW w:w="171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Yes</w:t>
            </w:r>
          </w:p>
        </w:tc>
        <w:tc>
          <w:tcPr>
            <w:tcW w:w="162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Yes</w:t>
            </w:r>
          </w:p>
        </w:tc>
      </w:tr>
      <w:tr w:rsidR="00F40DBB" w:rsidTr="00BE0D93">
        <w:tc>
          <w:tcPr>
            <w:tcW w:w="1098"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2</w:t>
            </w:r>
          </w:p>
        </w:tc>
        <w:tc>
          <w:tcPr>
            <w:tcW w:w="12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65</w:t>
            </w:r>
          </w:p>
        </w:tc>
        <w:tc>
          <w:tcPr>
            <w:tcW w:w="21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Category FAQ click</w:t>
            </w:r>
          </w:p>
        </w:tc>
        <w:tc>
          <w:tcPr>
            <w:tcW w:w="171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Yes</w:t>
            </w:r>
          </w:p>
        </w:tc>
        <w:tc>
          <w:tcPr>
            <w:tcW w:w="162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Yes</w:t>
            </w:r>
          </w:p>
        </w:tc>
      </w:tr>
      <w:tr w:rsidR="00F40DBB" w:rsidTr="00BE0D93">
        <w:tc>
          <w:tcPr>
            <w:tcW w:w="1098"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3</w:t>
            </w:r>
          </w:p>
        </w:tc>
        <w:tc>
          <w:tcPr>
            <w:tcW w:w="12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38</w:t>
            </w:r>
          </w:p>
        </w:tc>
        <w:tc>
          <w:tcPr>
            <w:tcW w:w="21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Category FAQ click</w:t>
            </w:r>
          </w:p>
        </w:tc>
        <w:tc>
          <w:tcPr>
            <w:tcW w:w="171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No</w:t>
            </w:r>
          </w:p>
        </w:tc>
        <w:tc>
          <w:tcPr>
            <w:tcW w:w="162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Yes</w:t>
            </w:r>
          </w:p>
        </w:tc>
      </w:tr>
      <w:tr w:rsidR="00F40DBB" w:rsidTr="00BE0D93">
        <w:tc>
          <w:tcPr>
            <w:tcW w:w="1098"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4</w:t>
            </w:r>
          </w:p>
        </w:tc>
        <w:tc>
          <w:tcPr>
            <w:tcW w:w="12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94</w:t>
            </w:r>
          </w:p>
        </w:tc>
        <w:tc>
          <w:tcPr>
            <w:tcW w:w="21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Category FAQ click</w:t>
            </w:r>
          </w:p>
        </w:tc>
        <w:tc>
          <w:tcPr>
            <w:tcW w:w="171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No</w:t>
            </w:r>
          </w:p>
        </w:tc>
        <w:tc>
          <w:tcPr>
            <w:tcW w:w="162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No</w:t>
            </w:r>
          </w:p>
        </w:tc>
      </w:tr>
      <w:tr w:rsidR="00F40DBB" w:rsidTr="00BE0D93">
        <w:tc>
          <w:tcPr>
            <w:tcW w:w="1098"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5</w:t>
            </w:r>
          </w:p>
        </w:tc>
        <w:tc>
          <w:tcPr>
            <w:tcW w:w="12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105</w:t>
            </w:r>
          </w:p>
        </w:tc>
        <w:tc>
          <w:tcPr>
            <w:tcW w:w="21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Typed</w:t>
            </w:r>
          </w:p>
        </w:tc>
        <w:tc>
          <w:tcPr>
            <w:tcW w:w="171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Yes</w:t>
            </w:r>
          </w:p>
        </w:tc>
        <w:tc>
          <w:tcPr>
            <w:tcW w:w="162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Yes</w:t>
            </w:r>
          </w:p>
        </w:tc>
      </w:tr>
      <w:tr w:rsidR="00F40DBB" w:rsidTr="00BE0D93">
        <w:tc>
          <w:tcPr>
            <w:tcW w:w="1098"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6</w:t>
            </w:r>
          </w:p>
        </w:tc>
        <w:tc>
          <w:tcPr>
            <w:tcW w:w="12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35</w:t>
            </w:r>
          </w:p>
        </w:tc>
        <w:tc>
          <w:tcPr>
            <w:tcW w:w="21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Statistical FAQ click</w:t>
            </w:r>
          </w:p>
        </w:tc>
        <w:tc>
          <w:tcPr>
            <w:tcW w:w="171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Yes</w:t>
            </w:r>
          </w:p>
        </w:tc>
        <w:tc>
          <w:tcPr>
            <w:tcW w:w="162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No</w:t>
            </w:r>
          </w:p>
        </w:tc>
      </w:tr>
      <w:tr w:rsidR="00F40DBB" w:rsidTr="00BE0D93">
        <w:tc>
          <w:tcPr>
            <w:tcW w:w="1098"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7</w:t>
            </w:r>
          </w:p>
        </w:tc>
        <w:tc>
          <w:tcPr>
            <w:tcW w:w="12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234</w:t>
            </w:r>
          </w:p>
        </w:tc>
        <w:tc>
          <w:tcPr>
            <w:tcW w:w="21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Typed</w:t>
            </w:r>
          </w:p>
        </w:tc>
        <w:tc>
          <w:tcPr>
            <w:tcW w:w="171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No</w:t>
            </w:r>
          </w:p>
        </w:tc>
        <w:tc>
          <w:tcPr>
            <w:tcW w:w="162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Yes</w:t>
            </w:r>
          </w:p>
        </w:tc>
      </w:tr>
      <w:tr w:rsidR="00F40DBB" w:rsidTr="00BE0D93">
        <w:tc>
          <w:tcPr>
            <w:tcW w:w="1098"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8</w:t>
            </w:r>
          </w:p>
        </w:tc>
        <w:tc>
          <w:tcPr>
            <w:tcW w:w="12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54</w:t>
            </w:r>
          </w:p>
        </w:tc>
        <w:tc>
          <w:tcPr>
            <w:tcW w:w="216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Statistical FAQ click</w:t>
            </w:r>
          </w:p>
        </w:tc>
        <w:tc>
          <w:tcPr>
            <w:tcW w:w="171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Yes</w:t>
            </w:r>
          </w:p>
        </w:tc>
        <w:tc>
          <w:tcPr>
            <w:tcW w:w="1620" w:type="dxa"/>
          </w:tcPr>
          <w:p w:rsidR="00F40DBB" w:rsidRPr="000B4C4A" w:rsidRDefault="00F40DBB" w:rsidP="00BE0D93">
            <w:pPr>
              <w:rPr>
                <w:rFonts w:ascii="Times New Roman" w:eastAsia="SimSun" w:hAnsi="Times New Roman" w:cs="font180"/>
                <w:bCs/>
                <w:kern w:val="1"/>
                <w:sz w:val="22"/>
                <w:szCs w:val="26"/>
                <w:lang w:bidi="en-US"/>
              </w:rPr>
            </w:pPr>
            <w:r w:rsidRPr="000B4C4A">
              <w:rPr>
                <w:rFonts w:ascii="Times New Roman" w:eastAsia="SimSun" w:hAnsi="Times New Roman" w:cs="font180"/>
                <w:bCs/>
                <w:kern w:val="1"/>
                <w:sz w:val="22"/>
                <w:szCs w:val="26"/>
                <w:lang w:bidi="en-US"/>
              </w:rPr>
              <w:t>Yes</w:t>
            </w:r>
          </w:p>
        </w:tc>
      </w:tr>
    </w:tbl>
    <w:p w:rsidR="009A21DC" w:rsidRDefault="009A21DC" w:rsidP="00F40DBB">
      <w:pPr>
        <w:rPr>
          <w:rFonts w:ascii="Times New Roman" w:hAnsi="Times New Roman"/>
          <w:bCs/>
          <w:sz w:val="22"/>
          <w:szCs w:val="26"/>
        </w:rPr>
      </w:pPr>
    </w:p>
    <w:p w:rsidR="00E30454" w:rsidRDefault="00E30454" w:rsidP="00AA34D7">
      <w:pPr>
        <w:pStyle w:val="NoSpacing"/>
        <w:suppressAutoHyphens w:val="0"/>
        <w:spacing w:before="0" w:after="0" w:line="240" w:lineRule="auto"/>
        <w:rPr>
          <w:rFonts w:ascii="Times New Roman" w:eastAsia="Times New Roman" w:hAnsi="Times New Roman" w:cs="Times New Roman"/>
          <w:bCs/>
          <w:kern w:val="0"/>
          <w:sz w:val="22"/>
          <w:szCs w:val="26"/>
          <w:lang w:bidi="ar-SA"/>
        </w:rPr>
      </w:pPr>
      <w:r>
        <w:rPr>
          <w:rFonts w:ascii="Times New Roman" w:hAnsi="Times New Roman"/>
          <w:bCs/>
          <w:sz w:val="22"/>
          <w:szCs w:val="26"/>
        </w:rPr>
        <w:t>On user session timeout or when current business area/channel is changed, statistical information of all answers in the business area and channel for the session is calculated as follows:</w:t>
      </w:r>
    </w:p>
    <w:p w:rsidR="00E30454" w:rsidRDefault="00E30454" w:rsidP="00AA34D7">
      <w:pPr>
        <w:pStyle w:val="NoSpacing"/>
        <w:suppressAutoHyphens w:val="0"/>
        <w:spacing w:before="0" w:after="0" w:line="240" w:lineRule="auto"/>
        <w:rPr>
          <w:rFonts w:ascii="Times New Roman" w:eastAsia="Times New Roman" w:hAnsi="Times New Roman" w:cs="Times New Roman"/>
          <w:bCs/>
          <w:kern w:val="0"/>
          <w:sz w:val="22"/>
          <w:szCs w:val="26"/>
          <w:lang w:bidi="ar-SA"/>
        </w:rPr>
      </w:pPr>
    </w:p>
    <w:p w:rsidR="00AA34D7" w:rsidRPr="00AB3ED5" w:rsidRDefault="00AA34D7" w:rsidP="00AA34D7">
      <w:pPr>
        <w:pStyle w:val="NoSpacing"/>
        <w:suppressAutoHyphens w:val="0"/>
        <w:spacing w:before="0" w:after="0" w:line="240" w:lineRule="auto"/>
        <w:rPr>
          <w:rFonts w:ascii="Times New Roman" w:hAnsi="Times New Roman"/>
          <w:bCs/>
          <w:sz w:val="22"/>
          <w:szCs w:val="26"/>
        </w:rPr>
      </w:pPr>
      <w:r w:rsidRPr="000B4C4A">
        <w:rPr>
          <w:rFonts w:ascii="Times New Roman" w:eastAsia="Times New Roman" w:hAnsi="Times New Roman" w:cs="Times New Roman"/>
          <w:bCs/>
          <w:kern w:val="0"/>
          <w:sz w:val="22"/>
          <w:szCs w:val="26"/>
          <w:lang w:bidi="ar-SA"/>
        </w:rPr>
        <w:t>Project configuration</w:t>
      </w:r>
      <w:r>
        <w:rPr>
          <w:rFonts w:ascii="Times New Roman" w:hAnsi="Times New Roman"/>
          <w:bCs/>
          <w:sz w:val="22"/>
          <w:szCs w:val="26"/>
        </w:rPr>
        <w:t xml:space="preserve"> 1- </w:t>
      </w:r>
    </w:p>
    <w:p w:rsidR="00AA34D7" w:rsidRDefault="00AA34D7" w:rsidP="00AA34D7">
      <w:pPr>
        <w:pStyle w:val="NoSpacing"/>
        <w:numPr>
          <w:ilvl w:val="0"/>
          <w:numId w:val="60"/>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eastAsia="Times New Roman" w:hAnsi="Times New Roman" w:cs="Times New Roman"/>
          <w:bCs/>
          <w:kern w:val="0"/>
          <w:sz w:val="22"/>
          <w:szCs w:val="26"/>
          <w:lang w:bidi="ar-SA"/>
        </w:rPr>
        <w:t>Bandwidth = 3</w:t>
      </w:r>
    </w:p>
    <w:p w:rsidR="00AA34D7" w:rsidRDefault="00AA34D7" w:rsidP="00AA34D7">
      <w:pPr>
        <w:pStyle w:val="NoSpacing"/>
        <w:numPr>
          <w:ilvl w:val="0"/>
          <w:numId w:val="60"/>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eastAsia="Times New Roman" w:hAnsi="Times New Roman" w:cs="Times New Roman"/>
          <w:bCs/>
          <w:kern w:val="0"/>
          <w:sz w:val="22"/>
          <w:szCs w:val="26"/>
          <w:lang w:bidi="ar-SA"/>
        </w:rPr>
        <w:t>Devaluation factor (DF) = 0.9</w:t>
      </w:r>
    </w:p>
    <w:p w:rsidR="00AA34D7" w:rsidRDefault="00AA34D7" w:rsidP="00AA34D7">
      <w:pPr>
        <w:pStyle w:val="NoSpacing"/>
        <w:numPr>
          <w:ilvl w:val="0"/>
          <w:numId w:val="60"/>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eastAsia="Times New Roman" w:hAnsi="Times New Roman" w:cs="Times New Roman"/>
          <w:bCs/>
          <w:kern w:val="0"/>
          <w:sz w:val="22"/>
          <w:szCs w:val="26"/>
          <w:lang w:bidi="ar-SA"/>
        </w:rPr>
        <w:t>Reverse devaluation factor (RDF) = 0.6</w:t>
      </w:r>
    </w:p>
    <w:p w:rsidR="00AA34D7" w:rsidRDefault="00AA34D7" w:rsidP="00AA34D7">
      <w:pPr>
        <w:pStyle w:val="NoSpacing"/>
        <w:numPr>
          <w:ilvl w:val="0"/>
          <w:numId w:val="60"/>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eastAsia="Times New Roman" w:hAnsi="Times New Roman" w:cs="Times New Roman"/>
          <w:bCs/>
          <w:kern w:val="0"/>
          <w:sz w:val="22"/>
          <w:szCs w:val="26"/>
          <w:lang w:bidi="ar-SA"/>
        </w:rPr>
        <w:t>Self-referencing devaluation factor (SRDF) = 0.1</w:t>
      </w:r>
    </w:p>
    <w:p w:rsidR="00AA34D7" w:rsidRDefault="00AA34D7" w:rsidP="00AA34D7">
      <w:pPr>
        <w:pStyle w:val="NoSpacing"/>
        <w:numPr>
          <w:ilvl w:val="0"/>
          <w:numId w:val="60"/>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eastAsia="Times New Roman" w:hAnsi="Times New Roman" w:cs="Times New Roman"/>
          <w:bCs/>
          <w:kern w:val="0"/>
          <w:sz w:val="22"/>
          <w:szCs w:val="26"/>
          <w:lang w:bidi="ar-SA"/>
        </w:rPr>
        <w:t>Free Text Promotion Factor (FTPF ) =2</w:t>
      </w:r>
    </w:p>
    <w:p w:rsidR="00AA34D7" w:rsidRDefault="00AA34D7" w:rsidP="00AA34D7">
      <w:pPr>
        <w:pStyle w:val="NoSpacing"/>
        <w:numPr>
          <w:ilvl w:val="0"/>
          <w:numId w:val="60"/>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hAnsi="Times New Roman"/>
          <w:bCs/>
          <w:sz w:val="22"/>
          <w:szCs w:val="26"/>
        </w:rPr>
        <w:t>Clicked basic weight = 100</w:t>
      </w:r>
    </w:p>
    <w:p w:rsidR="00AA34D7" w:rsidRDefault="00AA34D7" w:rsidP="00AA34D7">
      <w:pPr>
        <w:pStyle w:val="NoSpacing"/>
        <w:numPr>
          <w:ilvl w:val="0"/>
          <w:numId w:val="60"/>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hAnsi="Times New Roman"/>
          <w:bCs/>
          <w:sz w:val="22"/>
          <w:szCs w:val="26"/>
        </w:rPr>
        <w:t>Include non-stat. recommendable Q/A pairs into devaluation set = true</w:t>
      </w:r>
      <w:r w:rsidR="00AB3ED5">
        <w:rPr>
          <w:rFonts w:ascii="Times New Roman" w:hAnsi="Times New Roman"/>
          <w:bCs/>
          <w:sz w:val="22"/>
          <w:szCs w:val="26"/>
        </w:rPr>
        <w:t>(</w:t>
      </w:r>
      <w:r w:rsidR="00AB3ED5" w:rsidRPr="00AB3ED5">
        <w:rPr>
          <w:rFonts w:ascii="Times New Roman" w:hAnsi="Times New Roman"/>
          <w:bCs/>
          <w:sz w:val="22"/>
          <w:szCs w:val="26"/>
        </w:rPr>
        <w:t>In this case, non-recommendable Answers are included in the bandwidth selection, but are not themselves selected</w:t>
      </w:r>
      <w:r w:rsidR="00AB3ED5">
        <w:rPr>
          <w:rFonts w:ascii="Times New Roman" w:hAnsi="Times New Roman"/>
          <w:bCs/>
          <w:sz w:val="22"/>
          <w:szCs w:val="26"/>
        </w:rPr>
        <w:t>.</w:t>
      </w:r>
      <w:r w:rsidR="00AB3ED5" w:rsidRPr="00AB3ED5">
        <w:rPr>
          <w:rFonts w:ascii="Times New Roman" w:hAnsi="Times New Roman"/>
          <w:bCs/>
          <w:sz w:val="22"/>
          <w:szCs w:val="26"/>
        </w:rPr>
        <w:t xml:space="preserve">However, when looking at the number of Answers between pairs for devaluation calculation, non-recommendable Answers </w:t>
      </w:r>
      <w:r w:rsidR="00AB3ED5">
        <w:rPr>
          <w:rFonts w:ascii="Times New Roman" w:hAnsi="Times New Roman"/>
          <w:bCs/>
          <w:sz w:val="22"/>
          <w:szCs w:val="26"/>
        </w:rPr>
        <w:t>are</w:t>
      </w:r>
      <w:r w:rsidR="00AB3ED5" w:rsidRPr="00AB3ED5">
        <w:rPr>
          <w:rFonts w:ascii="Times New Roman" w:hAnsi="Times New Roman"/>
          <w:bCs/>
          <w:sz w:val="22"/>
          <w:szCs w:val="26"/>
        </w:rPr>
        <w:t xml:space="preserve"> counted</w:t>
      </w:r>
      <w:r w:rsidR="00AB3ED5">
        <w:rPr>
          <w:rFonts w:ascii="Times New Roman" w:hAnsi="Times New Roman"/>
          <w:bCs/>
          <w:sz w:val="22"/>
          <w:szCs w:val="26"/>
        </w:rPr>
        <w:t>)</w:t>
      </w:r>
    </w:p>
    <w:p w:rsidR="00AA34D7" w:rsidRDefault="00AA34D7" w:rsidP="00AA34D7">
      <w:pPr>
        <w:pStyle w:val="NoSpacing"/>
        <w:numPr>
          <w:ilvl w:val="0"/>
          <w:numId w:val="60"/>
        </w:numPr>
        <w:suppressAutoHyphens w:val="0"/>
        <w:spacing w:before="0" w:after="0" w:line="240" w:lineRule="auto"/>
        <w:rPr>
          <w:rFonts w:ascii="Times New Roman" w:eastAsia="Times New Roman" w:hAnsi="Times New Roman" w:cs="Times New Roman"/>
          <w:bCs/>
          <w:kern w:val="0"/>
          <w:sz w:val="22"/>
          <w:szCs w:val="26"/>
          <w:lang w:bidi="ar-SA"/>
        </w:rPr>
      </w:pPr>
      <w:r>
        <w:rPr>
          <w:rFonts w:ascii="Times New Roman" w:hAnsi="Times New Roman"/>
          <w:bCs/>
          <w:sz w:val="22"/>
          <w:szCs w:val="26"/>
        </w:rPr>
        <w:t xml:space="preserve">Minimum Weight – If record is not present, new record only to be added if the calculated weight is greater than Minimum weight. </w:t>
      </w:r>
    </w:p>
    <w:p w:rsidR="00AA34D7" w:rsidRDefault="00AA34D7" w:rsidP="00F40DBB">
      <w:pPr>
        <w:rPr>
          <w:rFonts w:ascii="Times New Roman" w:hAnsi="Times New Roman"/>
          <w:bCs/>
          <w:sz w:val="22"/>
          <w:szCs w:val="26"/>
        </w:rPr>
      </w:pPr>
    </w:p>
    <w:p w:rsidR="00080FDF" w:rsidRDefault="00080FDF" w:rsidP="00AA34D7">
      <w:pPr>
        <w:rPr>
          <w:rFonts w:ascii="Times New Roman" w:hAnsi="Times New Roman"/>
          <w:bCs/>
          <w:sz w:val="22"/>
          <w:szCs w:val="26"/>
        </w:rPr>
        <w:sectPr w:rsidR="00080FDF" w:rsidSect="008C5CD6">
          <w:headerReference w:type="default" r:id="rId11"/>
          <w:footerReference w:type="default" r:id="rId12"/>
          <w:pgSz w:w="12240" w:h="15840"/>
          <w:pgMar w:top="1440" w:right="1440" w:bottom="1440" w:left="1440" w:header="720" w:footer="720" w:gutter="0"/>
          <w:cols w:space="720"/>
          <w:docGrid w:linePitch="360"/>
        </w:sectPr>
      </w:pPr>
    </w:p>
    <w:tbl>
      <w:tblPr>
        <w:tblW w:w="4815" w:type="pct"/>
        <w:tblLook w:val="04A0"/>
      </w:tblPr>
      <w:tblGrid>
        <w:gridCol w:w="448"/>
        <w:gridCol w:w="1362"/>
        <w:gridCol w:w="1361"/>
        <w:gridCol w:w="1552"/>
        <w:gridCol w:w="1453"/>
        <w:gridCol w:w="1453"/>
        <w:gridCol w:w="1733"/>
        <w:gridCol w:w="1870"/>
        <w:gridCol w:w="1453"/>
        <w:gridCol w:w="1870"/>
      </w:tblGrid>
      <w:tr w:rsidR="00AB3ED5" w:rsidRPr="00AB3ED5" w:rsidTr="00681CA1">
        <w:trPr>
          <w:trHeight w:val="502"/>
        </w:trPr>
        <w:tc>
          <w:tcPr>
            <w:tcW w:w="622" w:type="pct"/>
            <w:gridSpan w:val="2"/>
            <w:vMerge w:val="restart"/>
            <w:tcBorders>
              <w:top w:val="single" w:sz="8" w:space="0" w:color="auto"/>
              <w:left w:val="single" w:sz="8" w:space="0" w:color="auto"/>
              <w:bottom w:val="single" w:sz="8" w:space="0" w:color="000000"/>
              <w:right w:val="single" w:sz="8" w:space="0" w:color="000000"/>
            </w:tcBorders>
            <w:shd w:val="clear" w:color="DBE5F1" w:fill="C5D9F1"/>
            <w:noWrap/>
            <w:vAlign w:val="bottom"/>
            <w:hideMark/>
          </w:tcPr>
          <w:p w:rsidR="00AB3ED5" w:rsidRPr="00AB3ED5" w:rsidRDefault="00AB3ED5" w:rsidP="00AB3ED5">
            <w:pPr>
              <w:spacing w:after="0" w:line="240" w:lineRule="auto"/>
              <w:rPr>
                <w:rFonts w:ascii="Calibri" w:hAnsi="Calibri" w:cs="Arial"/>
                <w:color w:val="000000"/>
                <w:sz w:val="18"/>
                <w:szCs w:val="18"/>
                <w:lang w:val="en-US"/>
              </w:rPr>
            </w:pPr>
            <w:r w:rsidRPr="00AB3ED5">
              <w:rPr>
                <w:rFonts w:ascii="Calibri" w:hAnsi="Calibri" w:cs="Arial"/>
                <w:color w:val="000000"/>
                <w:sz w:val="18"/>
                <w:szCs w:val="18"/>
                <w:lang w:val="en-US"/>
              </w:rPr>
              <w:lastRenderedPageBreak/>
              <w:t> </w:t>
            </w:r>
          </w:p>
        </w:tc>
        <w:tc>
          <w:tcPr>
            <w:tcW w:w="4378" w:type="pct"/>
            <w:gridSpan w:val="8"/>
            <w:tcBorders>
              <w:top w:val="single" w:sz="8" w:space="0" w:color="auto"/>
              <w:left w:val="nil"/>
              <w:bottom w:val="single" w:sz="8" w:space="0" w:color="auto"/>
              <w:right w:val="single" w:sz="8" w:space="0" w:color="000000"/>
            </w:tcBorders>
            <w:shd w:val="clear" w:color="000000" w:fill="00B0F0"/>
            <w:noWrap/>
            <w:vAlign w:val="center"/>
            <w:hideMark/>
          </w:tcPr>
          <w:p w:rsidR="00AB3ED5" w:rsidRPr="00AB3ED5" w:rsidRDefault="00AB3ED5" w:rsidP="00AB3ED5">
            <w:pPr>
              <w:spacing w:after="0" w:line="240" w:lineRule="auto"/>
              <w:jc w:val="center"/>
              <w:rPr>
                <w:rFonts w:ascii="Calibri" w:hAnsi="Calibri" w:cs="Arial"/>
                <w:b/>
                <w:bCs/>
                <w:color w:val="000000"/>
                <w:sz w:val="18"/>
                <w:szCs w:val="18"/>
                <w:lang w:val="en-US"/>
              </w:rPr>
            </w:pPr>
            <w:r w:rsidRPr="00AB3ED5">
              <w:rPr>
                <w:rFonts w:ascii="Calibri" w:hAnsi="Calibri" w:cs="Arial"/>
                <w:b/>
                <w:bCs/>
                <w:color w:val="000000"/>
                <w:sz w:val="18"/>
                <w:szCs w:val="18"/>
                <w:lang w:val="en-US"/>
              </w:rPr>
              <w:t>&lt;--Target  Answer Id--&gt;</w:t>
            </w:r>
          </w:p>
        </w:tc>
      </w:tr>
      <w:tr w:rsidR="00681CA1" w:rsidRPr="00AB3ED5" w:rsidTr="00681CA1">
        <w:trPr>
          <w:trHeight w:val="1119"/>
        </w:trPr>
        <w:tc>
          <w:tcPr>
            <w:tcW w:w="622" w:type="pct"/>
            <w:gridSpan w:val="2"/>
            <w:vMerge/>
            <w:tcBorders>
              <w:top w:val="single" w:sz="8" w:space="0" w:color="auto"/>
              <w:left w:val="single" w:sz="8" w:space="0" w:color="auto"/>
              <w:bottom w:val="single" w:sz="8" w:space="0" w:color="000000"/>
              <w:right w:val="single" w:sz="8" w:space="0" w:color="000000"/>
            </w:tcBorders>
            <w:vAlign w:val="center"/>
            <w:hideMark/>
          </w:tcPr>
          <w:p w:rsidR="00AB3ED5" w:rsidRPr="00AB3ED5" w:rsidRDefault="00AB3ED5" w:rsidP="00AB3ED5">
            <w:pPr>
              <w:spacing w:after="0" w:line="240" w:lineRule="auto"/>
              <w:rPr>
                <w:rFonts w:ascii="Calibri" w:hAnsi="Calibri" w:cs="Arial"/>
                <w:color w:val="000000"/>
                <w:sz w:val="18"/>
                <w:szCs w:val="18"/>
                <w:lang w:val="en-US"/>
              </w:rPr>
            </w:pPr>
          </w:p>
        </w:tc>
        <w:tc>
          <w:tcPr>
            <w:tcW w:w="468" w:type="pct"/>
            <w:tcBorders>
              <w:top w:val="single" w:sz="4" w:space="0" w:color="000000"/>
              <w:left w:val="single" w:sz="4" w:space="0" w:color="000000"/>
              <w:bottom w:val="single" w:sz="4" w:space="0" w:color="000000"/>
              <w:right w:val="single" w:sz="4" w:space="0" w:color="000000"/>
            </w:tcBorders>
            <w:shd w:val="clear" w:color="auto" w:fill="auto"/>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34</w:t>
            </w:r>
            <w:r w:rsidRPr="00AB3ED5">
              <w:rPr>
                <w:rFonts w:ascii="Calibri" w:hAnsi="Calibri" w:cs="Arial"/>
                <w:color w:val="000000"/>
                <w:sz w:val="18"/>
                <w:szCs w:val="18"/>
                <w:lang w:val="en-US"/>
              </w:rPr>
              <w:br/>
              <w:t xml:space="preserve">(target answer 34 is typed, hence Free Text Promotion Factor FTPF =2)  </w:t>
            </w:r>
          </w:p>
        </w:tc>
        <w:tc>
          <w:tcPr>
            <w:tcW w:w="533" w:type="pct"/>
            <w:tcBorders>
              <w:top w:val="single" w:sz="4" w:space="0" w:color="000000"/>
              <w:left w:val="nil"/>
              <w:bottom w:val="single" w:sz="4" w:space="0" w:color="000000"/>
              <w:right w:val="single" w:sz="4" w:space="0" w:color="000000"/>
            </w:tcBorders>
            <w:shd w:val="clear" w:color="auto" w:fill="auto"/>
            <w:noWrap/>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65</w:t>
            </w:r>
          </w:p>
        </w:tc>
        <w:tc>
          <w:tcPr>
            <w:tcW w:w="499" w:type="pct"/>
            <w:tcBorders>
              <w:top w:val="single" w:sz="4" w:space="0" w:color="000000"/>
              <w:left w:val="nil"/>
              <w:bottom w:val="single" w:sz="4" w:space="0" w:color="000000"/>
              <w:right w:val="single" w:sz="4" w:space="0" w:color="000000"/>
            </w:tcBorders>
            <w:shd w:val="clear" w:color="auto" w:fill="auto"/>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38</w:t>
            </w:r>
            <w:r w:rsidRPr="00AB3ED5">
              <w:rPr>
                <w:rFonts w:ascii="Calibri" w:hAnsi="Calibri" w:cs="Arial"/>
                <w:color w:val="000000"/>
                <w:sz w:val="18"/>
                <w:szCs w:val="18"/>
                <w:lang w:val="en-US"/>
              </w:rPr>
              <w:br/>
              <w:t>(38 has Stat. Recommendable as No</w:t>
            </w:r>
          </w:p>
        </w:tc>
        <w:tc>
          <w:tcPr>
            <w:tcW w:w="499" w:type="pct"/>
            <w:tcBorders>
              <w:top w:val="single" w:sz="4" w:space="0" w:color="000000"/>
              <w:left w:val="nil"/>
              <w:bottom w:val="single" w:sz="4" w:space="0" w:color="000000"/>
              <w:right w:val="single" w:sz="4" w:space="0" w:color="000000"/>
            </w:tcBorders>
            <w:shd w:val="clear" w:color="auto" w:fill="auto"/>
            <w:hideMark/>
          </w:tcPr>
          <w:p w:rsidR="00AB3ED5" w:rsidRPr="00AB3ED5" w:rsidRDefault="00AB3ED5" w:rsidP="00AB3ED5">
            <w:pPr>
              <w:spacing w:after="0" w:line="240" w:lineRule="auto"/>
              <w:rPr>
                <w:rFonts w:ascii="Calibri" w:hAnsi="Calibri" w:cs="Arial"/>
                <w:color w:val="000000"/>
                <w:sz w:val="18"/>
                <w:szCs w:val="18"/>
                <w:lang w:val="en-US"/>
              </w:rPr>
            </w:pPr>
            <w:r w:rsidRPr="00AB3ED5">
              <w:rPr>
                <w:rFonts w:ascii="Calibri" w:hAnsi="Calibri" w:cs="Arial"/>
                <w:color w:val="000000"/>
                <w:sz w:val="18"/>
                <w:szCs w:val="18"/>
                <w:lang w:val="en-US"/>
              </w:rPr>
              <w:t xml:space="preserve">               94</w:t>
            </w:r>
            <w:r w:rsidRPr="00AB3ED5">
              <w:rPr>
                <w:rFonts w:ascii="Calibri" w:hAnsi="Calibri" w:cs="Arial"/>
                <w:color w:val="000000"/>
                <w:sz w:val="18"/>
                <w:szCs w:val="18"/>
                <w:lang w:val="en-US"/>
              </w:rPr>
              <w:br/>
              <w:t xml:space="preserve">(94 has Stat. Recommendable as No, hence cannot be used as target answer) </w:t>
            </w:r>
          </w:p>
        </w:tc>
        <w:tc>
          <w:tcPr>
            <w:tcW w:w="595" w:type="pct"/>
            <w:tcBorders>
              <w:top w:val="single" w:sz="4" w:space="0" w:color="000000"/>
              <w:left w:val="nil"/>
              <w:bottom w:val="single" w:sz="4" w:space="0" w:color="000000"/>
              <w:right w:val="single" w:sz="4" w:space="0" w:color="000000"/>
            </w:tcBorders>
            <w:shd w:val="clear" w:color="auto" w:fill="auto"/>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105</w:t>
            </w:r>
            <w:r w:rsidRPr="00AB3ED5">
              <w:rPr>
                <w:rFonts w:ascii="Calibri" w:hAnsi="Calibri" w:cs="Arial"/>
                <w:color w:val="000000"/>
                <w:sz w:val="18"/>
                <w:szCs w:val="18"/>
                <w:lang w:val="en-US"/>
              </w:rPr>
              <w:br/>
              <w:t xml:space="preserve">(105 is typed, hence Free Text Promotion Factor FTPF =2)  </w:t>
            </w:r>
          </w:p>
        </w:tc>
        <w:tc>
          <w:tcPr>
            <w:tcW w:w="642" w:type="pct"/>
            <w:tcBorders>
              <w:top w:val="single" w:sz="4" w:space="0" w:color="000000"/>
              <w:left w:val="nil"/>
              <w:bottom w:val="single" w:sz="4" w:space="0" w:color="000000"/>
              <w:right w:val="single" w:sz="4" w:space="0" w:color="000000"/>
            </w:tcBorders>
            <w:shd w:val="clear" w:color="auto" w:fill="auto"/>
            <w:hideMark/>
          </w:tcPr>
          <w:p w:rsidR="00AB3ED5" w:rsidRPr="00AB3ED5" w:rsidRDefault="00AB3ED5" w:rsidP="00AB3ED5">
            <w:pPr>
              <w:spacing w:after="0" w:line="240" w:lineRule="auto"/>
              <w:rPr>
                <w:rFonts w:ascii="Calibri" w:hAnsi="Calibri" w:cs="Arial"/>
                <w:color w:val="000000"/>
                <w:sz w:val="18"/>
                <w:szCs w:val="18"/>
                <w:lang w:val="en-US"/>
              </w:rPr>
            </w:pPr>
            <w:r w:rsidRPr="00AB3ED5">
              <w:rPr>
                <w:rFonts w:ascii="Calibri" w:hAnsi="Calibri" w:cs="Arial"/>
                <w:color w:val="000000"/>
                <w:sz w:val="18"/>
                <w:szCs w:val="18"/>
                <w:lang w:val="en-US"/>
              </w:rPr>
              <w:t xml:space="preserve">                 35</w:t>
            </w:r>
            <w:r w:rsidRPr="00AB3ED5">
              <w:rPr>
                <w:rFonts w:ascii="Calibri" w:hAnsi="Calibri" w:cs="Arial"/>
                <w:color w:val="000000"/>
                <w:sz w:val="18"/>
                <w:szCs w:val="18"/>
                <w:lang w:val="en-US"/>
              </w:rPr>
              <w:br/>
              <w:t xml:space="preserve">(35 is Statistical FAQ click, hence Self-referencing devaluation factor SRDF = 0.1) </w:t>
            </w:r>
          </w:p>
        </w:tc>
        <w:tc>
          <w:tcPr>
            <w:tcW w:w="499" w:type="pct"/>
            <w:tcBorders>
              <w:top w:val="single" w:sz="4" w:space="0" w:color="000000"/>
              <w:left w:val="nil"/>
              <w:bottom w:val="single" w:sz="4" w:space="0" w:color="000000"/>
              <w:right w:val="single" w:sz="4" w:space="0" w:color="000000"/>
            </w:tcBorders>
            <w:shd w:val="clear" w:color="auto" w:fill="auto"/>
            <w:hideMark/>
          </w:tcPr>
          <w:p w:rsidR="00AB3ED5" w:rsidRPr="00AB3ED5" w:rsidRDefault="00AB3ED5" w:rsidP="00AB3ED5">
            <w:pPr>
              <w:spacing w:after="0" w:line="240" w:lineRule="auto"/>
              <w:rPr>
                <w:rFonts w:ascii="Calibri" w:hAnsi="Calibri" w:cs="Arial"/>
                <w:color w:val="000000"/>
                <w:sz w:val="18"/>
                <w:szCs w:val="18"/>
                <w:lang w:val="en-US"/>
              </w:rPr>
            </w:pPr>
            <w:r w:rsidRPr="00AB3ED5">
              <w:rPr>
                <w:rFonts w:ascii="Calibri" w:hAnsi="Calibri" w:cs="Arial"/>
                <w:color w:val="000000"/>
                <w:sz w:val="18"/>
                <w:szCs w:val="18"/>
                <w:lang w:val="en-US"/>
              </w:rPr>
              <w:t xml:space="preserve">            234 </w:t>
            </w:r>
            <w:r w:rsidRPr="00AB3ED5">
              <w:rPr>
                <w:rFonts w:ascii="Calibri" w:hAnsi="Calibri" w:cs="Arial"/>
                <w:color w:val="000000"/>
                <w:sz w:val="18"/>
                <w:szCs w:val="18"/>
                <w:lang w:val="en-US"/>
              </w:rPr>
              <w:br/>
              <w:t xml:space="preserve">(234 has Stat. Recommendable as No, it cannot be used as target answer) </w:t>
            </w:r>
          </w:p>
        </w:tc>
        <w:tc>
          <w:tcPr>
            <w:tcW w:w="642" w:type="pct"/>
            <w:tcBorders>
              <w:top w:val="single" w:sz="4" w:space="0" w:color="000000"/>
              <w:left w:val="nil"/>
              <w:bottom w:val="single" w:sz="4" w:space="0" w:color="000000"/>
              <w:right w:val="single" w:sz="4" w:space="0" w:color="000000"/>
            </w:tcBorders>
            <w:shd w:val="clear" w:color="auto" w:fill="auto"/>
            <w:hideMark/>
          </w:tcPr>
          <w:p w:rsidR="00AB3ED5" w:rsidRPr="00AB3ED5" w:rsidRDefault="00AB3ED5" w:rsidP="00AB3ED5">
            <w:pPr>
              <w:spacing w:after="0" w:line="240" w:lineRule="auto"/>
              <w:rPr>
                <w:rFonts w:ascii="Calibri" w:hAnsi="Calibri" w:cs="Arial"/>
                <w:color w:val="000000"/>
                <w:sz w:val="18"/>
                <w:szCs w:val="18"/>
                <w:lang w:val="en-US"/>
              </w:rPr>
            </w:pPr>
            <w:r w:rsidRPr="00AB3ED5">
              <w:rPr>
                <w:rFonts w:ascii="Calibri" w:hAnsi="Calibri" w:cs="Arial"/>
                <w:color w:val="000000"/>
                <w:sz w:val="18"/>
                <w:szCs w:val="18"/>
                <w:lang w:val="en-US"/>
              </w:rPr>
              <w:t xml:space="preserve">                 54</w:t>
            </w:r>
            <w:r w:rsidRPr="00AB3ED5">
              <w:rPr>
                <w:rFonts w:ascii="Calibri" w:hAnsi="Calibri" w:cs="Arial"/>
                <w:color w:val="000000"/>
                <w:sz w:val="18"/>
                <w:szCs w:val="18"/>
                <w:lang w:val="en-US"/>
              </w:rPr>
              <w:br/>
              <w:t>(54 is Statistical FAQ click, hence Self-referencing devaluation factor SRDF = 0.1)</w:t>
            </w:r>
          </w:p>
        </w:tc>
      </w:tr>
      <w:tr w:rsidR="00681CA1" w:rsidRPr="00AB3ED5" w:rsidTr="00681CA1">
        <w:trPr>
          <w:trHeight w:val="680"/>
        </w:trPr>
        <w:tc>
          <w:tcPr>
            <w:tcW w:w="154" w:type="pct"/>
            <w:vMerge w:val="restart"/>
            <w:tcBorders>
              <w:top w:val="nil"/>
              <w:left w:val="single" w:sz="8" w:space="0" w:color="auto"/>
              <w:bottom w:val="single" w:sz="8" w:space="0" w:color="000000"/>
              <w:right w:val="single" w:sz="8" w:space="0" w:color="auto"/>
            </w:tcBorders>
            <w:shd w:val="clear" w:color="000000" w:fill="C5D9F1"/>
            <w:noWrap/>
            <w:textDirection w:val="tbLrV"/>
            <w:vAlign w:val="bottom"/>
            <w:hideMark/>
          </w:tcPr>
          <w:p w:rsidR="00AB3ED5" w:rsidRPr="00AB3ED5" w:rsidRDefault="00AB3ED5" w:rsidP="00AB3ED5">
            <w:pPr>
              <w:spacing w:after="0" w:line="240" w:lineRule="auto"/>
              <w:jc w:val="center"/>
              <w:rPr>
                <w:rFonts w:ascii="Calibri" w:hAnsi="Calibri" w:cs="Arial"/>
                <w:b/>
                <w:bCs/>
                <w:color w:val="000000"/>
                <w:sz w:val="18"/>
                <w:szCs w:val="18"/>
                <w:lang w:val="en-US"/>
              </w:rPr>
            </w:pPr>
            <w:r w:rsidRPr="00AB3ED5">
              <w:rPr>
                <w:rFonts w:ascii="Calibri" w:hAnsi="Calibri" w:cs="Arial"/>
                <w:b/>
                <w:bCs/>
                <w:color w:val="000000"/>
                <w:sz w:val="18"/>
                <w:szCs w:val="18"/>
                <w:lang w:val="en-US"/>
              </w:rPr>
              <w:t>Source Answer Id</w:t>
            </w:r>
          </w:p>
        </w:tc>
        <w:tc>
          <w:tcPr>
            <w:tcW w:w="468"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34</w:t>
            </w:r>
          </w:p>
        </w:tc>
        <w:tc>
          <w:tcPr>
            <w:tcW w:w="468" w:type="pct"/>
            <w:tcBorders>
              <w:top w:val="nil"/>
              <w:left w:val="nil"/>
              <w:bottom w:val="single" w:sz="4" w:space="0" w:color="000000"/>
              <w:right w:val="single" w:sz="4" w:space="0" w:color="000000"/>
            </w:tcBorders>
            <w:shd w:val="clear" w:color="D8D8D9" w:fill="D9D9D9"/>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533"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DT=0</w:t>
            </w:r>
            <w:r w:rsidRPr="00AB3ED5">
              <w:rPr>
                <w:rFonts w:ascii="Calibri" w:hAnsi="Calibri" w:cs="Arial"/>
                <w:color w:val="000000"/>
                <w:sz w:val="18"/>
                <w:szCs w:val="18"/>
                <w:lang w:val="en-US"/>
              </w:rPr>
              <w:br/>
              <w:t>WT=90</w:t>
            </w:r>
            <w:r w:rsidRPr="00AB3ED5">
              <w:rPr>
                <w:rFonts w:ascii="Calibri" w:hAnsi="Calibri" w:cs="Arial"/>
                <w:color w:val="000000"/>
                <w:sz w:val="18"/>
                <w:szCs w:val="18"/>
                <w:lang w:val="en-US"/>
              </w:rPr>
              <w:br/>
              <w:t>(100 *0.9)</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595" w:type="pct"/>
            <w:tcBorders>
              <w:top w:val="nil"/>
              <w:left w:val="nil"/>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 </w:t>
            </w:r>
          </w:p>
        </w:tc>
        <w:tc>
          <w:tcPr>
            <w:tcW w:w="642" w:type="pct"/>
            <w:tcBorders>
              <w:top w:val="nil"/>
              <w:left w:val="nil"/>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 </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642" w:type="pct"/>
            <w:tcBorders>
              <w:top w:val="nil"/>
              <w:left w:val="nil"/>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 </w:t>
            </w:r>
          </w:p>
        </w:tc>
      </w:tr>
      <w:tr w:rsidR="00681CA1" w:rsidRPr="00AB3ED5" w:rsidTr="00681CA1">
        <w:trPr>
          <w:trHeight w:val="694"/>
        </w:trPr>
        <w:tc>
          <w:tcPr>
            <w:tcW w:w="154" w:type="pct"/>
            <w:vMerge/>
            <w:tcBorders>
              <w:top w:val="nil"/>
              <w:left w:val="single" w:sz="8" w:space="0" w:color="auto"/>
              <w:bottom w:val="single" w:sz="8" w:space="0" w:color="000000"/>
              <w:right w:val="single" w:sz="8" w:space="0" w:color="auto"/>
            </w:tcBorders>
            <w:vAlign w:val="center"/>
            <w:hideMark/>
          </w:tcPr>
          <w:p w:rsidR="00AB3ED5" w:rsidRPr="00AB3ED5" w:rsidRDefault="00AB3ED5" w:rsidP="00AB3ED5">
            <w:pPr>
              <w:spacing w:after="0" w:line="240" w:lineRule="auto"/>
              <w:rPr>
                <w:rFonts w:ascii="Calibri" w:hAnsi="Calibri" w:cs="Arial"/>
                <w:b/>
                <w:bCs/>
                <w:color w:val="000000"/>
                <w:sz w:val="18"/>
                <w:szCs w:val="18"/>
                <w:lang w:val="en-US"/>
              </w:rPr>
            </w:pPr>
          </w:p>
        </w:tc>
        <w:tc>
          <w:tcPr>
            <w:tcW w:w="468" w:type="pct"/>
            <w:tcBorders>
              <w:top w:val="nil"/>
              <w:left w:val="single" w:sz="4" w:space="0" w:color="000000"/>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65</w:t>
            </w:r>
          </w:p>
        </w:tc>
        <w:tc>
          <w:tcPr>
            <w:tcW w:w="468"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DT=-0</w:t>
            </w:r>
            <w:r w:rsidRPr="00AB3ED5">
              <w:rPr>
                <w:rFonts w:ascii="Calibri" w:hAnsi="Calibri" w:cs="Arial"/>
                <w:color w:val="000000"/>
                <w:sz w:val="18"/>
                <w:szCs w:val="18"/>
                <w:lang w:val="en-US"/>
              </w:rPr>
              <w:br/>
              <w:t>WT=120</w:t>
            </w:r>
            <w:r w:rsidRPr="00AB3ED5">
              <w:rPr>
                <w:rFonts w:ascii="Calibri" w:hAnsi="Calibri" w:cs="Arial"/>
                <w:color w:val="000000"/>
                <w:sz w:val="18"/>
                <w:szCs w:val="18"/>
                <w:lang w:val="en-US"/>
              </w:rPr>
              <w:br/>
              <w:t>(100*0.6*2 )</w:t>
            </w:r>
          </w:p>
        </w:tc>
        <w:tc>
          <w:tcPr>
            <w:tcW w:w="533" w:type="pct"/>
            <w:tcBorders>
              <w:top w:val="nil"/>
              <w:left w:val="nil"/>
              <w:bottom w:val="single" w:sz="4" w:space="0" w:color="000000"/>
              <w:right w:val="single" w:sz="4" w:space="0" w:color="000000"/>
            </w:tcBorders>
            <w:shd w:val="clear" w:color="D8D8D9" w:fill="D9D9D9"/>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595"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DT=2</w:t>
            </w:r>
            <w:r w:rsidRPr="00AB3ED5">
              <w:rPr>
                <w:rFonts w:ascii="Calibri" w:hAnsi="Calibri" w:cs="Arial"/>
                <w:color w:val="000000"/>
                <w:sz w:val="18"/>
                <w:szCs w:val="18"/>
                <w:lang w:val="en-US"/>
              </w:rPr>
              <w:br/>
              <w:t>WT=145.8</w:t>
            </w:r>
            <w:r w:rsidRPr="00AB3ED5">
              <w:rPr>
                <w:rFonts w:ascii="Calibri" w:hAnsi="Calibri" w:cs="Arial"/>
                <w:color w:val="000000"/>
                <w:sz w:val="18"/>
                <w:szCs w:val="18"/>
                <w:lang w:val="en-US"/>
              </w:rPr>
              <w:br/>
              <w:t>(100*0.9*0.9*0.9*2)</w:t>
            </w:r>
          </w:p>
        </w:tc>
        <w:tc>
          <w:tcPr>
            <w:tcW w:w="642" w:type="pct"/>
            <w:tcBorders>
              <w:top w:val="nil"/>
              <w:left w:val="nil"/>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 </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642" w:type="pct"/>
            <w:tcBorders>
              <w:top w:val="nil"/>
              <w:left w:val="nil"/>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 </w:t>
            </w:r>
          </w:p>
        </w:tc>
      </w:tr>
      <w:tr w:rsidR="00681CA1" w:rsidRPr="00AB3ED5" w:rsidTr="00681CA1">
        <w:trPr>
          <w:trHeight w:val="666"/>
        </w:trPr>
        <w:tc>
          <w:tcPr>
            <w:tcW w:w="154" w:type="pct"/>
            <w:vMerge/>
            <w:tcBorders>
              <w:top w:val="nil"/>
              <w:left w:val="single" w:sz="8" w:space="0" w:color="auto"/>
              <w:bottom w:val="single" w:sz="8" w:space="0" w:color="000000"/>
              <w:right w:val="single" w:sz="8" w:space="0" w:color="auto"/>
            </w:tcBorders>
            <w:vAlign w:val="center"/>
            <w:hideMark/>
          </w:tcPr>
          <w:p w:rsidR="00AB3ED5" w:rsidRPr="00AB3ED5" w:rsidRDefault="00AB3ED5" w:rsidP="00AB3ED5">
            <w:pPr>
              <w:spacing w:after="0" w:line="240" w:lineRule="auto"/>
              <w:rPr>
                <w:rFonts w:ascii="Calibri" w:hAnsi="Calibri" w:cs="Arial"/>
                <w:b/>
                <w:bCs/>
                <w:color w:val="000000"/>
                <w:sz w:val="18"/>
                <w:szCs w:val="18"/>
                <w:lang w:val="en-US"/>
              </w:rPr>
            </w:pPr>
          </w:p>
        </w:tc>
        <w:tc>
          <w:tcPr>
            <w:tcW w:w="468" w:type="pct"/>
            <w:tcBorders>
              <w:top w:val="nil"/>
              <w:left w:val="single" w:sz="4" w:space="0" w:color="000000"/>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38</w:t>
            </w:r>
          </w:p>
        </w:tc>
        <w:tc>
          <w:tcPr>
            <w:tcW w:w="468"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DT=-1</w:t>
            </w:r>
            <w:r w:rsidRPr="00AB3ED5">
              <w:rPr>
                <w:rFonts w:ascii="Calibri" w:hAnsi="Calibri" w:cs="Arial"/>
                <w:color w:val="000000"/>
                <w:sz w:val="18"/>
                <w:szCs w:val="18"/>
                <w:lang w:val="en-US"/>
              </w:rPr>
              <w:br/>
              <w:t>WT=72</w:t>
            </w:r>
            <w:r w:rsidRPr="00AB3ED5">
              <w:rPr>
                <w:rFonts w:ascii="Calibri" w:hAnsi="Calibri" w:cs="Arial"/>
                <w:color w:val="000000"/>
                <w:sz w:val="18"/>
                <w:szCs w:val="18"/>
                <w:lang w:val="en-US"/>
              </w:rPr>
              <w:br/>
              <w:t>(100*0.6*0.6*2 )</w:t>
            </w:r>
          </w:p>
        </w:tc>
        <w:tc>
          <w:tcPr>
            <w:tcW w:w="533"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DT=-0</w:t>
            </w:r>
            <w:r w:rsidRPr="00AB3ED5">
              <w:rPr>
                <w:rFonts w:ascii="Calibri" w:hAnsi="Calibri" w:cs="Arial"/>
                <w:color w:val="000000"/>
                <w:sz w:val="18"/>
                <w:szCs w:val="18"/>
                <w:lang w:val="en-US"/>
              </w:rPr>
              <w:br/>
              <w:t>WT=60</w:t>
            </w:r>
            <w:r w:rsidRPr="00AB3ED5">
              <w:rPr>
                <w:rFonts w:ascii="Calibri" w:hAnsi="Calibri" w:cs="Arial"/>
                <w:color w:val="000000"/>
                <w:sz w:val="18"/>
                <w:szCs w:val="18"/>
                <w:lang w:val="en-US"/>
              </w:rPr>
              <w:br/>
              <w:t>(100*0.6)</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595"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DT=1</w:t>
            </w:r>
            <w:r w:rsidRPr="00AB3ED5">
              <w:rPr>
                <w:rFonts w:ascii="Calibri" w:hAnsi="Calibri" w:cs="Arial"/>
                <w:color w:val="000000"/>
                <w:sz w:val="18"/>
                <w:szCs w:val="18"/>
                <w:lang w:val="en-US"/>
              </w:rPr>
              <w:br/>
              <w:t>WT=162</w:t>
            </w:r>
            <w:r w:rsidRPr="00AB3ED5">
              <w:rPr>
                <w:rFonts w:ascii="Calibri" w:hAnsi="Calibri" w:cs="Arial"/>
                <w:color w:val="000000"/>
                <w:sz w:val="18"/>
                <w:szCs w:val="18"/>
                <w:lang w:val="en-US"/>
              </w:rPr>
              <w:br/>
              <w:t>(100*0.9*0.9*2)</w:t>
            </w:r>
          </w:p>
        </w:tc>
        <w:tc>
          <w:tcPr>
            <w:tcW w:w="642"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sz w:val="18"/>
                <w:szCs w:val="18"/>
                <w:lang w:val="en-US"/>
              </w:rPr>
            </w:pPr>
            <w:r w:rsidRPr="00AB3ED5">
              <w:rPr>
                <w:rFonts w:ascii="Calibri" w:hAnsi="Calibri" w:cs="Arial"/>
                <w:sz w:val="18"/>
                <w:szCs w:val="18"/>
                <w:lang w:val="en-US"/>
              </w:rPr>
              <w:t>DT=2</w:t>
            </w:r>
            <w:r w:rsidRPr="00AB3ED5">
              <w:rPr>
                <w:rFonts w:ascii="Calibri" w:hAnsi="Calibri" w:cs="Arial"/>
                <w:sz w:val="18"/>
                <w:szCs w:val="18"/>
                <w:lang w:val="en-US"/>
              </w:rPr>
              <w:br/>
              <w:t>WT=7.29</w:t>
            </w:r>
            <w:r w:rsidRPr="00AB3ED5">
              <w:rPr>
                <w:rFonts w:ascii="Calibri" w:hAnsi="Calibri" w:cs="Arial"/>
                <w:sz w:val="18"/>
                <w:szCs w:val="18"/>
                <w:lang w:val="en-US"/>
              </w:rPr>
              <w:br/>
              <w:t>(100*0.9*0.9*0.9*0.1)</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642" w:type="pct"/>
            <w:tcBorders>
              <w:top w:val="nil"/>
              <w:left w:val="nil"/>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 </w:t>
            </w:r>
          </w:p>
        </w:tc>
      </w:tr>
      <w:tr w:rsidR="00681CA1" w:rsidRPr="00AB3ED5" w:rsidTr="00681CA1">
        <w:trPr>
          <w:trHeight w:val="976"/>
        </w:trPr>
        <w:tc>
          <w:tcPr>
            <w:tcW w:w="154" w:type="pct"/>
            <w:vMerge/>
            <w:tcBorders>
              <w:top w:val="nil"/>
              <w:left w:val="single" w:sz="8" w:space="0" w:color="auto"/>
              <w:bottom w:val="single" w:sz="8" w:space="0" w:color="000000"/>
              <w:right w:val="single" w:sz="8" w:space="0" w:color="auto"/>
            </w:tcBorders>
            <w:vAlign w:val="center"/>
            <w:hideMark/>
          </w:tcPr>
          <w:p w:rsidR="00AB3ED5" w:rsidRPr="00AB3ED5" w:rsidRDefault="00AB3ED5" w:rsidP="00AB3ED5">
            <w:pPr>
              <w:spacing w:after="0" w:line="240" w:lineRule="auto"/>
              <w:rPr>
                <w:rFonts w:ascii="Calibri" w:hAnsi="Calibri" w:cs="Arial"/>
                <w:b/>
                <w:bCs/>
                <w:color w:val="000000"/>
                <w:sz w:val="18"/>
                <w:szCs w:val="18"/>
                <w:lang w:val="en-US"/>
              </w:rPr>
            </w:pPr>
          </w:p>
        </w:tc>
        <w:tc>
          <w:tcPr>
            <w:tcW w:w="468" w:type="pct"/>
            <w:tcBorders>
              <w:top w:val="nil"/>
              <w:left w:val="single" w:sz="4" w:space="0" w:color="000000"/>
              <w:bottom w:val="single" w:sz="4" w:space="0" w:color="000000"/>
              <w:right w:val="single" w:sz="4" w:space="0" w:color="000000"/>
            </w:tcBorders>
            <w:shd w:val="clear" w:color="auto" w:fill="auto"/>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94</w:t>
            </w:r>
            <w:r w:rsidRPr="00AB3ED5">
              <w:rPr>
                <w:rFonts w:ascii="Calibri" w:hAnsi="Calibri" w:cs="Arial"/>
                <w:color w:val="000000"/>
                <w:sz w:val="18"/>
                <w:szCs w:val="18"/>
                <w:lang w:val="en-US"/>
              </w:rPr>
              <w:br/>
              <w:t>94 has Stat. Recommending as No, hence cannot be used as source answer</w:t>
            </w:r>
          </w:p>
        </w:tc>
        <w:tc>
          <w:tcPr>
            <w:tcW w:w="468" w:type="pct"/>
            <w:tcBorders>
              <w:top w:val="nil"/>
              <w:left w:val="nil"/>
              <w:bottom w:val="single" w:sz="4" w:space="0" w:color="000000"/>
              <w:right w:val="single" w:sz="4" w:space="0" w:color="000000"/>
            </w:tcBorders>
            <w:shd w:val="clear" w:color="D9D9D9" w:fill="D8D8D9"/>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533" w:type="pct"/>
            <w:tcBorders>
              <w:top w:val="nil"/>
              <w:left w:val="nil"/>
              <w:bottom w:val="single" w:sz="4" w:space="0" w:color="000000"/>
              <w:right w:val="single" w:sz="4" w:space="0" w:color="000000"/>
            </w:tcBorders>
            <w:shd w:val="clear" w:color="D9D9D9" w:fill="D8D8D9"/>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595" w:type="pct"/>
            <w:tcBorders>
              <w:top w:val="nil"/>
              <w:left w:val="nil"/>
              <w:bottom w:val="single" w:sz="4" w:space="0" w:color="000000"/>
              <w:right w:val="single" w:sz="4" w:space="0" w:color="000000"/>
            </w:tcBorders>
            <w:shd w:val="clear" w:color="D9D9D9" w:fill="D8D8D9"/>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642" w:type="pct"/>
            <w:tcBorders>
              <w:top w:val="nil"/>
              <w:left w:val="nil"/>
              <w:bottom w:val="single" w:sz="4" w:space="0" w:color="000000"/>
              <w:right w:val="single" w:sz="4" w:space="0" w:color="000000"/>
            </w:tcBorders>
            <w:shd w:val="clear" w:color="D9D9D9" w:fill="D8D8D9"/>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642" w:type="pct"/>
            <w:tcBorders>
              <w:top w:val="nil"/>
              <w:left w:val="nil"/>
              <w:bottom w:val="single" w:sz="4" w:space="0" w:color="000000"/>
              <w:right w:val="single" w:sz="4" w:space="0" w:color="000000"/>
            </w:tcBorders>
            <w:shd w:val="clear" w:color="D9D9D9" w:fill="DFDFDF"/>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r>
      <w:tr w:rsidR="00681CA1" w:rsidRPr="00AB3ED5" w:rsidTr="00681CA1">
        <w:trPr>
          <w:trHeight w:val="694"/>
        </w:trPr>
        <w:tc>
          <w:tcPr>
            <w:tcW w:w="154" w:type="pct"/>
            <w:vMerge/>
            <w:tcBorders>
              <w:top w:val="nil"/>
              <w:left w:val="single" w:sz="8" w:space="0" w:color="auto"/>
              <w:bottom w:val="single" w:sz="8" w:space="0" w:color="000000"/>
              <w:right w:val="single" w:sz="8" w:space="0" w:color="auto"/>
            </w:tcBorders>
            <w:vAlign w:val="center"/>
            <w:hideMark/>
          </w:tcPr>
          <w:p w:rsidR="00AB3ED5" w:rsidRPr="00AB3ED5" w:rsidRDefault="00AB3ED5" w:rsidP="00AB3ED5">
            <w:pPr>
              <w:spacing w:after="0" w:line="240" w:lineRule="auto"/>
              <w:rPr>
                <w:rFonts w:ascii="Calibri" w:hAnsi="Calibri" w:cs="Arial"/>
                <w:b/>
                <w:bCs/>
                <w:color w:val="000000"/>
                <w:sz w:val="18"/>
                <w:szCs w:val="18"/>
                <w:lang w:val="en-US"/>
              </w:rPr>
            </w:pPr>
          </w:p>
        </w:tc>
        <w:tc>
          <w:tcPr>
            <w:tcW w:w="468" w:type="pct"/>
            <w:tcBorders>
              <w:top w:val="nil"/>
              <w:left w:val="single" w:sz="4" w:space="0" w:color="000000"/>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105</w:t>
            </w:r>
          </w:p>
        </w:tc>
        <w:tc>
          <w:tcPr>
            <w:tcW w:w="468" w:type="pct"/>
            <w:tcBorders>
              <w:top w:val="nil"/>
              <w:left w:val="nil"/>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 </w:t>
            </w:r>
          </w:p>
        </w:tc>
        <w:tc>
          <w:tcPr>
            <w:tcW w:w="533"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DT=-2</w:t>
            </w:r>
            <w:r w:rsidRPr="00AB3ED5">
              <w:rPr>
                <w:rFonts w:ascii="Calibri" w:hAnsi="Calibri" w:cs="Arial"/>
                <w:color w:val="000000"/>
                <w:sz w:val="18"/>
                <w:szCs w:val="18"/>
                <w:lang w:val="en-US"/>
              </w:rPr>
              <w:br/>
              <w:t>WT=21.6</w:t>
            </w:r>
            <w:r w:rsidRPr="00AB3ED5">
              <w:rPr>
                <w:rFonts w:ascii="Calibri" w:hAnsi="Calibri" w:cs="Arial"/>
                <w:color w:val="000000"/>
                <w:sz w:val="18"/>
                <w:szCs w:val="18"/>
                <w:lang w:val="en-US"/>
              </w:rPr>
              <w:br/>
              <w:t>(100*0.6*0.6*0.6)</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595" w:type="pct"/>
            <w:tcBorders>
              <w:top w:val="nil"/>
              <w:left w:val="nil"/>
              <w:bottom w:val="single" w:sz="4" w:space="0" w:color="000000"/>
              <w:right w:val="single" w:sz="4" w:space="0" w:color="000000"/>
            </w:tcBorders>
            <w:shd w:val="clear" w:color="D8D8D9" w:fill="D9D9D9"/>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642"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sz w:val="18"/>
                <w:szCs w:val="18"/>
                <w:lang w:val="en-US"/>
              </w:rPr>
            </w:pPr>
            <w:r w:rsidRPr="00AB3ED5">
              <w:rPr>
                <w:rFonts w:ascii="Calibri" w:hAnsi="Calibri" w:cs="Arial"/>
                <w:sz w:val="18"/>
                <w:szCs w:val="18"/>
                <w:lang w:val="en-US"/>
              </w:rPr>
              <w:t>DT=0</w:t>
            </w:r>
            <w:r w:rsidRPr="00AB3ED5">
              <w:rPr>
                <w:rFonts w:ascii="Calibri" w:hAnsi="Calibri" w:cs="Arial"/>
                <w:sz w:val="18"/>
                <w:szCs w:val="18"/>
                <w:lang w:val="en-US"/>
              </w:rPr>
              <w:br/>
              <w:t>WT=9</w:t>
            </w:r>
            <w:r w:rsidRPr="00AB3ED5">
              <w:rPr>
                <w:rFonts w:ascii="Calibri" w:hAnsi="Calibri" w:cs="Arial"/>
                <w:sz w:val="18"/>
                <w:szCs w:val="18"/>
                <w:lang w:val="en-US"/>
              </w:rPr>
              <w:br/>
              <w:t>(100*0.9*0.1)</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642"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DT=2</w:t>
            </w:r>
            <w:r w:rsidRPr="00AB3ED5">
              <w:rPr>
                <w:rFonts w:ascii="Calibri" w:hAnsi="Calibri" w:cs="Arial"/>
                <w:color w:val="000000"/>
                <w:sz w:val="18"/>
                <w:szCs w:val="18"/>
                <w:lang w:val="en-US"/>
              </w:rPr>
              <w:br/>
              <w:t>WT=7.29</w:t>
            </w:r>
            <w:r w:rsidRPr="00AB3ED5">
              <w:rPr>
                <w:rFonts w:ascii="Calibri" w:hAnsi="Calibri" w:cs="Arial"/>
                <w:color w:val="000000"/>
                <w:sz w:val="18"/>
                <w:szCs w:val="18"/>
                <w:lang w:val="en-US"/>
              </w:rPr>
              <w:br/>
              <w:t>(100*0.9*0.9*0.9*0.1)</w:t>
            </w:r>
          </w:p>
        </w:tc>
      </w:tr>
      <w:tr w:rsidR="00681CA1" w:rsidRPr="00AB3ED5" w:rsidTr="00681CA1">
        <w:trPr>
          <w:trHeight w:val="1048"/>
        </w:trPr>
        <w:tc>
          <w:tcPr>
            <w:tcW w:w="154" w:type="pct"/>
            <w:vMerge/>
            <w:tcBorders>
              <w:top w:val="nil"/>
              <w:left w:val="single" w:sz="8" w:space="0" w:color="auto"/>
              <w:bottom w:val="single" w:sz="8" w:space="0" w:color="000000"/>
              <w:right w:val="single" w:sz="8" w:space="0" w:color="auto"/>
            </w:tcBorders>
            <w:vAlign w:val="center"/>
            <w:hideMark/>
          </w:tcPr>
          <w:p w:rsidR="00AB3ED5" w:rsidRPr="00AB3ED5" w:rsidRDefault="00AB3ED5" w:rsidP="00AB3ED5">
            <w:pPr>
              <w:spacing w:after="0" w:line="240" w:lineRule="auto"/>
              <w:rPr>
                <w:rFonts w:ascii="Calibri" w:hAnsi="Calibri" w:cs="Arial"/>
                <w:b/>
                <w:bCs/>
                <w:color w:val="000000"/>
                <w:sz w:val="18"/>
                <w:szCs w:val="18"/>
                <w:lang w:val="en-US"/>
              </w:rPr>
            </w:pPr>
          </w:p>
        </w:tc>
        <w:tc>
          <w:tcPr>
            <w:tcW w:w="468" w:type="pct"/>
            <w:tcBorders>
              <w:top w:val="nil"/>
              <w:left w:val="single" w:sz="4" w:space="0" w:color="000000"/>
              <w:bottom w:val="single" w:sz="4" w:space="0" w:color="000000"/>
              <w:right w:val="single" w:sz="4" w:space="0" w:color="000000"/>
            </w:tcBorders>
            <w:shd w:val="clear" w:color="auto" w:fill="auto"/>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35</w:t>
            </w:r>
            <w:r w:rsidRPr="00AB3ED5">
              <w:rPr>
                <w:rFonts w:ascii="Calibri" w:hAnsi="Calibri" w:cs="Arial"/>
                <w:color w:val="000000"/>
                <w:sz w:val="18"/>
                <w:szCs w:val="18"/>
                <w:lang w:val="en-US"/>
              </w:rPr>
              <w:br/>
              <w:t>35 has Stat. Recommending as No, hence cannot be used as source answer</w:t>
            </w:r>
          </w:p>
        </w:tc>
        <w:tc>
          <w:tcPr>
            <w:tcW w:w="468" w:type="pct"/>
            <w:tcBorders>
              <w:top w:val="nil"/>
              <w:left w:val="nil"/>
              <w:bottom w:val="single" w:sz="4" w:space="0" w:color="000000"/>
              <w:right w:val="single" w:sz="4" w:space="0" w:color="000000"/>
            </w:tcBorders>
            <w:shd w:val="clear" w:color="D9D9D9" w:fill="DFDFDF"/>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533" w:type="pct"/>
            <w:tcBorders>
              <w:top w:val="nil"/>
              <w:left w:val="nil"/>
              <w:bottom w:val="single" w:sz="4" w:space="0" w:color="000000"/>
              <w:right w:val="single" w:sz="4" w:space="0" w:color="000000"/>
            </w:tcBorders>
            <w:shd w:val="clear" w:color="D9D9D9" w:fill="DFDFDF"/>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595" w:type="pct"/>
            <w:tcBorders>
              <w:top w:val="nil"/>
              <w:left w:val="nil"/>
              <w:bottom w:val="single" w:sz="4" w:space="0" w:color="000000"/>
              <w:right w:val="single" w:sz="4" w:space="0" w:color="000000"/>
            </w:tcBorders>
            <w:shd w:val="clear" w:color="D9D9D9" w:fill="D8D8D9"/>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642" w:type="pct"/>
            <w:tcBorders>
              <w:top w:val="nil"/>
              <w:left w:val="nil"/>
              <w:bottom w:val="single" w:sz="4" w:space="0" w:color="000000"/>
              <w:right w:val="single" w:sz="4" w:space="0" w:color="000000"/>
            </w:tcBorders>
            <w:shd w:val="clear" w:color="D9D9D9" w:fill="D8D8D9"/>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642" w:type="pct"/>
            <w:tcBorders>
              <w:top w:val="nil"/>
              <w:left w:val="nil"/>
              <w:bottom w:val="single" w:sz="4" w:space="0" w:color="000000"/>
              <w:right w:val="single" w:sz="4" w:space="0" w:color="000000"/>
            </w:tcBorders>
            <w:shd w:val="clear" w:color="D9D9D9" w:fill="D8D8D9"/>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r>
      <w:tr w:rsidR="00681CA1" w:rsidRPr="00AB3ED5" w:rsidTr="00681CA1">
        <w:trPr>
          <w:trHeight w:val="666"/>
        </w:trPr>
        <w:tc>
          <w:tcPr>
            <w:tcW w:w="154" w:type="pct"/>
            <w:vMerge/>
            <w:tcBorders>
              <w:top w:val="nil"/>
              <w:left w:val="single" w:sz="8" w:space="0" w:color="auto"/>
              <w:bottom w:val="single" w:sz="8" w:space="0" w:color="000000"/>
              <w:right w:val="single" w:sz="8" w:space="0" w:color="auto"/>
            </w:tcBorders>
            <w:vAlign w:val="center"/>
            <w:hideMark/>
          </w:tcPr>
          <w:p w:rsidR="00AB3ED5" w:rsidRPr="00AB3ED5" w:rsidRDefault="00AB3ED5" w:rsidP="00AB3ED5">
            <w:pPr>
              <w:spacing w:after="0" w:line="240" w:lineRule="auto"/>
              <w:rPr>
                <w:rFonts w:ascii="Calibri" w:hAnsi="Calibri" w:cs="Arial"/>
                <w:b/>
                <w:bCs/>
                <w:color w:val="000000"/>
                <w:sz w:val="18"/>
                <w:szCs w:val="18"/>
                <w:lang w:val="en-US"/>
              </w:rPr>
            </w:pPr>
          </w:p>
        </w:tc>
        <w:tc>
          <w:tcPr>
            <w:tcW w:w="468" w:type="pct"/>
            <w:tcBorders>
              <w:top w:val="nil"/>
              <w:left w:val="single" w:sz="4" w:space="0" w:color="000000"/>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234</w:t>
            </w:r>
          </w:p>
        </w:tc>
        <w:tc>
          <w:tcPr>
            <w:tcW w:w="468" w:type="pct"/>
            <w:tcBorders>
              <w:top w:val="nil"/>
              <w:left w:val="nil"/>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 </w:t>
            </w:r>
          </w:p>
        </w:tc>
        <w:tc>
          <w:tcPr>
            <w:tcW w:w="533" w:type="pct"/>
            <w:tcBorders>
              <w:top w:val="nil"/>
              <w:left w:val="nil"/>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 </w:t>
            </w:r>
          </w:p>
        </w:tc>
        <w:tc>
          <w:tcPr>
            <w:tcW w:w="499" w:type="pct"/>
            <w:tcBorders>
              <w:top w:val="nil"/>
              <w:left w:val="nil"/>
              <w:bottom w:val="single" w:sz="4" w:space="0" w:color="000000"/>
              <w:right w:val="single" w:sz="4" w:space="0" w:color="000000"/>
            </w:tcBorders>
            <w:shd w:val="clear" w:color="F2F2F2" w:fill="EFEFEF"/>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595"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DT=-1</w:t>
            </w:r>
            <w:r w:rsidRPr="00AB3ED5">
              <w:rPr>
                <w:rFonts w:ascii="Calibri" w:hAnsi="Calibri" w:cs="Arial"/>
                <w:color w:val="000000"/>
                <w:sz w:val="18"/>
                <w:szCs w:val="18"/>
                <w:lang w:val="en-US"/>
              </w:rPr>
              <w:br/>
              <w:t>WT=72</w:t>
            </w:r>
            <w:r w:rsidRPr="00AB3ED5">
              <w:rPr>
                <w:rFonts w:ascii="Calibri" w:hAnsi="Calibri" w:cs="Arial"/>
                <w:color w:val="000000"/>
                <w:sz w:val="18"/>
                <w:szCs w:val="18"/>
                <w:lang w:val="en-US"/>
              </w:rPr>
              <w:br/>
              <w:t>(100*0.6*0.6*2)</w:t>
            </w:r>
          </w:p>
        </w:tc>
        <w:tc>
          <w:tcPr>
            <w:tcW w:w="642"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DT=-0</w:t>
            </w:r>
            <w:r w:rsidRPr="00AB3ED5">
              <w:rPr>
                <w:rFonts w:ascii="Calibri" w:hAnsi="Calibri" w:cs="Arial"/>
                <w:color w:val="000000"/>
                <w:sz w:val="18"/>
                <w:szCs w:val="18"/>
                <w:lang w:val="en-US"/>
              </w:rPr>
              <w:br/>
              <w:t>WT=6</w:t>
            </w:r>
            <w:r w:rsidRPr="00AB3ED5">
              <w:rPr>
                <w:rFonts w:ascii="Calibri" w:hAnsi="Calibri" w:cs="Arial"/>
                <w:color w:val="000000"/>
                <w:sz w:val="18"/>
                <w:szCs w:val="18"/>
                <w:lang w:val="en-US"/>
              </w:rPr>
              <w:br/>
              <w:t>(100*0.6*0.1)</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642"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DT=0</w:t>
            </w:r>
            <w:r w:rsidRPr="00AB3ED5">
              <w:rPr>
                <w:rFonts w:ascii="Calibri" w:hAnsi="Calibri" w:cs="Arial"/>
                <w:color w:val="000000"/>
                <w:sz w:val="18"/>
                <w:szCs w:val="18"/>
                <w:lang w:val="en-US"/>
              </w:rPr>
              <w:br/>
              <w:t>WT=9</w:t>
            </w:r>
            <w:r w:rsidRPr="00AB3ED5">
              <w:rPr>
                <w:rFonts w:ascii="Calibri" w:hAnsi="Calibri" w:cs="Arial"/>
                <w:color w:val="000000"/>
                <w:sz w:val="18"/>
                <w:szCs w:val="18"/>
                <w:lang w:val="en-US"/>
              </w:rPr>
              <w:br/>
              <w:t>(100*0.9*0.1)</w:t>
            </w:r>
          </w:p>
        </w:tc>
      </w:tr>
      <w:tr w:rsidR="00681CA1" w:rsidRPr="00AB3ED5" w:rsidTr="00681CA1">
        <w:trPr>
          <w:trHeight w:val="666"/>
        </w:trPr>
        <w:tc>
          <w:tcPr>
            <w:tcW w:w="154" w:type="pct"/>
            <w:vMerge/>
            <w:tcBorders>
              <w:top w:val="nil"/>
              <w:left w:val="single" w:sz="8" w:space="0" w:color="auto"/>
              <w:bottom w:val="single" w:sz="8" w:space="0" w:color="000000"/>
              <w:right w:val="single" w:sz="8" w:space="0" w:color="auto"/>
            </w:tcBorders>
            <w:vAlign w:val="center"/>
            <w:hideMark/>
          </w:tcPr>
          <w:p w:rsidR="00AB3ED5" w:rsidRPr="00AB3ED5" w:rsidRDefault="00AB3ED5" w:rsidP="00AB3ED5">
            <w:pPr>
              <w:spacing w:after="0" w:line="240" w:lineRule="auto"/>
              <w:rPr>
                <w:rFonts w:ascii="Calibri" w:hAnsi="Calibri" w:cs="Arial"/>
                <w:b/>
                <w:bCs/>
                <w:color w:val="000000"/>
                <w:sz w:val="18"/>
                <w:szCs w:val="18"/>
                <w:lang w:val="en-US"/>
              </w:rPr>
            </w:pPr>
          </w:p>
        </w:tc>
        <w:tc>
          <w:tcPr>
            <w:tcW w:w="468" w:type="pct"/>
            <w:tcBorders>
              <w:top w:val="nil"/>
              <w:left w:val="single" w:sz="4" w:space="0" w:color="000000"/>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54</w:t>
            </w:r>
          </w:p>
        </w:tc>
        <w:tc>
          <w:tcPr>
            <w:tcW w:w="468" w:type="pct"/>
            <w:tcBorders>
              <w:top w:val="nil"/>
              <w:left w:val="nil"/>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 </w:t>
            </w:r>
          </w:p>
        </w:tc>
        <w:tc>
          <w:tcPr>
            <w:tcW w:w="533" w:type="pct"/>
            <w:tcBorders>
              <w:top w:val="nil"/>
              <w:left w:val="nil"/>
              <w:bottom w:val="single" w:sz="4" w:space="0" w:color="000000"/>
              <w:right w:val="single" w:sz="4" w:space="0" w:color="000000"/>
            </w:tcBorders>
            <w:shd w:val="clear" w:color="auto" w:fill="auto"/>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 </w:t>
            </w:r>
          </w:p>
        </w:tc>
        <w:tc>
          <w:tcPr>
            <w:tcW w:w="499" w:type="pct"/>
            <w:tcBorders>
              <w:top w:val="nil"/>
              <w:left w:val="nil"/>
              <w:bottom w:val="single" w:sz="4" w:space="0" w:color="000000"/>
              <w:right w:val="single" w:sz="4" w:space="0" w:color="000000"/>
            </w:tcBorders>
            <w:shd w:val="clear" w:color="F2F2F2" w:fill="EFEFEF"/>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499" w:type="pct"/>
            <w:tcBorders>
              <w:top w:val="nil"/>
              <w:left w:val="nil"/>
              <w:bottom w:val="single" w:sz="4" w:space="0" w:color="000000"/>
              <w:right w:val="single" w:sz="4" w:space="0" w:color="000000"/>
            </w:tcBorders>
            <w:shd w:val="clear" w:color="F2F2F2" w:fill="EFEFEF"/>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595"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DT=-2</w:t>
            </w:r>
            <w:r w:rsidRPr="00AB3ED5">
              <w:rPr>
                <w:rFonts w:ascii="Calibri" w:hAnsi="Calibri" w:cs="Arial"/>
                <w:color w:val="000000"/>
                <w:sz w:val="18"/>
                <w:szCs w:val="18"/>
                <w:lang w:val="en-US"/>
              </w:rPr>
              <w:br/>
              <w:t>WT=43.2</w:t>
            </w:r>
            <w:r w:rsidRPr="00AB3ED5">
              <w:rPr>
                <w:rFonts w:ascii="Calibri" w:hAnsi="Calibri" w:cs="Arial"/>
                <w:color w:val="000000"/>
                <w:sz w:val="18"/>
                <w:szCs w:val="18"/>
                <w:lang w:val="en-US"/>
              </w:rPr>
              <w:br/>
              <w:t>(100*0.6*0.6*0.6*2)</w:t>
            </w:r>
          </w:p>
        </w:tc>
        <w:tc>
          <w:tcPr>
            <w:tcW w:w="642" w:type="pct"/>
            <w:tcBorders>
              <w:top w:val="nil"/>
              <w:left w:val="nil"/>
              <w:bottom w:val="single" w:sz="4" w:space="0" w:color="000000"/>
              <w:right w:val="single" w:sz="4" w:space="0" w:color="000000"/>
            </w:tcBorders>
            <w:shd w:val="clear" w:color="D8D8D9" w:fill="D9D9D9"/>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DT=-1</w:t>
            </w:r>
            <w:r w:rsidRPr="00AB3ED5">
              <w:rPr>
                <w:rFonts w:ascii="Calibri" w:hAnsi="Calibri" w:cs="Arial"/>
                <w:color w:val="000000"/>
                <w:sz w:val="18"/>
                <w:szCs w:val="18"/>
                <w:lang w:val="en-US"/>
              </w:rPr>
              <w:br/>
              <w:t>WT=3.6</w:t>
            </w:r>
            <w:r w:rsidRPr="00AB3ED5">
              <w:rPr>
                <w:rFonts w:ascii="Calibri" w:hAnsi="Calibri" w:cs="Arial"/>
                <w:color w:val="000000"/>
                <w:sz w:val="18"/>
                <w:szCs w:val="18"/>
                <w:lang w:val="en-US"/>
              </w:rPr>
              <w:br/>
              <w:t>(100*0.6*0.6*0.1)</w:t>
            </w:r>
          </w:p>
        </w:tc>
        <w:tc>
          <w:tcPr>
            <w:tcW w:w="499" w:type="pct"/>
            <w:tcBorders>
              <w:top w:val="nil"/>
              <w:left w:val="nil"/>
              <w:bottom w:val="single" w:sz="4" w:space="0" w:color="000000"/>
              <w:right w:val="single" w:sz="4" w:space="0" w:color="000000"/>
            </w:tcBorders>
            <w:shd w:val="clear" w:color="DFDFDF" w:fill="E5E5E6"/>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c>
          <w:tcPr>
            <w:tcW w:w="642" w:type="pct"/>
            <w:tcBorders>
              <w:top w:val="nil"/>
              <w:left w:val="nil"/>
              <w:bottom w:val="single" w:sz="4" w:space="0" w:color="000000"/>
              <w:right w:val="single" w:sz="4" w:space="0" w:color="000000"/>
            </w:tcBorders>
            <w:shd w:val="clear" w:color="EFEFEF" w:fill="F2F2F2"/>
            <w:noWrap/>
            <w:vAlign w:val="center"/>
            <w:hideMark/>
          </w:tcPr>
          <w:p w:rsidR="00AB3ED5" w:rsidRPr="00AB3ED5" w:rsidRDefault="00AB3ED5" w:rsidP="00AB3ED5">
            <w:pPr>
              <w:spacing w:after="0" w:line="240" w:lineRule="auto"/>
              <w:jc w:val="center"/>
              <w:rPr>
                <w:rFonts w:ascii="Calibri" w:hAnsi="Calibri" w:cs="Arial"/>
                <w:color w:val="000000"/>
                <w:sz w:val="18"/>
                <w:szCs w:val="18"/>
                <w:lang w:val="en-US"/>
              </w:rPr>
            </w:pPr>
            <w:r w:rsidRPr="00AB3ED5">
              <w:rPr>
                <w:rFonts w:ascii="Calibri" w:hAnsi="Calibri" w:cs="Arial"/>
                <w:color w:val="000000"/>
                <w:sz w:val="18"/>
                <w:szCs w:val="18"/>
                <w:lang w:val="en-US"/>
              </w:rPr>
              <w:t>@</w:t>
            </w:r>
          </w:p>
        </w:tc>
      </w:tr>
    </w:tbl>
    <w:p w:rsidR="00AB3ED5" w:rsidRDefault="00AB3ED5">
      <w:pPr>
        <w:spacing w:after="200" w:line="276" w:lineRule="auto"/>
        <w:rPr>
          <w:rFonts w:ascii="Times New Roman" w:hAnsi="Times New Roman"/>
          <w:bCs/>
          <w:sz w:val="22"/>
          <w:szCs w:val="26"/>
        </w:rPr>
      </w:pPr>
    </w:p>
    <w:p w:rsidR="00AB3ED5" w:rsidRPr="00AF3783" w:rsidRDefault="00AB3ED5" w:rsidP="00AB3ED5">
      <w:r>
        <w:rPr>
          <w:rFonts w:ascii="Times New Roman" w:hAnsi="Times New Roman"/>
          <w:sz w:val="22"/>
          <w:szCs w:val="22"/>
        </w:rPr>
        <w:t xml:space="preserve">Project Configuration </w:t>
      </w:r>
      <w:r>
        <w:rPr>
          <w:rFonts w:ascii="Times New Roman" w:eastAsia="SimSun" w:hAnsi="Times New Roman"/>
          <w:bCs/>
          <w:caps/>
          <w:kern w:val="1"/>
          <w:sz w:val="22"/>
          <w:szCs w:val="22"/>
          <w:lang w:bidi="en-US"/>
        </w:rPr>
        <w:t>2-</w:t>
      </w:r>
    </w:p>
    <w:p w:rsidR="00AB3ED5" w:rsidRPr="000B4C4A" w:rsidRDefault="00AB3ED5" w:rsidP="00AB3ED5">
      <w:pPr>
        <w:pStyle w:val="NoSpacing"/>
        <w:suppressAutoHyphens w:val="0"/>
        <w:spacing w:before="0" w:after="0" w:line="240" w:lineRule="auto"/>
        <w:rPr>
          <w:rFonts w:asciiTheme="minorHAnsi" w:eastAsiaTheme="minorHAnsi" w:hAnsiTheme="minorHAnsi" w:cstheme="minorBidi"/>
        </w:rPr>
      </w:pPr>
    </w:p>
    <w:p w:rsidR="00AB3ED5" w:rsidRDefault="00AB3ED5" w:rsidP="00AB3ED5">
      <w:pPr>
        <w:pStyle w:val="NoSpacing"/>
        <w:numPr>
          <w:ilvl w:val="0"/>
          <w:numId w:val="127"/>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eastAsia="Times New Roman" w:hAnsi="Times New Roman" w:cs="Times New Roman"/>
          <w:bCs/>
          <w:kern w:val="0"/>
          <w:sz w:val="22"/>
          <w:szCs w:val="26"/>
          <w:lang w:bidi="ar-SA"/>
        </w:rPr>
        <w:t>Bandwidth = 3</w:t>
      </w:r>
    </w:p>
    <w:p w:rsidR="00AB3ED5" w:rsidRDefault="00AB3ED5" w:rsidP="00AB3ED5">
      <w:pPr>
        <w:pStyle w:val="NoSpacing"/>
        <w:numPr>
          <w:ilvl w:val="0"/>
          <w:numId w:val="127"/>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eastAsia="Times New Roman" w:hAnsi="Times New Roman" w:cs="Times New Roman"/>
          <w:bCs/>
          <w:kern w:val="0"/>
          <w:sz w:val="22"/>
          <w:szCs w:val="26"/>
          <w:lang w:bidi="ar-SA"/>
        </w:rPr>
        <w:t>Devaluation factor (DF) = 0.9</w:t>
      </w:r>
    </w:p>
    <w:p w:rsidR="00AB3ED5" w:rsidRDefault="00AB3ED5" w:rsidP="00AB3ED5">
      <w:pPr>
        <w:pStyle w:val="NoSpacing"/>
        <w:numPr>
          <w:ilvl w:val="0"/>
          <w:numId w:val="127"/>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eastAsia="Times New Roman" w:hAnsi="Times New Roman" w:cs="Times New Roman"/>
          <w:bCs/>
          <w:kern w:val="0"/>
          <w:sz w:val="22"/>
          <w:szCs w:val="26"/>
          <w:lang w:bidi="ar-SA"/>
        </w:rPr>
        <w:t>Reverse devaluation factor (RDF) = 0.6</w:t>
      </w:r>
    </w:p>
    <w:p w:rsidR="00AB3ED5" w:rsidRDefault="00AB3ED5" w:rsidP="00AB3ED5">
      <w:pPr>
        <w:pStyle w:val="NoSpacing"/>
        <w:numPr>
          <w:ilvl w:val="0"/>
          <w:numId w:val="127"/>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eastAsia="Times New Roman" w:hAnsi="Times New Roman" w:cs="Times New Roman"/>
          <w:bCs/>
          <w:kern w:val="0"/>
          <w:sz w:val="22"/>
          <w:szCs w:val="26"/>
          <w:lang w:bidi="ar-SA"/>
        </w:rPr>
        <w:t>Self-referencing devaluation factor (SRDF) = 0.1</w:t>
      </w:r>
    </w:p>
    <w:p w:rsidR="00AB3ED5" w:rsidRDefault="00AB3ED5" w:rsidP="00AB3ED5">
      <w:pPr>
        <w:pStyle w:val="NoSpacing"/>
        <w:numPr>
          <w:ilvl w:val="0"/>
          <w:numId w:val="127"/>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eastAsia="Times New Roman" w:hAnsi="Times New Roman" w:cs="Times New Roman"/>
          <w:bCs/>
          <w:kern w:val="0"/>
          <w:sz w:val="22"/>
          <w:szCs w:val="26"/>
          <w:lang w:bidi="ar-SA"/>
        </w:rPr>
        <w:t>Free Text Promotion Factor (FTPF ) =2</w:t>
      </w:r>
    </w:p>
    <w:p w:rsidR="00AB3ED5" w:rsidRDefault="00AB3ED5" w:rsidP="00AB3ED5">
      <w:pPr>
        <w:pStyle w:val="NoSpacing"/>
        <w:numPr>
          <w:ilvl w:val="0"/>
          <w:numId w:val="127"/>
        </w:numPr>
        <w:suppressAutoHyphens w:val="0"/>
        <w:spacing w:before="0" w:after="0" w:line="240" w:lineRule="auto"/>
        <w:rPr>
          <w:rFonts w:ascii="Times New Roman" w:eastAsia="Times New Roman" w:hAnsi="Times New Roman" w:cs="Times New Roman"/>
          <w:bCs/>
          <w:kern w:val="0"/>
          <w:sz w:val="22"/>
          <w:szCs w:val="26"/>
          <w:lang w:bidi="ar-SA"/>
        </w:rPr>
      </w:pPr>
      <w:r w:rsidRPr="000B4C4A">
        <w:rPr>
          <w:rFonts w:ascii="Times New Roman" w:hAnsi="Times New Roman"/>
          <w:bCs/>
          <w:sz w:val="22"/>
          <w:szCs w:val="26"/>
        </w:rPr>
        <w:t>Clicked basic weight = 100</w:t>
      </w:r>
    </w:p>
    <w:p w:rsidR="00AB3ED5" w:rsidRPr="00AB3ED5" w:rsidRDefault="00AB3ED5" w:rsidP="00AB3ED5">
      <w:pPr>
        <w:pStyle w:val="NoSpacing"/>
        <w:numPr>
          <w:ilvl w:val="0"/>
          <w:numId w:val="127"/>
        </w:numPr>
        <w:suppressAutoHyphens w:val="0"/>
        <w:spacing w:before="0" w:after="0" w:line="240" w:lineRule="auto"/>
        <w:rPr>
          <w:rFonts w:ascii="Times New Roman" w:eastAsia="Times New Roman" w:hAnsi="Times New Roman" w:cs="Times New Roman"/>
          <w:bCs/>
          <w:kern w:val="0"/>
          <w:sz w:val="22"/>
          <w:szCs w:val="26"/>
          <w:lang w:bidi="ar-SA"/>
        </w:rPr>
      </w:pPr>
      <w:r w:rsidRPr="00800433">
        <w:rPr>
          <w:rFonts w:ascii="Times New Roman" w:hAnsi="Times New Roman"/>
          <w:b/>
          <w:bCs/>
          <w:sz w:val="22"/>
          <w:szCs w:val="26"/>
        </w:rPr>
        <w:t>Include non-stat. recommendable Q/A pairs into devaluation set = False</w:t>
      </w:r>
      <w:r w:rsidRPr="00AB3ED5">
        <w:rPr>
          <w:rFonts w:ascii="Times New Roman" w:hAnsi="Times New Roman"/>
          <w:bCs/>
          <w:sz w:val="22"/>
          <w:szCs w:val="26"/>
        </w:rPr>
        <w:t>(In this case, non-recommendable Answers are NOT included in the bandwidth selection, and are not themselves selected.Also when looking at the number of Answers between pairs for devaluation calculation, non-recommendable Answers are NOT counted)</w:t>
      </w:r>
    </w:p>
    <w:p w:rsidR="00AB3ED5" w:rsidRPr="00681CA1" w:rsidRDefault="00AB3ED5" w:rsidP="00AB3ED5">
      <w:pPr>
        <w:pStyle w:val="NoSpacing"/>
        <w:numPr>
          <w:ilvl w:val="0"/>
          <w:numId w:val="127"/>
        </w:numPr>
        <w:suppressAutoHyphens w:val="0"/>
        <w:spacing w:before="0" w:after="0" w:line="240" w:lineRule="auto"/>
        <w:rPr>
          <w:rFonts w:ascii="Times New Roman" w:eastAsia="Times New Roman" w:hAnsi="Times New Roman" w:cs="Times New Roman"/>
          <w:bCs/>
          <w:kern w:val="0"/>
          <w:sz w:val="22"/>
          <w:szCs w:val="26"/>
          <w:lang w:bidi="ar-SA"/>
        </w:rPr>
      </w:pPr>
      <w:r>
        <w:rPr>
          <w:rFonts w:ascii="Times New Roman" w:hAnsi="Times New Roman"/>
          <w:bCs/>
          <w:sz w:val="22"/>
          <w:szCs w:val="26"/>
        </w:rPr>
        <w:t xml:space="preserve">Minimum Weight – If record is not present, new record only to be added if the calculated weight is greater than Minimum weight. </w:t>
      </w: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hAnsi="Times New Roman"/>
          <w:bCs/>
          <w:sz w:val="22"/>
          <w:szCs w:val="26"/>
        </w:rPr>
      </w:pPr>
    </w:p>
    <w:p w:rsidR="00681CA1" w:rsidRDefault="00681CA1" w:rsidP="00681CA1">
      <w:pPr>
        <w:pStyle w:val="NoSpacing"/>
        <w:suppressAutoHyphens w:val="0"/>
        <w:spacing w:before="0" w:after="0" w:line="240" w:lineRule="auto"/>
        <w:rPr>
          <w:rFonts w:ascii="Times New Roman" w:eastAsia="Times New Roman" w:hAnsi="Times New Roman" w:cs="Times New Roman"/>
          <w:bCs/>
          <w:kern w:val="0"/>
          <w:sz w:val="22"/>
          <w:szCs w:val="26"/>
          <w:lang w:bidi="ar-SA"/>
        </w:rPr>
      </w:pPr>
    </w:p>
    <w:tbl>
      <w:tblPr>
        <w:tblW w:w="5000" w:type="pct"/>
        <w:tblLook w:val="04A0"/>
      </w:tblPr>
      <w:tblGrid>
        <w:gridCol w:w="448"/>
        <w:gridCol w:w="1741"/>
        <w:gridCol w:w="1361"/>
        <w:gridCol w:w="1552"/>
        <w:gridCol w:w="1453"/>
        <w:gridCol w:w="1453"/>
        <w:gridCol w:w="1415"/>
        <w:gridCol w:w="1870"/>
        <w:gridCol w:w="1453"/>
        <w:gridCol w:w="1870"/>
      </w:tblGrid>
      <w:tr w:rsidR="00F44125" w:rsidRPr="00F44125" w:rsidTr="00681CA1">
        <w:trPr>
          <w:trHeight w:val="592"/>
        </w:trPr>
        <w:tc>
          <w:tcPr>
            <w:tcW w:w="749" w:type="pct"/>
            <w:gridSpan w:val="2"/>
            <w:vMerge w:val="restart"/>
            <w:tcBorders>
              <w:top w:val="single" w:sz="8" w:space="0" w:color="auto"/>
              <w:left w:val="single" w:sz="8" w:space="0" w:color="auto"/>
              <w:bottom w:val="single" w:sz="8" w:space="0" w:color="000000"/>
              <w:right w:val="single" w:sz="8" w:space="0" w:color="000000"/>
            </w:tcBorders>
            <w:shd w:val="clear" w:color="DBE5F1" w:fill="C5D9F1"/>
            <w:noWrap/>
            <w:vAlign w:val="bottom"/>
            <w:hideMark/>
          </w:tcPr>
          <w:p w:rsidR="00F44125" w:rsidRPr="00F44125" w:rsidRDefault="00F44125" w:rsidP="00F44125">
            <w:pPr>
              <w:spacing w:after="0" w:line="240" w:lineRule="auto"/>
              <w:rPr>
                <w:rFonts w:ascii="Calibri" w:hAnsi="Calibri" w:cs="Arial"/>
                <w:color w:val="000000"/>
                <w:sz w:val="18"/>
                <w:szCs w:val="18"/>
                <w:lang w:val="en-US"/>
              </w:rPr>
            </w:pPr>
            <w:r w:rsidRPr="00F44125">
              <w:rPr>
                <w:rFonts w:ascii="Calibri" w:hAnsi="Calibri" w:cs="Arial"/>
                <w:color w:val="000000"/>
                <w:sz w:val="18"/>
                <w:szCs w:val="18"/>
                <w:lang w:val="en-US"/>
              </w:rPr>
              <w:lastRenderedPageBreak/>
              <w:t> </w:t>
            </w:r>
          </w:p>
        </w:tc>
        <w:tc>
          <w:tcPr>
            <w:tcW w:w="4251" w:type="pct"/>
            <w:gridSpan w:val="8"/>
            <w:tcBorders>
              <w:top w:val="single" w:sz="8" w:space="0" w:color="auto"/>
              <w:left w:val="nil"/>
              <w:bottom w:val="single" w:sz="8" w:space="0" w:color="auto"/>
              <w:right w:val="single" w:sz="8" w:space="0" w:color="000000"/>
            </w:tcBorders>
            <w:shd w:val="clear" w:color="000000" w:fill="00B0F0"/>
            <w:noWrap/>
            <w:vAlign w:val="center"/>
            <w:hideMark/>
          </w:tcPr>
          <w:p w:rsidR="00F44125" w:rsidRPr="00F44125" w:rsidRDefault="00F44125" w:rsidP="00F44125">
            <w:pPr>
              <w:spacing w:after="0" w:line="240" w:lineRule="auto"/>
              <w:jc w:val="center"/>
              <w:rPr>
                <w:rFonts w:ascii="Calibri" w:hAnsi="Calibri" w:cs="Arial"/>
                <w:b/>
                <w:bCs/>
                <w:color w:val="000000"/>
                <w:sz w:val="18"/>
                <w:szCs w:val="18"/>
                <w:lang w:val="en-US"/>
              </w:rPr>
            </w:pPr>
            <w:r w:rsidRPr="00F44125">
              <w:rPr>
                <w:rFonts w:ascii="Calibri" w:hAnsi="Calibri" w:cs="Arial"/>
                <w:b/>
                <w:bCs/>
                <w:color w:val="000000"/>
                <w:sz w:val="18"/>
                <w:szCs w:val="18"/>
                <w:lang w:val="en-US"/>
              </w:rPr>
              <w:t>&lt;--Target  Answer Id--&gt;</w:t>
            </w:r>
          </w:p>
        </w:tc>
      </w:tr>
      <w:tr w:rsidR="00F44125" w:rsidRPr="00F44125" w:rsidTr="00F82106">
        <w:trPr>
          <w:trHeight w:val="1185"/>
        </w:trPr>
        <w:tc>
          <w:tcPr>
            <w:tcW w:w="749" w:type="pct"/>
            <w:gridSpan w:val="2"/>
            <w:vMerge/>
            <w:tcBorders>
              <w:top w:val="single" w:sz="8" w:space="0" w:color="auto"/>
              <w:left w:val="single" w:sz="8" w:space="0" w:color="auto"/>
              <w:bottom w:val="single" w:sz="8" w:space="0" w:color="000000"/>
              <w:right w:val="single" w:sz="8" w:space="0" w:color="000000"/>
            </w:tcBorders>
            <w:vAlign w:val="center"/>
            <w:hideMark/>
          </w:tcPr>
          <w:p w:rsidR="00F44125" w:rsidRPr="00F44125" w:rsidRDefault="00F44125" w:rsidP="00F44125">
            <w:pPr>
              <w:spacing w:after="0" w:line="240" w:lineRule="auto"/>
              <w:rPr>
                <w:rFonts w:ascii="Calibri" w:hAnsi="Calibri" w:cs="Arial"/>
                <w:color w:val="000000"/>
                <w:sz w:val="18"/>
                <w:szCs w:val="18"/>
                <w:lang w:val="en-US"/>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34</w:t>
            </w:r>
            <w:r w:rsidRPr="00F44125">
              <w:rPr>
                <w:rFonts w:ascii="Calibri" w:hAnsi="Calibri" w:cs="Arial"/>
                <w:color w:val="000000"/>
                <w:sz w:val="18"/>
                <w:szCs w:val="18"/>
                <w:lang w:val="en-US"/>
              </w:rPr>
              <w:br/>
              <w:t xml:space="preserve">(target answer 34 is typed, hence Free Text Promotion Factor FTPF =2)  </w:t>
            </w:r>
          </w:p>
        </w:tc>
        <w:tc>
          <w:tcPr>
            <w:tcW w:w="531" w:type="pct"/>
            <w:tcBorders>
              <w:top w:val="single" w:sz="4" w:space="0" w:color="000000"/>
              <w:left w:val="nil"/>
              <w:bottom w:val="single" w:sz="4" w:space="0" w:color="000000"/>
              <w:right w:val="single" w:sz="4" w:space="0" w:color="000000"/>
            </w:tcBorders>
            <w:shd w:val="clear" w:color="auto" w:fill="auto"/>
            <w:noWrap/>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65</w:t>
            </w:r>
          </w:p>
        </w:tc>
        <w:tc>
          <w:tcPr>
            <w:tcW w:w="497" w:type="pct"/>
            <w:tcBorders>
              <w:top w:val="single" w:sz="4" w:space="0" w:color="000000"/>
              <w:left w:val="nil"/>
              <w:bottom w:val="single" w:sz="4" w:space="0" w:color="000000"/>
              <w:right w:val="single" w:sz="4" w:space="0" w:color="000000"/>
            </w:tcBorders>
            <w:shd w:val="clear" w:color="auto" w:fill="auto"/>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38</w:t>
            </w:r>
            <w:r w:rsidRPr="00F44125">
              <w:rPr>
                <w:rFonts w:ascii="Calibri" w:hAnsi="Calibri" w:cs="Arial"/>
                <w:color w:val="000000"/>
                <w:sz w:val="18"/>
                <w:szCs w:val="18"/>
                <w:lang w:val="en-US"/>
              </w:rPr>
              <w:br/>
              <w:t>(38 has Stat. Recommendable as No</w:t>
            </w:r>
          </w:p>
        </w:tc>
        <w:tc>
          <w:tcPr>
            <w:tcW w:w="497" w:type="pct"/>
            <w:tcBorders>
              <w:top w:val="single" w:sz="4" w:space="0" w:color="000000"/>
              <w:left w:val="nil"/>
              <w:bottom w:val="single" w:sz="4" w:space="0" w:color="000000"/>
              <w:right w:val="single" w:sz="4" w:space="0" w:color="000000"/>
            </w:tcBorders>
            <w:shd w:val="clear" w:color="auto" w:fill="auto"/>
            <w:hideMark/>
          </w:tcPr>
          <w:p w:rsidR="00F44125" w:rsidRPr="00F44125" w:rsidRDefault="00F44125" w:rsidP="00F44125">
            <w:pPr>
              <w:spacing w:after="0" w:line="240" w:lineRule="auto"/>
              <w:rPr>
                <w:rFonts w:ascii="Calibri" w:hAnsi="Calibri" w:cs="Arial"/>
                <w:color w:val="000000"/>
                <w:sz w:val="18"/>
                <w:szCs w:val="18"/>
                <w:lang w:val="en-US"/>
              </w:rPr>
            </w:pPr>
            <w:r w:rsidRPr="00F44125">
              <w:rPr>
                <w:rFonts w:ascii="Calibri" w:hAnsi="Calibri" w:cs="Arial"/>
                <w:color w:val="000000"/>
                <w:sz w:val="18"/>
                <w:szCs w:val="18"/>
                <w:lang w:val="en-US"/>
              </w:rPr>
              <w:t xml:space="preserve">               94</w:t>
            </w:r>
            <w:r w:rsidRPr="00F44125">
              <w:rPr>
                <w:rFonts w:ascii="Calibri" w:hAnsi="Calibri" w:cs="Arial"/>
                <w:color w:val="000000"/>
                <w:sz w:val="18"/>
                <w:szCs w:val="18"/>
                <w:lang w:val="en-US"/>
              </w:rPr>
              <w:br/>
              <w:t xml:space="preserve">(94 has Stat. Recommendable as No, hence cannot be used as target answer) </w:t>
            </w:r>
          </w:p>
        </w:tc>
        <w:tc>
          <w:tcPr>
            <w:tcW w:w="484" w:type="pct"/>
            <w:tcBorders>
              <w:top w:val="single" w:sz="4" w:space="0" w:color="000000"/>
              <w:left w:val="nil"/>
              <w:bottom w:val="single" w:sz="4" w:space="0" w:color="000000"/>
              <w:right w:val="single" w:sz="4" w:space="0" w:color="000000"/>
            </w:tcBorders>
            <w:shd w:val="clear" w:color="auto" w:fill="auto"/>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105</w:t>
            </w:r>
            <w:r w:rsidRPr="00F44125">
              <w:rPr>
                <w:rFonts w:ascii="Calibri" w:hAnsi="Calibri" w:cs="Arial"/>
                <w:color w:val="000000"/>
                <w:sz w:val="18"/>
                <w:szCs w:val="18"/>
                <w:lang w:val="en-US"/>
              </w:rPr>
              <w:br/>
              <w:t xml:space="preserve">(105 is typed, hence Free Text Promotion Factor FTPF =2)  </w:t>
            </w:r>
          </w:p>
        </w:tc>
        <w:tc>
          <w:tcPr>
            <w:tcW w:w="640" w:type="pct"/>
            <w:tcBorders>
              <w:top w:val="single" w:sz="4" w:space="0" w:color="000000"/>
              <w:left w:val="nil"/>
              <w:bottom w:val="single" w:sz="4" w:space="0" w:color="000000"/>
              <w:right w:val="single" w:sz="4" w:space="0" w:color="000000"/>
            </w:tcBorders>
            <w:shd w:val="clear" w:color="auto" w:fill="auto"/>
            <w:hideMark/>
          </w:tcPr>
          <w:p w:rsidR="00F44125" w:rsidRPr="00F44125" w:rsidRDefault="00F44125" w:rsidP="00F44125">
            <w:pPr>
              <w:spacing w:after="0" w:line="240" w:lineRule="auto"/>
              <w:rPr>
                <w:rFonts w:ascii="Calibri" w:hAnsi="Calibri" w:cs="Arial"/>
                <w:color w:val="000000"/>
                <w:sz w:val="18"/>
                <w:szCs w:val="18"/>
                <w:lang w:val="en-US"/>
              </w:rPr>
            </w:pPr>
            <w:r w:rsidRPr="00F44125">
              <w:rPr>
                <w:rFonts w:ascii="Calibri" w:hAnsi="Calibri" w:cs="Arial"/>
                <w:color w:val="000000"/>
                <w:sz w:val="18"/>
                <w:szCs w:val="18"/>
                <w:lang w:val="en-US"/>
              </w:rPr>
              <w:t xml:space="preserve">                 35</w:t>
            </w:r>
            <w:r w:rsidRPr="00F44125">
              <w:rPr>
                <w:rFonts w:ascii="Calibri" w:hAnsi="Calibri" w:cs="Arial"/>
                <w:color w:val="000000"/>
                <w:sz w:val="18"/>
                <w:szCs w:val="18"/>
                <w:lang w:val="en-US"/>
              </w:rPr>
              <w:br/>
              <w:t xml:space="preserve">(35 is Statistical FAQ click, hence Self-referencing devaluation factor SRDF = 0.1) </w:t>
            </w:r>
          </w:p>
        </w:tc>
        <w:tc>
          <w:tcPr>
            <w:tcW w:w="497" w:type="pct"/>
            <w:tcBorders>
              <w:top w:val="single" w:sz="4" w:space="0" w:color="000000"/>
              <w:left w:val="nil"/>
              <w:bottom w:val="single" w:sz="4" w:space="0" w:color="000000"/>
              <w:right w:val="single" w:sz="4" w:space="0" w:color="000000"/>
            </w:tcBorders>
            <w:shd w:val="clear" w:color="auto" w:fill="auto"/>
            <w:hideMark/>
          </w:tcPr>
          <w:p w:rsidR="00F44125" w:rsidRPr="00F44125" w:rsidRDefault="00F44125" w:rsidP="00F44125">
            <w:pPr>
              <w:spacing w:after="0" w:line="240" w:lineRule="auto"/>
              <w:rPr>
                <w:rFonts w:ascii="Calibri" w:hAnsi="Calibri" w:cs="Arial"/>
                <w:color w:val="000000"/>
                <w:sz w:val="18"/>
                <w:szCs w:val="18"/>
                <w:lang w:val="en-US"/>
              </w:rPr>
            </w:pPr>
            <w:r w:rsidRPr="00F44125">
              <w:rPr>
                <w:rFonts w:ascii="Calibri" w:hAnsi="Calibri" w:cs="Arial"/>
                <w:color w:val="000000"/>
                <w:sz w:val="18"/>
                <w:szCs w:val="18"/>
                <w:lang w:val="en-US"/>
              </w:rPr>
              <w:t xml:space="preserve">            234 </w:t>
            </w:r>
            <w:r w:rsidRPr="00F44125">
              <w:rPr>
                <w:rFonts w:ascii="Calibri" w:hAnsi="Calibri" w:cs="Arial"/>
                <w:color w:val="000000"/>
                <w:sz w:val="18"/>
                <w:szCs w:val="18"/>
                <w:lang w:val="en-US"/>
              </w:rPr>
              <w:br/>
              <w:t xml:space="preserve">(234 has Stat. Recommendable as No, it cannot be used as target answer) </w:t>
            </w:r>
          </w:p>
        </w:tc>
        <w:tc>
          <w:tcPr>
            <w:tcW w:w="640" w:type="pct"/>
            <w:tcBorders>
              <w:top w:val="single" w:sz="4" w:space="0" w:color="000000"/>
              <w:left w:val="nil"/>
              <w:bottom w:val="single" w:sz="4" w:space="0" w:color="000000"/>
              <w:right w:val="single" w:sz="4" w:space="0" w:color="000000"/>
            </w:tcBorders>
            <w:shd w:val="clear" w:color="auto" w:fill="auto"/>
            <w:hideMark/>
          </w:tcPr>
          <w:p w:rsidR="00F44125" w:rsidRPr="00F44125" w:rsidRDefault="00F44125" w:rsidP="00F44125">
            <w:pPr>
              <w:spacing w:after="0" w:line="240" w:lineRule="auto"/>
              <w:rPr>
                <w:rFonts w:ascii="Calibri" w:hAnsi="Calibri" w:cs="Arial"/>
                <w:color w:val="000000"/>
                <w:sz w:val="18"/>
                <w:szCs w:val="18"/>
                <w:lang w:val="en-US"/>
              </w:rPr>
            </w:pPr>
            <w:r w:rsidRPr="00F44125">
              <w:rPr>
                <w:rFonts w:ascii="Calibri" w:hAnsi="Calibri" w:cs="Arial"/>
                <w:color w:val="000000"/>
                <w:sz w:val="18"/>
                <w:szCs w:val="18"/>
                <w:lang w:val="en-US"/>
              </w:rPr>
              <w:t xml:space="preserve">                 54</w:t>
            </w:r>
            <w:r w:rsidRPr="00F44125">
              <w:rPr>
                <w:rFonts w:ascii="Calibri" w:hAnsi="Calibri" w:cs="Arial"/>
                <w:color w:val="000000"/>
                <w:sz w:val="18"/>
                <w:szCs w:val="18"/>
                <w:lang w:val="en-US"/>
              </w:rPr>
              <w:br/>
              <w:t>(54 is Statistical FAQ click, hence Self-referencing devaluation factor SRDF = 0.1)</w:t>
            </w:r>
          </w:p>
        </w:tc>
      </w:tr>
      <w:tr w:rsidR="00F82106" w:rsidRPr="00F44125" w:rsidTr="00F82106">
        <w:trPr>
          <w:trHeight w:val="720"/>
        </w:trPr>
        <w:tc>
          <w:tcPr>
            <w:tcW w:w="153" w:type="pct"/>
            <w:vMerge w:val="restart"/>
            <w:tcBorders>
              <w:top w:val="nil"/>
              <w:left w:val="single" w:sz="8" w:space="0" w:color="auto"/>
              <w:bottom w:val="single" w:sz="8" w:space="0" w:color="000000"/>
              <w:right w:val="single" w:sz="8" w:space="0" w:color="auto"/>
            </w:tcBorders>
            <w:shd w:val="clear" w:color="000000" w:fill="C5D9F1"/>
            <w:noWrap/>
            <w:textDirection w:val="tbLrV"/>
            <w:vAlign w:val="bottom"/>
            <w:hideMark/>
          </w:tcPr>
          <w:p w:rsidR="00F44125" w:rsidRPr="00F44125" w:rsidRDefault="00F44125" w:rsidP="00F44125">
            <w:pPr>
              <w:spacing w:after="0" w:line="240" w:lineRule="auto"/>
              <w:jc w:val="center"/>
              <w:rPr>
                <w:rFonts w:ascii="Calibri" w:hAnsi="Calibri" w:cs="Arial"/>
                <w:b/>
                <w:bCs/>
                <w:color w:val="000000"/>
                <w:sz w:val="18"/>
                <w:szCs w:val="18"/>
                <w:lang w:val="en-US"/>
              </w:rPr>
            </w:pPr>
            <w:r w:rsidRPr="00F44125">
              <w:rPr>
                <w:rFonts w:ascii="Calibri" w:hAnsi="Calibri" w:cs="Arial"/>
                <w:b/>
                <w:bCs/>
                <w:color w:val="000000"/>
                <w:sz w:val="18"/>
                <w:szCs w:val="18"/>
                <w:lang w:val="en-US"/>
              </w:rPr>
              <w:t>Source Answer Id</w:t>
            </w:r>
          </w:p>
        </w:tc>
        <w:tc>
          <w:tcPr>
            <w:tcW w:w="596"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34</w:t>
            </w:r>
          </w:p>
        </w:tc>
        <w:tc>
          <w:tcPr>
            <w:tcW w:w="466" w:type="pct"/>
            <w:tcBorders>
              <w:top w:val="nil"/>
              <w:left w:val="nil"/>
              <w:bottom w:val="single" w:sz="4" w:space="0" w:color="000000"/>
              <w:right w:val="single" w:sz="4" w:space="0" w:color="000000"/>
            </w:tcBorders>
            <w:shd w:val="clear" w:color="D8D8D9" w:fill="D9D9D9"/>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531"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DT=0</w:t>
            </w:r>
            <w:r w:rsidRPr="00F44125">
              <w:rPr>
                <w:rFonts w:ascii="Calibri" w:hAnsi="Calibri" w:cs="Arial"/>
                <w:color w:val="000000"/>
                <w:sz w:val="18"/>
                <w:szCs w:val="18"/>
                <w:lang w:val="en-US"/>
              </w:rPr>
              <w:br/>
              <w:t>WT=90</w:t>
            </w:r>
            <w:r w:rsidRPr="00F44125">
              <w:rPr>
                <w:rFonts w:ascii="Calibri" w:hAnsi="Calibri" w:cs="Arial"/>
                <w:color w:val="000000"/>
                <w:sz w:val="18"/>
                <w:szCs w:val="18"/>
                <w:lang w:val="en-US"/>
              </w:rPr>
              <w:br/>
              <w:t>(100 *0.9)</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84"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DT=1</w:t>
            </w:r>
            <w:r w:rsidRPr="00F44125">
              <w:rPr>
                <w:rFonts w:ascii="Calibri" w:hAnsi="Calibri" w:cs="Arial"/>
                <w:color w:val="000000"/>
                <w:sz w:val="18"/>
                <w:szCs w:val="18"/>
                <w:lang w:val="en-US"/>
              </w:rPr>
              <w:br/>
              <w:t>WT=162</w:t>
            </w:r>
            <w:r w:rsidRPr="00F44125">
              <w:rPr>
                <w:rFonts w:ascii="Calibri" w:hAnsi="Calibri" w:cs="Arial"/>
                <w:color w:val="000000"/>
                <w:sz w:val="18"/>
                <w:szCs w:val="18"/>
                <w:lang w:val="en-US"/>
              </w:rPr>
              <w:br/>
              <w:t>(100*0.9*0.9*2)</w:t>
            </w:r>
          </w:p>
        </w:tc>
        <w:tc>
          <w:tcPr>
            <w:tcW w:w="640"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DT=2</w:t>
            </w:r>
            <w:r w:rsidRPr="00F44125">
              <w:rPr>
                <w:rFonts w:ascii="Calibri" w:hAnsi="Calibri" w:cs="Arial"/>
                <w:color w:val="000000"/>
                <w:sz w:val="18"/>
                <w:szCs w:val="18"/>
                <w:lang w:val="en-US"/>
              </w:rPr>
              <w:br/>
              <w:t>WT=7.29</w:t>
            </w:r>
            <w:r w:rsidRPr="00F44125">
              <w:rPr>
                <w:rFonts w:ascii="Calibri" w:hAnsi="Calibri" w:cs="Arial"/>
                <w:color w:val="000000"/>
                <w:sz w:val="18"/>
                <w:szCs w:val="18"/>
                <w:lang w:val="en-US"/>
              </w:rPr>
              <w:br/>
              <w:t>(100*0.9*0.9*0.9*0.1)</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640" w:type="pct"/>
            <w:tcBorders>
              <w:top w:val="nil"/>
              <w:left w:val="nil"/>
              <w:bottom w:val="single" w:sz="4" w:space="0" w:color="000000"/>
              <w:right w:val="single" w:sz="4" w:space="0" w:color="000000"/>
            </w:tcBorders>
            <w:shd w:val="clear" w:color="auto" w:fill="auto"/>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 </w:t>
            </w:r>
          </w:p>
        </w:tc>
      </w:tr>
      <w:tr w:rsidR="00F44125" w:rsidRPr="00F44125" w:rsidTr="00F82106">
        <w:trPr>
          <w:trHeight w:val="735"/>
        </w:trPr>
        <w:tc>
          <w:tcPr>
            <w:tcW w:w="153" w:type="pct"/>
            <w:vMerge/>
            <w:tcBorders>
              <w:top w:val="nil"/>
              <w:left w:val="single" w:sz="8" w:space="0" w:color="auto"/>
              <w:bottom w:val="single" w:sz="8" w:space="0" w:color="000000"/>
              <w:right w:val="single" w:sz="8" w:space="0" w:color="auto"/>
            </w:tcBorders>
            <w:vAlign w:val="center"/>
            <w:hideMark/>
          </w:tcPr>
          <w:p w:rsidR="00F44125" w:rsidRPr="00F44125" w:rsidRDefault="00F44125" w:rsidP="00F44125">
            <w:pPr>
              <w:spacing w:after="0" w:line="240" w:lineRule="auto"/>
              <w:rPr>
                <w:rFonts w:ascii="Calibri" w:hAnsi="Calibri" w:cs="Arial"/>
                <w:b/>
                <w:bCs/>
                <w:color w:val="000000"/>
                <w:sz w:val="18"/>
                <w:szCs w:val="18"/>
                <w:lang w:val="en-US"/>
              </w:rPr>
            </w:pPr>
          </w:p>
        </w:tc>
        <w:tc>
          <w:tcPr>
            <w:tcW w:w="596" w:type="pct"/>
            <w:tcBorders>
              <w:top w:val="nil"/>
              <w:left w:val="single" w:sz="4" w:space="0" w:color="000000"/>
              <w:bottom w:val="single" w:sz="4" w:space="0" w:color="000000"/>
              <w:right w:val="single" w:sz="4" w:space="0" w:color="000000"/>
            </w:tcBorders>
            <w:shd w:val="clear" w:color="auto" w:fill="auto"/>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65</w:t>
            </w:r>
          </w:p>
        </w:tc>
        <w:tc>
          <w:tcPr>
            <w:tcW w:w="466"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DT=-0</w:t>
            </w:r>
            <w:r w:rsidRPr="00F44125">
              <w:rPr>
                <w:rFonts w:ascii="Calibri" w:hAnsi="Calibri" w:cs="Arial"/>
                <w:color w:val="000000"/>
                <w:sz w:val="18"/>
                <w:szCs w:val="18"/>
                <w:lang w:val="en-US"/>
              </w:rPr>
              <w:br/>
              <w:t>WT=120</w:t>
            </w:r>
            <w:r w:rsidRPr="00F44125">
              <w:rPr>
                <w:rFonts w:ascii="Calibri" w:hAnsi="Calibri" w:cs="Arial"/>
                <w:color w:val="000000"/>
                <w:sz w:val="18"/>
                <w:szCs w:val="18"/>
                <w:lang w:val="en-US"/>
              </w:rPr>
              <w:br/>
              <w:t>(100*0.6*2 )</w:t>
            </w:r>
          </w:p>
        </w:tc>
        <w:tc>
          <w:tcPr>
            <w:tcW w:w="531" w:type="pct"/>
            <w:tcBorders>
              <w:top w:val="nil"/>
              <w:left w:val="nil"/>
              <w:bottom w:val="single" w:sz="4" w:space="0" w:color="000000"/>
              <w:right w:val="single" w:sz="4" w:space="0" w:color="000000"/>
            </w:tcBorders>
            <w:shd w:val="clear" w:color="D8D8D9" w:fill="D9D9D9"/>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84"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DT=0</w:t>
            </w:r>
            <w:r w:rsidRPr="00F44125">
              <w:rPr>
                <w:rFonts w:ascii="Calibri" w:hAnsi="Calibri" w:cs="Arial"/>
                <w:color w:val="000000"/>
                <w:sz w:val="18"/>
                <w:szCs w:val="18"/>
                <w:lang w:val="en-US"/>
              </w:rPr>
              <w:br/>
              <w:t>WT=180</w:t>
            </w:r>
            <w:r w:rsidRPr="00F44125">
              <w:rPr>
                <w:rFonts w:ascii="Calibri" w:hAnsi="Calibri" w:cs="Arial"/>
                <w:color w:val="000000"/>
                <w:sz w:val="18"/>
                <w:szCs w:val="18"/>
                <w:lang w:val="en-US"/>
              </w:rPr>
              <w:br/>
              <w:t>(100*0.9*2)</w:t>
            </w:r>
          </w:p>
        </w:tc>
        <w:tc>
          <w:tcPr>
            <w:tcW w:w="640"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DT=1</w:t>
            </w:r>
            <w:r w:rsidRPr="00F44125">
              <w:rPr>
                <w:rFonts w:ascii="Calibri" w:hAnsi="Calibri" w:cs="Arial"/>
                <w:color w:val="000000"/>
                <w:sz w:val="18"/>
                <w:szCs w:val="18"/>
                <w:lang w:val="en-US"/>
              </w:rPr>
              <w:br/>
              <w:t>WT=8.1</w:t>
            </w:r>
            <w:r w:rsidRPr="00F44125">
              <w:rPr>
                <w:rFonts w:ascii="Calibri" w:hAnsi="Calibri" w:cs="Arial"/>
                <w:color w:val="000000"/>
                <w:sz w:val="18"/>
                <w:szCs w:val="18"/>
                <w:lang w:val="en-US"/>
              </w:rPr>
              <w:br/>
              <w:t>(100*0.9*0.9*0.1)</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640"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DT=2</w:t>
            </w:r>
            <w:r w:rsidRPr="00F44125">
              <w:rPr>
                <w:rFonts w:ascii="Calibri" w:hAnsi="Calibri" w:cs="Arial"/>
                <w:color w:val="000000"/>
                <w:sz w:val="18"/>
                <w:szCs w:val="18"/>
                <w:lang w:val="en-US"/>
              </w:rPr>
              <w:br/>
              <w:t>WT=7.29</w:t>
            </w:r>
            <w:r w:rsidRPr="00F44125">
              <w:rPr>
                <w:rFonts w:ascii="Calibri" w:hAnsi="Calibri" w:cs="Arial"/>
                <w:color w:val="000000"/>
                <w:sz w:val="18"/>
                <w:szCs w:val="18"/>
                <w:lang w:val="en-US"/>
              </w:rPr>
              <w:br/>
              <w:t>(100*0.9*0.9*0.9*0.1)</w:t>
            </w:r>
          </w:p>
        </w:tc>
      </w:tr>
      <w:tr w:rsidR="00F44125" w:rsidRPr="00F44125" w:rsidTr="00F82106">
        <w:trPr>
          <w:trHeight w:val="705"/>
        </w:trPr>
        <w:tc>
          <w:tcPr>
            <w:tcW w:w="153" w:type="pct"/>
            <w:vMerge/>
            <w:tcBorders>
              <w:top w:val="nil"/>
              <w:left w:val="single" w:sz="8" w:space="0" w:color="auto"/>
              <w:bottom w:val="single" w:sz="8" w:space="0" w:color="000000"/>
              <w:right w:val="single" w:sz="8" w:space="0" w:color="auto"/>
            </w:tcBorders>
            <w:vAlign w:val="center"/>
            <w:hideMark/>
          </w:tcPr>
          <w:p w:rsidR="00F44125" w:rsidRPr="00F44125" w:rsidRDefault="00F44125" w:rsidP="00F44125">
            <w:pPr>
              <w:spacing w:after="0" w:line="240" w:lineRule="auto"/>
              <w:rPr>
                <w:rFonts w:ascii="Calibri" w:hAnsi="Calibri" w:cs="Arial"/>
                <w:b/>
                <w:bCs/>
                <w:color w:val="000000"/>
                <w:sz w:val="18"/>
                <w:szCs w:val="18"/>
                <w:lang w:val="en-US"/>
              </w:rPr>
            </w:pPr>
          </w:p>
        </w:tc>
        <w:tc>
          <w:tcPr>
            <w:tcW w:w="596" w:type="pct"/>
            <w:tcBorders>
              <w:top w:val="nil"/>
              <w:left w:val="single" w:sz="4" w:space="0" w:color="000000"/>
              <w:bottom w:val="single" w:sz="4" w:space="0" w:color="000000"/>
              <w:right w:val="single" w:sz="4" w:space="0" w:color="000000"/>
            </w:tcBorders>
            <w:shd w:val="clear" w:color="auto" w:fill="auto"/>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38</w:t>
            </w:r>
          </w:p>
        </w:tc>
        <w:tc>
          <w:tcPr>
            <w:tcW w:w="466"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DT=-1</w:t>
            </w:r>
            <w:r w:rsidRPr="00F44125">
              <w:rPr>
                <w:rFonts w:ascii="Calibri" w:hAnsi="Calibri" w:cs="Arial"/>
                <w:color w:val="000000"/>
                <w:sz w:val="18"/>
                <w:szCs w:val="18"/>
                <w:lang w:val="en-US"/>
              </w:rPr>
              <w:br/>
              <w:t>WT=72</w:t>
            </w:r>
            <w:r w:rsidRPr="00F44125">
              <w:rPr>
                <w:rFonts w:ascii="Calibri" w:hAnsi="Calibri" w:cs="Arial"/>
                <w:color w:val="000000"/>
                <w:sz w:val="18"/>
                <w:szCs w:val="18"/>
                <w:lang w:val="en-US"/>
              </w:rPr>
              <w:br/>
              <w:t>(100*0.6*0.6*2 )</w:t>
            </w:r>
          </w:p>
        </w:tc>
        <w:tc>
          <w:tcPr>
            <w:tcW w:w="531"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DT=-0</w:t>
            </w:r>
            <w:r w:rsidRPr="00F44125">
              <w:rPr>
                <w:rFonts w:ascii="Calibri" w:hAnsi="Calibri" w:cs="Arial"/>
                <w:color w:val="000000"/>
                <w:sz w:val="18"/>
                <w:szCs w:val="18"/>
                <w:lang w:val="en-US"/>
              </w:rPr>
              <w:br/>
              <w:t>WT=60</w:t>
            </w:r>
            <w:r w:rsidRPr="00F44125">
              <w:rPr>
                <w:rFonts w:ascii="Calibri" w:hAnsi="Calibri" w:cs="Arial"/>
                <w:color w:val="000000"/>
                <w:sz w:val="18"/>
                <w:szCs w:val="18"/>
                <w:lang w:val="en-US"/>
              </w:rPr>
              <w:br/>
              <w:t>(100*0.6)</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84"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DT=0</w:t>
            </w:r>
            <w:r w:rsidRPr="00F44125">
              <w:rPr>
                <w:rFonts w:ascii="Calibri" w:hAnsi="Calibri" w:cs="Arial"/>
                <w:color w:val="000000"/>
                <w:sz w:val="18"/>
                <w:szCs w:val="18"/>
                <w:lang w:val="en-US"/>
              </w:rPr>
              <w:br/>
              <w:t>WT=180</w:t>
            </w:r>
            <w:r w:rsidRPr="00F44125">
              <w:rPr>
                <w:rFonts w:ascii="Calibri" w:hAnsi="Calibri" w:cs="Arial"/>
                <w:color w:val="000000"/>
                <w:sz w:val="18"/>
                <w:szCs w:val="18"/>
                <w:lang w:val="en-US"/>
              </w:rPr>
              <w:br/>
              <w:t>(100*0.9*2)</w:t>
            </w:r>
          </w:p>
        </w:tc>
        <w:tc>
          <w:tcPr>
            <w:tcW w:w="640"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sz w:val="18"/>
                <w:szCs w:val="18"/>
                <w:lang w:val="en-US"/>
              </w:rPr>
            </w:pPr>
            <w:r w:rsidRPr="00F44125">
              <w:rPr>
                <w:rFonts w:ascii="Calibri" w:hAnsi="Calibri" w:cs="Arial"/>
                <w:sz w:val="18"/>
                <w:szCs w:val="18"/>
                <w:lang w:val="en-US"/>
              </w:rPr>
              <w:t>DT=1</w:t>
            </w:r>
            <w:r w:rsidRPr="00F44125">
              <w:rPr>
                <w:rFonts w:ascii="Calibri" w:hAnsi="Calibri" w:cs="Arial"/>
                <w:sz w:val="18"/>
                <w:szCs w:val="18"/>
                <w:lang w:val="en-US"/>
              </w:rPr>
              <w:br/>
              <w:t>WT=8.1</w:t>
            </w:r>
            <w:r w:rsidRPr="00F44125">
              <w:rPr>
                <w:rFonts w:ascii="Calibri" w:hAnsi="Calibri" w:cs="Arial"/>
                <w:sz w:val="18"/>
                <w:szCs w:val="18"/>
                <w:lang w:val="en-US"/>
              </w:rPr>
              <w:br/>
              <w:t>(100*0.9*0.9*0.1)</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640"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DT=2</w:t>
            </w:r>
            <w:r w:rsidRPr="00F44125">
              <w:rPr>
                <w:rFonts w:ascii="Calibri" w:hAnsi="Calibri" w:cs="Arial"/>
                <w:color w:val="000000"/>
                <w:sz w:val="18"/>
                <w:szCs w:val="18"/>
                <w:lang w:val="en-US"/>
              </w:rPr>
              <w:br/>
              <w:t>WT=7.29</w:t>
            </w:r>
            <w:r w:rsidRPr="00F44125">
              <w:rPr>
                <w:rFonts w:ascii="Calibri" w:hAnsi="Calibri" w:cs="Arial"/>
                <w:color w:val="000000"/>
                <w:sz w:val="18"/>
                <w:szCs w:val="18"/>
                <w:lang w:val="en-US"/>
              </w:rPr>
              <w:br/>
              <w:t>(100*0.9*0.9*0.9*0.1)</w:t>
            </w:r>
          </w:p>
        </w:tc>
      </w:tr>
      <w:tr w:rsidR="00F82106" w:rsidRPr="00F44125" w:rsidTr="00F82106">
        <w:trPr>
          <w:trHeight w:val="1035"/>
        </w:trPr>
        <w:tc>
          <w:tcPr>
            <w:tcW w:w="153" w:type="pct"/>
            <w:vMerge/>
            <w:tcBorders>
              <w:top w:val="nil"/>
              <w:left w:val="single" w:sz="8" w:space="0" w:color="auto"/>
              <w:bottom w:val="single" w:sz="8" w:space="0" w:color="000000"/>
              <w:right w:val="single" w:sz="8" w:space="0" w:color="auto"/>
            </w:tcBorders>
            <w:vAlign w:val="center"/>
            <w:hideMark/>
          </w:tcPr>
          <w:p w:rsidR="00F44125" w:rsidRPr="00F44125" w:rsidRDefault="00F44125" w:rsidP="00F44125">
            <w:pPr>
              <w:spacing w:after="0" w:line="240" w:lineRule="auto"/>
              <w:rPr>
                <w:rFonts w:ascii="Calibri" w:hAnsi="Calibri" w:cs="Arial"/>
                <w:b/>
                <w:bCs/>
                <w:color w:val="000000"/>
                <w:sz w:val="18"/>
                <w:szCs w:val="18"/>
                <w:lang w:val="en-US"/>
              </w:rPr>
            </w:pPr>
          </w:p>
        </w:tc>
        <w:tc>
          <w:tcPr>
            <w:tcW w:w="596" w:type="pct"/>
            <w:tcBorders>
              <w:top w:val="nil"/>
              <w:left w:val="single" w:sz="4" w:space="0" w:color="000000"/>
              <w:bottom w:val="single" w:sz="4" w:space="0" w:color="000000"/>
              <w:right w:val="single" w:sz="4" w:space="0" w:color="000000"/>
            </w:tcBorders>
            <w:shd w:val="clear" w:color="auto" w:fill="auto"/>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94</w:t>
            </w:r>
            <w:r w:rsidRPr="00F44125">
              <w:rPr>
                <w:rFonts w:ascii="Calibri" w:hAnsi="Calibri" w:cs="Arial"/>
                <w:color w:val="000000"/>
                <w:sz w:val="18"/>
                <w:szCs w:val="18"/>
                <w:lang w:val="en-US"/>
              </w:rPr>
              <w:br/>
              <w:t>94 has Stat. Recommending as No, hence cannot be used as source answer</w:t>
            </w:r>
          </w:p>
        </w:tc>
        <w:tc>
          <w:tcPr>
            <w:tcW w:w="466" w:type="pct"/>
            <w:tcBorders>
              <w:top w:val="nil"/>
              <w:left w:val="nil"/>
              <w:bottom w:val="single" w:sz="4" w:space="0" w:color="000000"/>
              <w:right w:val="single" w:sz="4" w:space="0" w:color="000000"/>
            </w:tcBorders>
            <w:shd w:val="clear" w:color="D9D9D9" w:fill="D8D8D9"/>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531" w:type="pct"/>
            <w:tcBorders>
              <w:top w:val="nil"/>
              <w:left w:val="nil"/>
              <w:bottom w:val="single" w:sz="4" w:space="0" w:color="000000"/>
              <w:right w:val="single" w:sz="4" w:space="0" w:color="000000"/>
            </w:tcBorders>
            <w:shd w:val="clear" w:color="D9D9D9" w:fill="D8D8D9"/>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84" w:type="pct"/>
            <w:tcBorders>
              <w:top w:val="nil"/>
              <w:left w:val="nil"/>
              <w:bottom w:val="single" w:sz="4" w:space="0" w:color="000000"/>
              <w:right w:val="single" w:sz="4" w:space="0" w:color="000000"/>
            </w:tcBorders>
            <w:shd w:val="clear" w:color="D9D9D9" w:fill="D8D8D9"/>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640" w:type="pct"/>
            <w:tcBorders>
              <w:top w:val="nil"/>
              <w:left w:val="nil"/>
              <w:bottom w:val="single" w:sz="4" w:space="0" w:color="000000"/>
              <w:right w:val="single" w:sz="4" w:space="0" w:color="000000"/>
            </w:tcBorders>
            <w:shd w:val="clear" w:color="D9D9D9" w:fill="D8D8D9"/>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640" w:type="pct"/>
            <w:tcBorders>
              <w:top w:val="nil"/>
              <w:left w:val="nil"/>
              <w:bottom w:val="single" w:sz="4" w:space="0" w:color="000000"/>
              <w:right w:val="single" w:sz="4" w:space="0" w:color="000000"/>
            </w:tcBorders>
            <w:shd w:val="clear" w:color="D9D9D9" w:fill="DFDFDF"/>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r>
      <w:tr w:rsidR="00F44125" w:rsidRPr="00F44125" w:rsidTr="00F82106">
        <w:trPr>
          <w:trHeight w:val="735"/>
        </w:trPr>
        <w:tc>
          <w:tcPr>
            <w:tcW w:w="153" w:type="pct"/>
            <w:vMerge/>
            <w:tcBorders>
              <w:top w:val="nil"/>
              <w:left w:val="single" w:sz="8" w:space="0" w:color="auto"/>
              <w:bottom w:val="single" w:sz="8" w:space="0" w:color="000000"/>
              <w:right w:val="single" w:sz="8" w:space="0" w:color="auto"/>
            </w:tcBorders>
            <w:vAlign w:val="center"/>
            <w:hideMark/>
          </w:tcPr>
          <w:p w:rsidR="00F44125" w:rsidRPr="00F44125" w:rsidRDefault="00F44125" w:rsidP="00F44125">
            <w:pPr>
              <w:spacing w:after="0" w:line="240" w:lineRule="auto"/>
              <w:rPr>
                <w:rFonts w:ascii="Calibri" w:hAnsi="Calibri" w:cs="Arial"/>
                <w:b/>
                <w:bCs/>
                <w:color w:val="000000"/>
                <w:sz w:val="18"/>
                <w:szCs w:val="18"/>
                <w:lang w:val="en-US"/>
              </w:rPr>
            </w:pPr>
          </w:p>
        </w:tc>
        <w:tc>
          <w:tcPr>
            <w:tcW w:w="596" w:type="pct"/>
            <w:tcBorders>
              <w:top w:val="nil"/>
              <w:left w:val="single" w:sz="4" w:space="0" w:color="000000"/>
              <w:bottom w:val="single" w:sz="4" w:space="0" w:color="000000"/>
              <w:right w:val="single" w:sz="4" w:space="0" w:color="000000"/>
            </w:tcBorders>
            <w:shd w:val="clear" w:color="auto" w:fill="auto"/>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105</w:t>
            </w:r>
          </w:p>
        </w:tc>
        <w:tc>
          <w:tcPr>
            <w:tcW w:w="466"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DT=-1</w:t>
            </w:r>
            <w:r w:rsidRPr="00F44125">
              <w:rPr>
                <w:rFonts w:ascii="Calibri" w:hAnsi="Calibri" w:cs="Arial"/>
                <w:color w:val="000000"/>
                <w:sz w:val="18"/>
                <w:szCs w:val="18"/>
                <w:lang w:val="en-US"/>
              </w:rPr>
              <w:br/>
              <w:t>WT=36</w:t>
            </w:r>
            <w:r w:rsidRPr="00F44125">
              <w:rPr>
                <w:rFonts w:ascii="Calibri" w:hAnsi="Calibri" w:cs="Arial"/>
                <w:color w:val="000000"/>
                <w:sz w:val="18"/>
                <w:szCs w:val="18"/>
                <w:lang w:val="en-US"/>
              </w:rPr>
              <w:br/>
              <w:t>(100*0.6*0.6)</w:t>
            </w:r>
          </w:p>
        </w:tc>
        <w:tc>
          <w:tcPr>
            <w:tcW w:w="531"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DT=-0</w:t>
            </w:r>
            <w:r w:rsidRPr="00F44125">
              <w:rPr>
                <w:rFonts w:ascii="Calibri" w:hAnsi="Calibri" w:cs="Arial"/>
                <w:color w:val="000000"/>
                <w:sz w:val="18"/>
                <w:szCs w:val="18"/>
                <w:lang w:val="en-US"/>
              </w:rPr>
              <w:br/>
              <w:t>WT=60</w:t>
            </w:r>
            <w:r w:rsidRPr="00F44125">
              <w:rPr>
                <w:rFonts w:ascii="Calibri" w:hAnsi="Calibri" w:cs="Arial"/>
                <w:color w:val="000000"/>
                <w:sz w:val="18"/>
                <w:szCs w:val="18"/>
                <w:lang w:val="en-US"/>
              </w:rPr>
              <w:br/>
              <w:t>(100*0.6)</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84" w:type="pct"/>
            <w:tcBorders>
              <w:top w:val="nil"/>
              <w:left w:val="nil"/>
              <w:bottom w:val="single" w:sz="4" w:space="0" w:color="000000"/>
              <w:right w:val="single" w:sz="4" w:space="0" w:color="000000"/>
            </w:tcBorders>
            <w:shd w:val="clear" w:color="D8D8D9" w:fill="D9D9D9"/>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640"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sz w:val="18"/>
                <w:szCs w:val="18"/>
                <w:lang w:val="en-US"/>
              </w:rPr>
            </w:pPr>
            <w:r w:rsidRPr="00F44125">
              <w:rPr>
                <w:rFonts w:ascii="Calibri" w:hAnsi="Calibri" w:cs="Arial"/>
                <w:sz w:val="18"/>
                <w:szCs w:val="18"/>
                <w:lang w:val="en-US"/>
              </w:rPr>
              <w:t>DT=0</w:t>
            </w:r>
            <w:r w:rsidRPr="00F44125">
              <w:rPr>
                <w:rFonts w:ascii="Calibri" w:hAnsi="Calibri" w:cs="Arial"/>
                <w:sz w:val="18"/>
                <w:szCs w:val="18"/>
                <w:lang w:val="en-US"/>
              </w:rPr>
              <w:br/>
              <w:t>WT=9</w:t>
            </w:r>
            <w:r w:rsidRPr="00F44125">
              <w:rPr>
                <w:rFonts w:ascii="Calibri" w:hAnsi="Calibri" w:cs="Arial"/>
                <w:sz w:val="18"/>
                <w:szCs w:val="18"/>
                <w:lang w:val="en-US"/>
              </w:rPr>
              <w:br/>
              <w:t>(100*0.9*0.1)</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640"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DT=1</w:t>
            </w:r>
            <w:r w:rsidRPr="00F44125">
              <w:rPr>
                <w:rFonts w:ascii="Calibri" w:hAnsi="Calibri" w:cs="Arial"/>
                <w:color w:val="000000"/>
                <w:sz w:val="18"/>
                <w:szCs w:val="18"/>
                <w:lang w:val="en-US"/>
              </w:rPr>
              <w:br/>
              <w:t>WT=8.1</w:t>
            </w:r>
            <w:r w:rsidRPr="00F44125">
              <w:rPr>
                <w:rFonts w:ascii="Calibri" w:hAnsi="Calibri" w:cs="Arial"/>
                <w:color w:val="000000"/>
                <w:sz w:val="18"/>
                <w:szCs w:val="18"/>
                <w:lang w:val="en-US"/>
              </w:rPr>
              <w:br/>
              <w:t>(100*0.9*0.9*0.1)</w:t>
            </w:r>
          </w:p>
        </w:tc>
      </w:tr>
      <w:tr w:rsidR="00F82106" w:rsidRPr="00F44125" w:rsidTr="00F82106">
        <w:trPr>
          <w:trHeight w:val="1110"/>
        </w:trPr>
        <w:tc>
          <w:tcPr>
            <w:tcW w:w="153" w:type="pct"/>
            <w:vMerge/>
            <w:tcBorders>
              <w:top w:val="nil"/>
              <w:left w:val="single" w:sz="8" w:space="0" w:color="auto"/>
              <w:bottom w:val="single" w:sz="8" w:space="0" w:color="000000"/>
              <w:right w:val="single" w:sz="8" w:space="0" w:color="auto"/>
            </w:tcBorders>
            <w:vAlign w:val="center"/>
            <w:hideMark/>
          </w:tcPr>
          <w:p w:rsidR="00F44125" w:rsidRPr="00F44125" w:rsidRDefault="00F44125" w:rsidP="00F44125">
            <w:pPr>
              <w:spacing w:after="0" w:line="240" w:lineRule="auto"/>
              <w:rPr>
                <w:rFonts w:ascii="Calibri" w:hAnsi="Calibri" w:cs="Arial"/>
                <w:b/>
                <w:bCs/>
                <w:color w:val="000000"/>
                <w:sz w:val="18"/>
                <w:szCs w:val="18"/>
                <w:lang w:val="en-US"/>
              </w:rPr>
            </w:pPr>
          </w:p>
        </w:tc>
        <w:tc>
          <w:tcPr>
            <w:tcW w:w="596" w:type="pct"/>
            <w:tcBorders>
              <w:top w:val="nil"/>
              <w:left w:val="single" w:sz="4" w:space="0" w:color="000000"/>
              <w:bottom w:val="single" w:sz="4" w:space="0" w:color="000000"/>
              <w:right w:val="single" w:sz="4" w:space="0" w:color="000000"/>
            </w:tcBorders>
            <w:shd w:val="clear" w:color="auto" w:fill="auto"/>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35</w:t>
            </w:r>
            <w:r w:rsidRPr="00F44125">
              <w:rPr>
                <w:rFonts w:ascii="Calibri" w:hAnsi="Calibri" w:cs="Arial"/>
                <w:color w:val="000000"/>
                <w:sz w:val="18"/>
                <w:szCs w:val="18"/>
                <w:lang w:val="en-US"/>
              </w:rPr>
              <w:br/>
              <w:t>35 has Stat. Recommending as No, hence cannot be used as source answer</w:t>
            </w:r>
          </w:p>
        </w:tc>
        <w:tc>
          <w:tcPr>
            <w:tcW w:w="466" w:type="pct"/>
            <w:tcBorders>
              <w:top w:val="nil"/>
              <w:left w:val="nil"/>
              <w:bottom w:val="single" w:sz="4" w:space="0" w:color="000000"/>
              <w:right w:val="single" w:sz="4" w:space="0" w:color="000000"/>
            </w:tcBorders>
            <w:shd w:val="clear" w:color="D9D9D9" w:fill="DFDFDF"/>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531" w:type="pct"/>
            <w:tcBorders>
              <w:top w:val="nil"/>
              <w:left w:val="nil"/>
              <w:bottom w:val="single" w:sz="4" w:space="0" w:color="000000"/>
              <w:right w:val="single" w:sz="4" w:space="0" w:color="000000"/>
            </w:tcBorders>
            <w:shd w:val="clear" w:color="D9D9D9" w:fill="DFDFDF"/>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84" w:type="pct"/>
            <w:tcBorders>
              <w:top w:val="nil"/>
              <w:left w:val="nil"/>
              <w:bottom w:val="single" w:sz="4" w:space="0" w:color="000000"/>
              <w:right w:val="single" w:sz="4" w:space="0" w:color="000000"/>
            </w:tcBorders>
            <w:shd w:val="clear" w:color="D9D9D9" w:fill="D8D8D9"/>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640" w:type="pct"/>
            <w:tcBorders>
              <w:top w:val="nil"/>
              <w:left w:val="nil"/>
              <w:bottom w:val="single" w:sz="4" w:space="0" w:color="000000"/>
              <w:right w:val="single" w:sz="4" w:space="0" w:color="000000"/>
            </w:tcBorders>
            <w:shd w:val="clear" w:color="D9D9D9" w:fill="D8D8D9"/>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640" w:type="pct"/>
            <w:tcBorders>
              <w:top w:val="nil"/>
              <w:left w:val="nil"/>
              <w:bottom w:val="single" w:sz="4" w:space="0" w:color="000000"/>
              <w:right w:val="single" w:sz="4" w:space="0" w:color="000000"/>
            </w:tcBorders>
            <w:shd w:val="clear" w:color="D9D9D9" w:fill="D8D8D9"/>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r>
      <w:tr w:rsidR="00F82106" w:rsidRPr="00F44125" w:rsidTr="00F82106">
        <w:trPr>
          <w:trHeight w:val="705"/>
        </w:trPr>
        <w:tc>
          <w:tcPr>
            <w:tcW w:w="153" w:type="pct"/>
            <w:vMerge/>
            <w:tcBorders>
              <w:top w:val="nil"/>
              <w:left w:val="single" w:sz="8" w:space="0" w:color="auto"/>
              <w:bottom w:val="single" w:sz="8" w:space="0" w:color="000000"/>
              <w:right w:val="single" w:sz="8" w:space="0" w:color="auto"/>
            </w:tcBorders>
            <w:vAlign w:val="center"/>
            <w:hideMark/>
          </w:tcPr>
          <w:p w:rsidR="00F44125" w:rsidRPr="00F44125" w:rsidRDefault="00F44125" w:rsidP="00F44125">
            <w:pPr>
              <w:spacing w:after="0" w:line="240" w:lineRule="auto"/>
              <w:rPr>
                <w:rFonts w:ascii="Calibri" w:hAnsi="Calibri" w:cs="Arial"/>
                <w:b/>
                <w:bCs/>
                <w:color w:val="000000"/>
                <w:sz w:val="18"/>
                <w:szCs w:val="18"/>
                <w:lang w:val="en-US"/>
              </w:rPr>
            </w:pPr>
          </w:p>
        </w:tc>
        <w:tc>
          <w:tcPr>
            <w:tcW w:w="596" w:type="pct"/>
            <w:tcBorders>
              <w:top w:val="nil"/>
              <w:left w:val="single" w:sz="4" w:space="0" w:color="000000"/>
              <w:bottom w:val="single" w:sz="4" w:space="0" w:color="000000"/>
              <w:right w:val="single" w:sz="4" w:space="0" w:color="000000"/>
            </w:tcBorders>
            <w:shd w:val="clear" w:color="auto" w:fill="auto"/>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234</w:t>
            </w:r>
          </w:p>
        </w:tc>
        <w:tc>
          <w:tcPr>
            <w:tcW w:w="466" w:type="pct"/>
            <w:tcBorders>
              <w:top w:val="nil"/>
              <w:left w:val="nil"/>
              <w:bottom w:val="single" w:sz="4" w:space="0" w:color="000000"/>
              <w:right w:val="single" w:sz="4" w:space="0" w:color="000000"/>
            </w:tcBorders>
            <w:shd w:val="clear" w:color="auto" w:fill="auto"/>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 </w:t>
            </w:r>
          </w:p>
        </w:tc>
        <w:tc>
          <w:tcPr>
            <w:tcW w:w="531"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DT=-2</w:t>
            </w:r>
            <w:r w:rsidRPr="00F44125">
              <w:rPr>
                <w:rFonts w:ascii="Calibri" w:hAnsi="Calibri" w:cs="Arial"/>
                <w:color w:val="000000"/>
                <w:sz w:val="18"/>
                <w:szCs w:val="18"/>
                <w:lang w:val="en-US"/>
              </w:rPr>
              <w:br/>
              <w:t>WT=21.6</w:t>
            </w:r>
            <w:r w:rsidRPr="00F44125">
              <w:rPr>
                <w:rFonts w:ascii="Calibri" w:hAnsi="Calibri" w:cs="Arial"/>
                <w:color w:val="000000"/>
                <w:sz w:val="18"/>
                <w:szCs w:val="18"/>
                <w:lang w:val="en-US"/>
              </w:rPr>
              <w:br/>
              <w:t>(100*0.6*0.6*0.6)</w:t>
            </w:r>
          </w:p>
        </w:tc>
        <w:tc>
          <w:tcPr>
            <w:tcW w:w="497" w:type="pct"/>
            <w:tcBorders>
              <w:top w:val="nil"/>
              <w:left w:val="nil"/>
              <w:bottom w:val="single" w:sz="4" w:space="0" w:color="000000"/>
              <w:right w:val="single" w:sz="4" w:space="0" w:color="000000"/>
            </w:tcBorders>
            <w:shd w:val="clear" w:color="F2F2F2" w:fill="EFEFEF"/>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84"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DT=-1</w:t>
            </w:r>
            <w:r w:rsidRPr="00F44125">
              <w:rPr>
                <w:rFonts w:ascii="Calibri" w:hAnsi="Calibri" w:cs="Arial"/>
                <w:color w:val="000000"/>
                <w:sz w:val="18"/>
                <w:szCs w:val="18"/>
                <w:lang w:val="en-US"/>
              </w:rPr>
              <w:br/>
              <w:t>WT=72</w:t>
            </w:r>
            <w:r w:rsidRPr="00F44125">
              <w:rPr>
                <w:rFonts w:ascii="Calibri" w:hAnsi="Calibri" w:cs="Arial"/>
                <w:color w:val="000000"/>
                <w:sz w:val="18"/>
                <w:szCs w:val="18"/>
                <w:lang w:val="en-US"/>
              </w:rPr>
              <w:br/>
              <w:t>(100*0.6*0.6*2)</w:t>
            </w:r>
          </w:p>
        </w:tc>
        <w:tc>
          <w:tcPr>
            <w:tcW w:w="640"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DT=-0</w:t>
            </w:r>
            <w:r w:rsidRPr="00F44125">
              <w:rPr>
                <w:rFonts w:ascii="Calibri" w:hAnsi="Calibri" w:cs="Arial"/>
                <w:color w:val="000000"/>
                <w:sz w:val="18"/>
                <w:szCs w:val="18"/>
                <w:lang w:val="en-US"/>
              </w:rPr>
              <w:br/>
              <w:t>WT=6</w:t>
            </w:r>
            <w:r w:rsidRPr="00F44125">
              <w:rPr>
                <w:rFonts w:ascii="Calibri" w:hAnsi="Calibri" w:cs="Arial"/>
                <w:color w:val="000000"/>
                <w:sz w:val="18"/>
                <w:szCs w:val="18"/>
                <w:lang w:val="en-US"/>
              </w:rPr>
              <w:br/>
              <w:t>(100*0.6*0.1)</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640"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DT=0</w:t>
            </w:r>
            <w:r w:rsidRPr="00F44125">
              <w:rPr>
                <w:rFonts w:ascii="Calibri" w:hAnsi="Calibri" w:cs="Arial"/>
                <w:color w:val="000000"/>
                <w:sz w:val="18"/>
                <w:szCs w:val="18"/>
                <w:lang w:val="en-US"/>
              </w:rPr>
              <w:br/>
              <w:t>WT=9</w:t>
            </w:r>
            <w:r w:rsidRPr="00F44125">
              <w:rPr>
                <w:rFonts w:ascii="Calibri" w:hAnsi="Calibri" w:cs="Arial"/>
                <w:color w:val="000000"/>
                <w:sz w:val="18"/>
                <w:szCs w:val="18"/>
                <w:lang w:val="en-US"/>
              </w:rPr>
              <w:br/>
              <w:t>(100*0.9*0.1)</w:t>
            </w:r>
          </w:p>
        </w:tc>
      </w:tr>
      <w:tr w:rsidR="00F82106" w:rsidRPr="00F44125" w:rsidTr="00F82106">
        <w:trPr>
          <w:trHeight w:val="705"/>
        </w:trPr>
        <w:tc>
          <w:tcPr>
            <w:tcW w:w="153" w:type="pct"/>
            <w:vMerge/>
            <w:tcBorders>
              <w:top w:val="nil"/>
              <w:left w:val="single" w:sz="8" w:space="0" w:color="auto"/>
              <w:bottom w:val="single" w:sz="8" w:space="0" w:color="000000"/>
              <w:right w:val="single" w:sz="8" w:space="0" w:color="auto"/>
            </w:tcBorders>
            <w:vAlign w:val="center"/>
            <w:hideMark/>
          </w:tcPr>
          <w:p w:rsidR="00F44125" w:rsidRPr="00F44125" w:rsidRDefault="00F44125" w:rsidP="00F44125">
            <w:pPr>
              <w:spacing w:after="0" w:line="240" w:lineRule="auto"/>
              <w:rPr>
                <w:rFonts w:ascii="Calibri" w:hAnsi="Calibri" w:cs="Arial"/>
                <w:b/>
                <w:bCs/>
                <w:color w:val="000000"/>
                <w:sz w:val="18"/>
                <w:szCs w:val="18"/>
                <w:lang w:val="en-US"/>
              </w:rPr>
            </w:pPr>
          </w:p>
        </w:tc>
        <w:tc>
          <w:tcPr>
            <w:tcW w:w="596" w:type="pct"/>
            <w:tcBorders>
              <w:top w:val="nil"/>
              <w:left w:val="single" w:sz="4" w:space="0" w:color="000000"/>
              <w:bottom w:val="single" w:sz="4" w:space="0" w:color="000000"/>
              <w:right w:val="single" w:sz="4" w:space="0" w:color="000000"/>
            </w:tcBorders>
            <w:shd w:val="clear" w:color="auto" w:fill="auto"/>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54</w:t>
            </w:r>
          </w:p>
        </w:tc>
        <w:tc>
          <w:tcPr>
            <w:tcW w:w="466" w:type="pct"/>
            <w:tcBorders>
              <w:top w:val="nil"/>
              <w:left w:val="nil"/>
              <w:bottom w:val="single" w:sz="4" w:space="0" w:color="000000"/>
              <w:right w:val="single" w:sz="4" w:space="0" w:color="000000"/>
            </w:tcBorders>
            <w:shd w:val="clear" w:color="auto" w:fill="auto"/>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 </w:t>
            </w:r>
          </w:p>
        </w:tc>
        <w:tc>
          <w:tcPr>
            <w:tcW w:w="531"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DT=-2</w:t>
            </w:r>
            <w:r w:rsidRPr="00F44125">
              <w:rPr>
                <w:rFonts w:ascii="Calibri" w:hAnsi="Calibri" w:cs="Arial"/>
                <w:color w:val="000000"/>
                <w:sz w:val="18"/>
                <w:szCs w:val="18"/>
                <w:lang w:val="en-US"/>
              </w:rPr>
              <w:br/>
              <w:t>WT=21.6</w:t>
            </w:r>
            <w:r w:rsidRPr="00F44125">
              <w:rPr>
                <w:rFonts w:ascii="Calibri" w:hAnsi="Calibri" w:cs="Arial"/>
                <w:color w:val="000000"/>
                <w:sz w:val="18"/>
                <w:szCs w:val="18"/>
                <w:lang w:val="en-US"/>
              </w:rPr>
              <w:br/>
              <w:t>(100*0.6*0.6*0.6)</w:t>
            </w:r>
          </w:p>
        </w:tc>
        <w:tc>
          <w:tcPr>
            <w:tcW w:w="497" w:type="pct"/>
            <w:tcBorders>
              <w:top w:val="nil"/>
              <w:left w:val="nil"/>
              <w:bottom w:val="single" w:sz="4" w:space="0" w:color="000000"/>
              <w:right w:val="single" w:sz="4" w:space="0" w:color="000000"/>
            </w:tcBorders>
            <w:shd w:val="clear" w:color="F2F2F2" w:fill="EFEFEF"/>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97" w:type="pct"/>
            <w:tcBorders>
              <w:top w:val="nil"/>
              <w:left w:val="nil"/>
              <w:bottom w:val="single" w:sz="4" w:space="0" w:color="000000"/>
              <w:right w:val="single" w:sz="4" w:space="0" w:color="000000"/>
            </w:tcBorders>
            <w:shd w:val="clear" w:color="F2F2F2" w:fill="EFEFEF"/>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484"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DT=-1</w:t>
            </w:r>
            <w:r w:rsidRPr="00F44125">
              <w:rPr>
                <w:rFonts w:ascii="Calibri" w:hAnsi="Calibri" w:cs="Arial"/>
                <w:color w:val="000000"/>
                <w:sz w:val="18"/>
                <w:szCs w:val="18"/>
                <w:lang w:val="en-US"/>
              </w:rPr>
              <w:br/>
              <w:t>WT=72</w:t>
            </w:r>
            <w:r w:rsidRPr="00F44125">
              <w:rPr>
                <w:rFonts w:ascii="Calibri" w:hAnsi="Calibri" w:cs="Arial"/>
                <w:color w:val="000000"/>
                <w:sz w:val="18"/>
                <w:szCs w:val="18"/>
                <w:lang w:val="en-US"/>
              </w:rPr>
              <w:br/>
              <w:t>(100*0.6*0.6*2)</w:t>
            </w:r>
          </w:p>
        </w:tc>
        <w:tc>
          <w:tcPr>
            <w:tcW w:w="640" w:type="pct"/>
            <w:tcBorders>
              <w:top w:val="nil"/>
              <w:left w:val="nil"/>
              <w:bottom w:val="single" w:sz="4" w:space="0" w:color="000000"/>
              <w:right w:val="single" w:sz="4" w:space="0" w:color="000000"/>
            </w:tcBorders>
            <w:shd w:val="clear" w:color="D8D8D9" w:fill="D9D9D9"/>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DT=-0</w:t>
            </w:r>
            <w:r w:rsidRPr="00F44125">
              <w:rPr>
                <w:rFonts w:ascii="Calibri" w:hAnsi="Calibri" w:cs="Arial"/>
                <w:color w:val="000000"/>
                <w:sz w:val="18"/>
                <w:szCs w:val="18"/>
                <w:lang w:val="en-US"/>
              </w:rPr>
              <w:br/>
              <w:t>WT=6</w:t>
            </w:r>
            <w:r w:rsidRPr="00F44125">
              <w:rPr>
                <w:rFonts w:ascii="Calibri" w:hAnsi="Calibri" w:cs="Arial"/>
                <w:color w:val="000000"/>
                <w:sz w:val="18"/>
                <w:szCs w:val="18"/>
                <w:lang w:val="en-US"/>
              </w:rPr>
              <w:br/>
              <w:t>(100*0.6*0.1)</w:t>
            </w:r>
          </w:p>
        </w:tc>
        <w:tc>
          <w:tcPr>
            <w:tcW w:w="497" w:type="pct"/>
            <w:tcBorders>
              <w:top w:val="nil"/>
              <w:left w:val="nil"/>
              <w:bottom w:val="single" w:sz="4" w:space="0" w:color="000000"/>
              <w:right w:val="single" w:sz="4" w:space="0" w:color="000000"/>
            </w:tcBorders>
            <w:shd w:val="clear" w:color="DFDFDF" w:fill="E5E5E6"/>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c>
          <w:tcPr>
            <w:tcW w:w="640" w:type="pct"/>
            <w:tcBorders>
              <w:top w:val="nil"/>
              <w:left w:val="nil"/>
              <w:bottom w:val="single" w:sz="4" w:space="0" w:color="000000"/>
              <w:right w:val="single" w:sz="4" w:space="0" w:color="000000"/>
            </w:tcBorders>
            <w:shd w:val="clear" w:color="EFEFEF" w:fill="F2F2F2"/>
            <w:noWrap/>
            <w:vAlign w:val="center"/>
            <w:hideMark/>
          </w:tcPr>
          <w:p w:rsidR="00F44125" w:rsidRPr="00F44125" w:rsidRDefault="00F44125" w:rsidP="00F44125">
            <w:pPr>
              <w:spacing w:after="0" w:line="240" w:lineRule="auto"/>
              <w:jc w:val="center"/>
              <w:rPr>
                <w:rFonts w:ascii="Calibri" w:hAnsi="Calibri" w:cs="Arial"/>
                <w:color w:val="000000"/>
                <w:sz w:val="18"/>
                <w:szCs w:val="18"/>
                <w:lang w:val="en-US"/>
              </w:rPr>
            </w:pPr>
            <w:r w:rsidRPr="00F44125">
              <w:rPr>
                <w:rFonts w:ascii="Calibri" w:hAnsi="Calibri" w:cs="Arial"/>
                <w:color w:val="000000"/>
                <w:sz w:val="18"/>
                <w:szCs w:val="18"/>
                <w:lang w:val="en-US"/>
              </w:rPr>
              <w:t>@</w:t>
            </w:r>
          </w:p>
        </w:tc>
      </w:tr>
    </w:tbl>
    <w:p w:rsidR="00080FDF" w:rsidRDefault="00080FDF" w:rsidP="00F82106">
      <w:pPr>
        <w:spacing w:after="200" w:line="276" w:lineRule="auto"/>
        <w:rPr>
          <w:rFonts w:ascii="Times New Roman" w:hAnsi="Times New Roman"/>
          <w:bCs/>
          <w:sz w:val="22"/>
          <w:szCs w:val="26"/>
        </w:rPr>
        <w:sectPr w:rsidR="00080FDF" w:rsidSect="00AA34D7">
          <w:pgSz w:w="15840" w:h="12240" w:orient="landscape"/>
          <w:pgMar w:top="720" w:right="720" w:bottom="720" w:left="720" w:header="720" w:footer="720" w:gutter="0"/>
          <w:cols w:space="720"/>
          <w:docGrid w:linePitch="360"/>
        </w:sectPr>
      </w:pPr>
    </w:p>
    <w:p w:rsidR="00F40DBB" w:rsidRPr="00422B0D" w:rsidRDefault="00F40DBB" w:rsidP="00EB48F4">
      <w:pPr>
        <w:pStyle w:val="Heading3"/>
      </w:pPr>
      <w:bookmarkStart w:id="42" w:name="_Toc302982685"/>
      <w:r>
        <w:lastRenderedPageBreak/>
        <w:t>Use Case: Statistical information calculation and logging.</w:t>
      </w:r>
      <w:bookmarkEnd w:id="42"/>
    </w:p>
    <w:p w:rsidR="00F40DBB" w:rsidRDefault="00F40DBB" w:rsidP="00F40DBB">
      <w:pPr>
        <w:pStyle w:val="Heading4"/>
      </w:pPr>
      <w:r>
        <w:t>Actors</w:t>
      </w:r>
    </w:p>
    <w:p w:rsidR="00F40DBB" w:rsidRPr="007232CB" w:rsidRDefault="00F40DBB" w:rsidP="00F40DBB">
      <w:pPr>
        <w:spacing w:after="0" w:line="240" w:lineRule="auto"/>
        <w:jc w:val="both"/>
        <w:rPr>
          <w:rFonts w:ascii="Times New Roman" w:hAnsi="Times New Roman"/>
          <w:sz w:val="22"/>
          <w:szCs w:val="20"/>
          <w:lang w:val="en-US"/>
        </w:rPr>
      </w:pPr>
      <w:r w:rsidRPr="00766A20">
        <w:rPr>
          <w:rFonts w:ascii="Times New Roman" w:hAnsi="Times New Roman"/>
          <w:sz w:val="22"/>
          <w:szCs w:val="20"/>
          <w:lang w:val="en-US"/>
        </w:rPr>
        <w:t>End User, Virtual Assistant, V-Engine</w:t>
      </w:r>
    </w:p>
    <w:p w:rsidR="00F40DBB" w:rsidRDefault="00F40DBB" w:rsidP="00F40DBB">
      <w:pPr>
        <w:pStyle w:val="Heading4"/>
      </w:pPr>
      <w:r>
        <w:t>Trigger</w:t>
      </w:r>
    </w:p>
    <w:p w:rsidR="00F40DBB" w:rsidRDefault="00F40DBB" w:rsidP="00F40DBB">
      <w:pPr>
        <w:spacing w:after="0" w:line="240" w:lineRule="auto"/>
        <w:jc w:val="both"/>
        <w:rPr>
          <w:rFonts w:ascii="Times New Roman" w:hAnsi="Times New Roman"/>
          <w:sz w:val="22"/>
          <w:szCs w:val="20"/>
          <w:lang w:val="en-US"/>
        </w:rPr>
      </w:pPr>
      <w:r>
        <w:rPr>
          <w:rFonts w:ascii="Times New Roman" w:hAnsi="Times New Roman"/>
          <w:sz w:val="22"/>
          <w:szCs w:val="20"/>
          <w:lang w:val="en-US"/>
        </w:rPr>
        <w:t>Either one of the following</w:t>
      </w:r>
    </w:p>
    <w:p w:rsidR="005F01DC" w:rsidRDefault="00F40DBB" w:rsidP="00A7116A">
      <w:pPr>
        <w:pStyle w:val="ListParagraph"/>
        <w:numPr>
          <w:ilvl w:val="0"/>
          <w:numId w:val="62"/>
        </w:numPr>
        <w:spacing w:after="0" w:line="240" w:lineRule="auto"/>
        <w:jc w:val="both"/>
        <w:rPr>
          <w:rFonts w:ascii="Times New Roman" w:hAnsi="Times New Roman"/>
          <w:sz w:val="22"/>
          <w:szCs w:val="20"/>
          <w:lang w:val="en-US"/>
        </w:rPr>
      </w:pPr>
      <w:r w:rsidRPr="00E148DE">
        <w:rPr>
          <w:rFonts w:ascii="Times New Roman" w:hAnsi="Times New Roman"/>
          <w:sz w:val="22"/>
          <w:szCs w:val="20"/>
          <w:lang w:val="en-US"/>
        </w:rPr>
        <w:t>User enters an input and click</w:t>
      </w:r>
      <w:r w:rsidR="00CE3AA7">
        <w:rPr>
          <w:rFonts w:ascii="Times New Roman" w:hAnsi="Times New Roman"/>
          <w:sz w:val="22"/>
          <w:szCs w:val="20"/>
          <w:lang w:val="en-US"/>
        </w:rPr>
        <w:t>s</w:t>
      </w:r>
      <w:r w:rsidRPr="00E148DE">
        <w:rPr>
          <w:rFonts w:ascii="Times New Roman" w:hAnsi="Times New Roman"/>
          <w:sz w:val="22"/>
          <w:szCs w:val="20"/>
          <w:lang w:val="en-US"/>
        </w:rPr>
        <w:t xml:space="preserve"> on submit and there is change in Business Area or Channel. </w:t>
      </w:r>
    </w:p>
    <w:p w:rsidR="005F01DC" w:rsidRDefault="00F40DBB" w:rsidP="00A7116A">
      <w:pPr>
        <w:pStyle w:val="ListParagraph"/>
        <w:numPr>
          <w:ilvl w:val="0"/>
          <w:numId w:val="62"/>
        </w:numPr>
        <w:spacing w:after="0" w:line="240" w:lineRule="auto"/>
        <w:jc w:val="both"/>
        <w:rPr>
          <w:rFonts w:ascii="Times New Roman" w:hAnsi="Times New Roman"/>
          <w:sz w:val="22"/>
          <w:szCs w:val="20"/>
          <w:lang w:val="en-US"/>
        </w:rPr>
      </w:pPr>
      <w:r>
        <w:rPr>
          <w:rFonts w:ascii="Times New Roman" w:hAnsi="Times New Roman"/>
          <w:sz w:val="22"/>
          <w:szCs w:val="20"/>
          <w:lang w:val="en-US"/>
        </w:rPr>
        <w:t>User session time</w:t>
      </w:r>
      <w:r w:rsidR="00CE3AA7">
        <w:rPr>
          <w:rFonts w:ascii="Times New Roman" w:hAnsi="Times New Roman"/>
          <w:sz w:val="22"/>
          <w:szCs w:val="20"/>
          <w:lang w:val="en-US"/>
        </w:rPr>
        <w:t>s</w:t>
      </w:r>
      <w:r>
        <w:rPr>
          <w:rFonts w:ascii="Times New Roman" w:hAnsi="Times New Roman"/>
          <w:sz w:val="22"/>
          <w:szCs w:val="20"/>
          <w:lang w:val="en-US"/>
        </w:rPr>
        <w:t xml:space="preserve"> out.</w:t>
      </w:r>
    </w:p>
    <w:p w:rsidR="00F40DBB" w:rsidRDefault="00F40DBB" w:rsidP="00F40DBB">
      <w:pPr>
        <w:pStyle w:val="Heading4"/>
      </w:pPr>
      <w:r>
        <w:t>Description</w:t>
      </w:r>
    </w:p>
    <w:p w:rsidR="00F40DBB" w:rsidRDefault="00F40DBB" w:rsidP="00F40DBB">
      <w:pPr>
        <w:pStyle w:val="BodyText"/>
      </w:pPr>
      <w:r>
        <w:t>This use case describes the scenario of when and how the statistical information is collected and maintained.</w:t>
      </w:r>
    </w:p>
    <w:p w:rsidR="00F40DBB" w:rsidRDefault="00F40DBB" w:rsidP="00F40DBB">
      <w:pPr>
        <w:pStyle w:val="Heading4"/>
      </w:pPr>
      <w:r>
        <w:t>Preconditions</w:t>
      </w:r>
    </w:p>
    <w:p w:rsidR="00F40DBB" w:rsidRDefault="00F40DBB" w:rsidP="00F40DBB">
      <w:pPr>
        <w:spacing w:after="0" w:line="240" w:lineRule="auto"/>
        <w:rPr>
          <w:rFonts w:ascii="Times New Roman" w:hAnsi="Times New Roman"/>
          <w:sz w:val="22"/>
          <w:szCs w:val="20"/>
          <w:lang w:val="en-US"/>
        </w:rPr>
      </w:pPr>
      <w:r w:rsidRPr="00D95F02">
        <w:rPr>
          <w:rFonts w:ascii="Times New Roman" w:hAnsi="Times New Roman"/>
          <w:sz w:val="22"/>
          <w:szCs w:val="20"/>
          <w:lang w:val="en-US"/>
        </w:rPr>
        <w:t xml:space="preserve">Project configuration to use </w:t>
      </w:r>
      <w:r>
        <w:rPr>
          <w:rFonts w:ascii="Times New Roman" w:hAnsi="Times New Roman"/>
          <w:sz w:val="22"/>
          <w:szCs w:val="20"/>
          <w:lang w:val="en-US"/>
        </w:rPr>
        <w:t>statistical data</w:t>
      </w:r>
      <w:r w:rsidRPr="00D95F02">
        <w:rPr>
          <w:rFonts w:ascii="Times New Roman" w:hAnsi="Times New Roman"/>
          <w:sz w:val="22"/>
          <w:szCs w:val="20"/>
          <w:lang w:val="en-US"/>
        </w:rPr>
        <w:t xml:space="preserve"> for related FAQs</w:t>
      </w:r>
      <w:r>
        <w:rPr>
          <w:rFonts w:ascii="Times New Roman" w:hAnsi="Times New Roman"/>
          <w:sz w:val="22"/>
          <w:szCs w:val="20"/>
          <w:lang w:val="en-US"/>
        </w:rPr>
        <w:t xml:space="preserve"> and project configuration defines Statistical weight calculation parameters.</w:t>
      </w:r>
    </w:p>
    <w:p w:rsidR="00F40DBB" w:rsidRDefault="00F40DBB" w:rsidP="00F40DBB">
      <w:pPr>
        <w:pStyle w:val="Heading4"/>
      </w:pPr>
      <w:r>
        <w:t>Postconditions</w:t>
      </w:r>
    </w:p>
    <w:p w:rsidR="00F40DBB" w:rsidRDefault="00F40DBB" w:rsidP="00F40DBB">
      <w:pPr>
        <w:pStyle w:val="BodyText"/>
      </w:pPr>
      <w:r>
        <w:t>Statistical data along with weight is calculated and persisted in database.</w:t>
      </w:r>
    </w:p>
    <w:p w:rsidR="00F40DBB" w:rsidRDefault="00F40DBB" w:rsidP="00F40DBB">
      <w:pPr>
        <w:pStyle w:val="Heading4"/>
      </w:pPr>
      <w:r>
        <w:t>Normal Flow</w:t>
      </w:r>
    </w:p>
    <w:p w:rsidR="00F40DBB" w:rsidRDefault="00F40DBB" w:rsidP="00F40DBB">
      <w:pPr>
        <w:pStyle w:val="BodyText"/>
        <w:numPr>
          <w:ilvl w:val="0"/>
          <w:numId w:val="7"/>
        </w:numPr>
      </w:pPr>
      <w:r>
        <w:t>User enters an input and click on submit</w:t>
      </w:r>
    </w:p>
    <w:p w:rsidR="00F40DBB" w:rsidRDefault="00E24F90" w:rsidP="00F40DBB">
      <w:pPr>
        <w:pStyle w:val="BodyText"/>
        <w:numPr>
          <w:ilvl w:val="0"/>
          <w:numId w:val="7"/>
        </w:numPr>
      </w:pPr>
      <w:r w:rsidRPr="00E24F90">
        <w:t>Virtual Assistant sends request to V-Engine, V-Engine does normal NLP/DTreeprocessing</w:t>
      </w:r>
      <w:r w:rsidR="00F40DBB">
        <w:t xml:space="preserve">. </w:t>
      </w:r>
    </w:p>
    <w:p w:rsidR="00F40DBB" w:rsidRDefault="00F40DBB" w:rsidP="00F40DBB">
      <w:pPr>
        <w:pStyle w:val="BodyText"/>
        <w:numPr>
          <w:ilvl w:val="0"/>
          <w:numId w:val="7"/>
        </w:numPr>
      </w:pPr>
      <w:r>
        <w:t>Business area or channel is changed either in the request or through python scripts.</w:t>
      </w:r>
    </w:p>
    <w:p w:rsidR="00F40DBB" w:rsidRDefault="00F40DBB" w:rsidP="00F40DBB">
      <w:pPr>
        <w:pStyle w:val="BodyText"/>
        <w:numPr>
          <w:ilvl w:val="0"/>
          <w:numId w:val="7"/>
        </w:numPr>
      </w:pPr>
      <w:r>
        <w:t>Alternate to step 1 to 3 is Current user session times out.</w:t>
      </w:r>
    </w:p>
    <w:p w:rsidR="00F40DBB" w:rsidRPr="00CD5F36" w:rsidRDefault="00F40DBB" w:rsidP="00F40DBB">
      <w:pPr>
        <w:pStyle w:val="BodyText"/>
        <w:numPr>
          <w:ilvl w:val="0"/>
          <w:numId w:val="7"/>
        </w:numPr>
      </w:pPr>
      <w:r>
        <w:t xml:space="preserve">V-Engine will go through each answer given to the user in the current session for the business area and channel, calculate associated weights as per project configuration weight calculation parameters/factors. </w:t>
      </w:r>
      <w:r w:rsidRPr="00305243">
        <w:rPr>
          <w:i/>
        </w:rPr>
        <w:t>(Refer examples above for the weight calculation)</w:t>
      </w:r>
      <w:r>
        <w:rPr>
          <w:i/>
        </w:rPr>
        <w:t>.</w:t>
      </w:r>
    </w:p>
    <w:p w:rsidR="00F40DBB" w:rsidRDefault="00F40DBB" w:rsidP="00F40DBB">
      <w:pPr>
        <w:pStyle w:val="BodyText"/>
        <w:numPr>
          <w:ilvl w:val="0"/>
          <w:numId w:val="7"/>
        </w:numPr>
      </w:pPr>
      <w:r>
        <w:t>For existing records, V-Engine will update the statistical db for these records to update weight = weight + new calculated weight, count  = count +1 and last updated date = current date.</w:t>
      </w:r>
    </w:p>
    <w:p w:rsidR="00F40DBB" w:rsidRDefault="00F40DBB" w:rsidP="00F40DBB">
      <w:pPr>
        <w:pStyle w:val="BodyText"/>
        <w:numPr>
          <w:ilvl w:val="0"/>
          <w:numId w:val="7"/>
        </w:numPr>
      </w:pPr>
      <w:r>
        <w:t>If new records, V-Engine will check if the calculated weight is greater than the minimum weight defined in the configuration file, if true new record is inserted.</w:t>
      </w:r>
    </w:p>
    <w:p w:rsidR="00F40DBB" w:rsidRDefault="00F40DBB" w:rsidP="00F40DBB">
      <w:pPr>
        <w:pStyle w:val="BodyText"/>
        <w:numPr>
          <w:ilvl w:val="0"/>
          <w:numId w:val="7"/>
        </w:numPr>
      </w:pPr>
      <w:r>
        <w:t xml:space="preserve"> V-Engine returns response to Virtual Assistant</w:t>
      </w:r>
    </w:p>
    <w:p w:rsidR="00F40DBB" w:rsidRDefault="00F40DBB" w:rsidP="00F40DBB">
      <w:pPr>
        <w:pStyle w:val="Heading4"/>
      </w:pPr>
      <w:r>
        <w:t>Alternative Flow-</w:t>
      </w:r>
    </w:p>
    <w:p w:rsidR="00F40DBB" w:rsidRDefault="00F40DBB" w:rsidP="00F40DBB">
      <w:pPr>
        <w:pStyle w:val="BodyText"/>
      </w:pPr>
      <w:r>
        <w:t>NA</w:t>
      </w:r>
    </w:p>
    <w:p w:rsidR="00F40DBB" w:rsidRPr="00422B0D" w:rsidRDefault="00F40DBB" w:rsidP="00EB48F4">
      <w:pPr>
        <w:pStyle w:val="Heading3"/>
      </w:pPr>
      <w:bookmarkStart w:id="43" w:name="_Toc302982686"/>
      <w:r>
        <w:t>Use Case: Statistical information usage for Related FAQs.</w:t>
      </w:r>
      <w:bookmarkEnd w:id="43"/>
    </w:p>
    <w:p w:rsidR="00F40DBB" w:rsidRDefault="00F40DBB" w:rsidP="00F40DBB">
      <w:pPr>
        <w:pStyle w:val="Heading4"/>
      </w:pPr>
      <w:r>
        <w:t>Actors</w:t>
      </w:r>
    </w:p>
    <w:p w:rsidR="00F40DBB" w:rsidRPr="007232CB" w:rsidRDefault="00F40DBB" w:rsidP="00F40DBB">
      <w:pPr>
        <w:spacing w:after="0" w:line="240" w:lineRule="auto"/>
        <w:jc w:val="both"/>
        <w:rPr>
          <w:rFonts w:ascii="Times New Roman" w:hAnsi="Times New Roman"/>
          <w:sz w:val="22"/>
          <w:szCs w:val="20"/>
          <w:lang w:val="en-US"/>
        </w:rPr>
      </w:pPr>
      <w:r w:rsidRPr="00766A20">
        <w:rPr>
          <w:rFonts w:ascii="Times New Roman" w:hAnsi="Times New Roman"/>
          <w:sz w:val="22"/>
          <w:szCs w:val="20"/>
          <w:lang w:val="en-US"/>
        </w:rPr>
        <w:t>End User, Virtual Assistant, V-Engine</w:t>
      </w:r>
    </w:p>
    <w:p w:rsidR="00F40DBB" w:rsidRDefault="00F40DBB" w:rsidP="00F40DBB">
      <w:pPr>
        <w:pStyle w:val="Heading4"/>
      </w:pPr>
      <w:r>
        <w:t>Trigger</w:t>
      </w:r>
    </w:p>
    <w:p w:rsidR="00F40DBB" w:rsidRPr="00766A20" w:rsidRDefault="00F40DBB" w:rsidP="00F40DBB">
      <w:pPr>
        <w:spacing w:after="0" w:line="240" w:lineRule="auto"/>
        <w:jc w:val="both"/>
        <w:rPr>
          <w:rFonts w:ascii="Times New Roman" w:hAnsi="Times New Roman"/>
          <w:sz w:val="22"/>
          <w:szCs w:val="20"/>
          <w:lang w:val="en-US"/>
        </w:rPr>
      </w:pPr>
      <w:r w:rsidRPr="00766A20">
        <w:rPr>
          <w:rFonts w:ascii="Times New Roman" w:hAnsi="Times New Roman"/>
          <w:sz w:val="22"/>
          <w:szCs w:val="20"/>
          <w:lang w:val="en-US"/>
        </w:rPr>
        <w:t xml:space="preserve">User enters </w:t>
      </w:r>
      <w:r w:rsidR="00597122" w:rsidRPr="00766A20">
        <w:rPr>
          <w:rFonts w:ascii="Times New Roman" w:hAnsi="Times New Roman"/>
          <w:sz w:val="22"/>
          <w:szCs w:val="20"/>
          <w:lang w:val="en-US"/>
        </w:rPr>
        <w:t>aninputand</w:t>
      </w:r>
      <w:r w:rsidRPr="00766A20">
        <w:rPr>
          <w:rFonts w:ascii="Times New Roman" w:hAnsi="Times New Roman"/>
          <w:sz w:val="22"/>
          <w:szCs w:val="20"/>
          <w:lang w:val="en-US"/>
        </w:rPr>
        <w:t xml:space="preserve"> click</w:t>
      </w:r>
      <w:r w:rsidR="008F74D3">
        <w:rPr>
          <w:rFonts w:ascii="Times New Roman" w:hAnsi="Times New Roman"/>
          <w:sz w:val="22"/>
          <w:szCs w:val="20"/>
          <w:lang w:val="en-US"/>
        </w:rPr>
        <w:t>s</w:t>
      </w:r>
      <w:r w:rsidRPr="00766A20">
        <w:rPr>
          <w:rFonts w:ascii="Times New Roman" w:hAnsi="Times New Roman"/>
          <w:sz w:val="22"/>
          <w:szCs w:val="20"/>
          <w:lang w:val="en-US"/>
        </w:rPr>
        <w:t xml:space="preserve"> on submit.</w:t>
      </w:r>
    </w:p>
    <w:p w:rsidR="00F40DBB" w:rsidRDefault="00F40DBB" w:rsidP="00F40DBB">
      <w:pPr>
        <w:pStyle w:val="Heading4"/>
      </w:pPr>
      <w:r>
        <w:lastRenderedPageBreak/>
        <w:t>Description</w:t>
      </w:r>
    </w:p>
    <w:p w:rsidR="00F40DBB" w:rsidRDefault="00F40DBB" w:rsidP="00F40DBB">
      <w:pPr>
        <w:pStyle w:val="BodyText"/>
      </w:pPr>
      <w:r>
        <w:t xml:space="preserve">This use case describes the scenario of related FAQ based on statistical data. </w:t>
      </w:r>
      <w:r w:rsidR="00597122">
        <w:t>I.e.</w:t>
      </w:r>
      <w:r>
        <w:t xml:space="preserve"> V-engine does NLP search to find answer to the user question. Once answer is found, V-Engine look into statistical data (DB contains aggregated table for ‘people who asked A also asked B’) and return</w:t>
      </w:r>
      <w:r w:rsidR="008F74D3">
        <w:t>s</w:t>
      </w:r>
      <w:r>
        <w:t xml:space="preserve"> related </w:t>
      </w:r>
      <w:r w:rsidR="008F74D3">
        <w:t xml:space="preserve">questions </w:t>
      </w:r>
    </w:p>
    <w:p w:rsidR="00F40DBB" w:rsidRDefault="00F40DBB" w:rsidP="00F40DBB">
      <w:pPr>
        <w:pStyle w:val="Heading4"/>
      </w:pPr>
      <w:r>
        <w:t>Preconditions</w:t>
      </w:r>
    </w:p>
    <w:p w:rsidR="00F40DBB" w:rsidRPr="00F5601F" w:rsidRDefault="00F40DBB" w:rsidP="00F40DBB">
      <w:pPr>
        <w:spacing w:after="0" w:line="240" w:lineRule="auto"/>
      </w:pPr>
      <w:r w:rsidRPr="00D95F02">
        <w:rPr>
          <w:rFonts w:ascii="Times New Roman" w:hAnsi="Times New Roman"/>
          <w:sz w:val="22"/>
          <w:szCs w:val="20"/>
          <w:lang w:val="en-US"/>
        </w:rPr>
        <w:t xml:space="preserve">Project configuration to use </w:t>
      </w:r>
      <w:r>
        <w:rPr>
          <w:rFonts w:ascii="Times New Roman" w:hAnsi="Times New Roman"/>
          <w:sz w:val="22"/>
          <w:szCs w:val="20"/>
          <w:lang w:val="en-US"/>
        </w:rPr>
        <w:t>statistical data</w:t>
      </w:r>
      <w:r w:rsidRPr="00D95F02">
        <w:rPr>
          <w:rFonts w:ascii="Times New Roman" w:hAnsi="Times New Roman"/>
          <w:sz w:val="22"/>
          <w:szCs w:val="20"/>
          <w:lang w:val="en-US"/>
        </w:rPr>
        <w:t xml:space="preserve"> for related FAQs</w:t>
      </w:r>
      <w:r>
        <w:rPr>
          <w:rFonts w:ascii="Times New Roman" w:hAnsi="Times New Roman"/>
          <w:sz w:val="22"/>
          <w:szCs w:val="20"/>
          <w:lang w:val="en-US"/>
        </w:rPr>
        <w:t>.Answer given for the user input has recommending or both flag set for FAQ using statistical data.  Statistical data is available in the stat DB</w:t>
      </w:r>
    </w:p>
    <w:p w:rsidR="00F40DBB" w:rsidRDefault="00F40DBB" w:rsidP="00F40DBB">
      <w:pPr>
        <w:pStyle w:val="Heading4"/>
      </w:pPr>
      <w:r>
        <w:t>Postconditions</w:t>
      </w:r>
    </w:p>
    <w:p w:rsidR="00F40DBB" w:rsidRDefault="00F40DBB" w:rsidP="00F40DBB">
      <w:pPr>
        <w:pStyle w:val="BodyText"/>
      </w:pPr>
      <w:r>
        <w:t xml:space="preserve">Answer along with related </w:t>
      </w:r>
      <w:r w:rsidR="008F74D3">
        <w:t xml:space="preserve">questions </w:t>
      </w:r>
      <w:r>
        <w:t>is displayed to the user.</w:t>
      </w:r>
    </w:p>
    <w:p w:rsidR="00F40DBB" w:rsidRDefault="00F40DBB" w:rsidP="00F40DBB">
      <w:pPr>
        <w:pStyle w:val="Heading4"/>
      </w:pPr>
      <w:r>
        <w:t>Normal Flow</w:t>
      </w:r>
    </w:p>
    <w:p w:rsidR="005F01DC" w:rsidRDefault="00F40DBB" w:rsidP="00A7116A">
      <w:pPr>
        <w:pStyle w:val="BodyText"/>
        <w:numPr>
          <w:ilvl w:val="0"/>
          <w:numId w:val="63"/>
        </w:numPr>
      </w:pPr>
      <w:r>
        <w:t>User enters a question and click on submit in Virtual Assistant.</w:t>
      </w:r>
    </w:p>
    <w:p w:rsidR="005F01DC" w:rsidRDefault="00F40DBB" w:rsidP="00A7116A">
      <w:pPr>
        <w:pStyle w:val="BodyText"/>
        <w:numPr>
          <w:ilvl w:val="0"/>
          <w:numId w:val="63"/>
        </w:numPr>
      </w:pPr>
      <w:r>
        <w:t>Virtual Assistant sends the request to V-engine for NLP processing.</w:t>
      </w:r>
      <w:r w:rsidR="00571443">
        <w:t xml:space="preserve"> (Apart from NLP request, Related Question click request can also </w:t>
      </w:r>
      <w:r w:rsidR="00385FB9">
        <w:t>trigger Statistical related question search)</w:t>
      </w:r>
    </w:p>
    <w:p w:rsidR="005F01DC" w:rsidRDefault="00F40DBB" w:rsidP="00A7116A">
      <w:pPr>
        <w:pStyle w:val="BodyText"/>
        <w:numPr>
          <w:ilvl w:val="0"/>
          <w:numId w:val="63"/>
        </w:numPr>
      </w:pPr>
      <w:r>
        <w:t>V-Engine does NLP processing to search answer to the user question</w:t>
      </w:r>
    </w:p>
    <w:p w:rsidR="005F01DC" w:rsidRDefault="00F40DBB" w:rsidP="00A7116A">
      <w:pPr>
        <w:pStyle w:val="BodyText"/>
        <w:numPr>
          <w:ilvl w:val="0"/>
          <w:numId w:val="63"/>
        </w:numPr>
      </w:pPr>
      <w:r>
        <w:t>V-Engine finds a matching answer to the user question using NLP search</w:t>
      </w:r>
    </w:p>
    <w:p w:rsidR="005F01DC" w:rsidRDefault="00F40DBB" w:rsidP="00A7116A">
      <w:pPr>
        <w:pStyle w:val="BodyText"/>
        <w:numPr>
          <w:ilvl w:val="0"/>
          <w:numId w:val="63"/>
        </w:numPr>
      </w:pPr>
      <w:r>
        <w:t>V-Engine check the project configuration to determine which algorithm to select to find related FAQs</w:t>
      </w:r>
    </w:p>
    <w:p w:rsidR="005F01DC" w:rsidRDefault="00E9115E" w:rsidP="00A7116A">
      <w:pPr>
        <w:pStyle w:val="BodyText"/>
        <w:numPr>
          <w:ilvl w:val="0"/>
          <w:numId w:val="63"/>
        </w:numPr>
      </w:pPr>
      <w:r>
        <w:t>Check for Statistical auto-suggest request parameter if engine is in test environment in case it overrides the configuration file value</w:t>
      </w:r>
    </w:p>
    <w:p w:rsidR="005F01DC" w:rsidRDefault="00F40DBB" w:rsidP="00A7116A">
      <w:pPr>
        <w:pStyle w:val="BodyText"/>
        <w:numPr>
          <w:ilvl w:val="0"/>
          <w:numId w:val="63"/>
        </w:numPr>
      </w:pPr>
      <w:r>
        <w:t xml:space="preserve">Project configuration is to use statistical data to determine related FAQ and answer selected to be given for the user input has FAQ statistical data recommending or both flag set. </w:t>
      </w:r>
    </w:p>
    <w:p w:rsidR="005F01DC" w:rsidRDefault="00F40DBB" w:rsidP="00A7116A">
      <w:pPr>
        <w:pStyle w:val="BodyText"/>
        <w:numPr>
          <w:ilvl w:val="0"/>
          <w:numId w:val="63"/>
        </w:numPr>
      </w:pPr>
      <w:r>
        <w:t>V-Engine selects first n no of records from the statistical DB for the current business area, channel, source recognition id and source answer id. Selection returns Target Recognition ID, Target Answer ID, count and weight ordered in descending value of weight.</w:t>
      </w:r>
    </w:p>
    <w:p w:rsidR="005F01DC" w:rsidRDefault="00F40DBB" w:rsidP="00A7116A">
      <w:pPr>
        <w:pStyle w:val="BodyText"/>
        <w:numPr>
          <w:ilvl w:val="0"/>
          <w:numId w:val="63"/>
        </w:numPr>
      </w:pPr>
      <w:r>
        <w:t>Check if target answer id satisfies following validation as per the loaded in memory KB</w:t>
      </w:r>
    </w:p>
    <w:p w:rsidR="005F01DC" w:rsidRDefault="00F40DBB" w:rsidP="00A7116A">
      <w:pPr>
        <w:pStyle w:val="BodyText"/>
        <w:numPr>
          <w:ilvl w:val="1"/>
          <w:numId w:val="63"/>
        </w:numPr>
      </w:pPr>
      <w:r>
        <w:t xml:space="preserve">Target answer Id </w:t>
      </w:r>
      <w:r w:rsidR="00DA0263">
        <w:t xml:space="preserve">still </w:t>
      </w:r>
      <w:r>
        <w:t xml:space="preserve">exists in </w:t>
      </w:r>
      <w:r w:rsidR="00DA0263">
        <w:t xml:space="preserve">the </w:t>
      </w:r>
      <w:r>
        <w:t>KB</w:t>
      </w:r>
    </w:p>
    <w:p w:rsidR="005F01DC" w:rsidRDefault="00F40DBB" w:rsidP="00A7116A">
      <w:pPr>
        <w:pStyle w:val="BodyText"/>
        <w:numPr>
          <w:ilvl w:val="1"/>
          <w:numId w:val="63"/>
        </w:numPr>
      </w:pPr>
      <w:r>
        <w:t>Target answer id is recommend</w:t>
      </w:r>
      <w:r w:rsidR="00DF685A">
        <w:t>able for</w:t>
      </w:r>
      <w:r>
        <w:t xml:space="preserve"> statistical FAQ </w:t>
      </w:r>
    </w:p>
    <w:p w:rsidR="005F01DC" w:rsidRDefault="00F40DBB" w:rsidP="00A7116A">
      <w:pPr>
        <w:pStyle w:val="BodyText"/>
        <w:numPr>
          <w:ilvl w:val="1"/>
          <w:numId w:val="63"/>
        </w:numPr>
      </w:pPr>
      <w:r>
        <w:t>Target Recognition has question present.</w:t>
      </w:r>
    </w:p>
    <w:p w:rsidR="005F01DC" w:rsidRDefault="00F40DBB" w:rsidP="00A7116A">
      <w:pPr>
        <w:pStyle w:val="BodyText"/>
        <w:numPr>
          <w:ilvl w:val="1"/>
          <w:numId w:val="63"/>
        </w:numPr>
      </w:pPr>
      <w:r>
        <w:t>Target answer id belongs to the current business area and channel.</w:t>
      </w:r>
    </w:p>
    <w:p w:rsidR="00F40DBB" w:rsidRDefault="00F40DBB" w:rsidP="00F40DBB">
      <w:pPr>
        <w:pStyle w:val="BodyText"/>
        <w:ind w:left="720"/>
      </w:pPr>
      <w:r>
        <w:t xml:space="preserve">If </w:t>
      </w:r>
      <w:r w:rsidR="00DA0263">
        <w:t xml:space="preserve">any </w:t>
      </w:r>
      <w:r>
        <w:t>of the above validation</w:t>
      </w:r>
      <w:r w:rsidR="00DA0263">
        <w:t>s</w:t>
      </w:r>
      <w:r>
        <w:t xml:space="preserve"> fail, remove the record from the list. </w:t>
      </w:r>
    </w:p>
    <w:p w:rsidR="005F01DC" w:rsidRDefault="00F40DBB" w:rsidP="00A7116A">
      <w:pPr>
        <w:pStyle w:val="BodyText"/>
        <w:numPr>
          <w:ilvl w:val="0"/>
          <w:numId w:val="63"/>
        </w:numPr>
      </w:pPr>
      <w:r>
        <w:t xml:space="preserve">Calculate total weight and % contribution for each record. </w:t>
      </w:r>
    </w:p>
    <w:p w:rsidR="005F01DC" w:rsidRDefault="00F40DBB" w:rsidP="00A7116A">
      <w:pPr>
        <w:pStyle w:val="BodyText"/>
        <w:numPr>
          <w:ilvl w:val="0"/>
          <w:numId w:val="63"/>
        </w:numPr>
      </w:pPr>
      <w:r>
        <w:t xml:space="preserve">V-engine returns main answer along with </w:t>
      </w:r>
      <w:r w:rsidR="00DA0263">
        <w:t>Related Questions</w:t>
      </w:r>
    </w:p>
    <w:p w:rsidR="005F01DC" w:rsidRDefault="00F40DBB" w:rsidP="00A7116A">
      <w:pPr>
        <w:pStyle w:val="BodyText"/>
        <w:numPr>
          <w:ilvl w:val="0"/>
          <w:numId w:val="63"/>
        </w:numPr>
      </w:pPr>
      <w:r>
        <w:t xml:space="preserve">V-Assistant displays the answer along with </w:t>
      </w:r>
      <w:r w:rsidR="00DA0263">
        <w:t>Related Questions</w:t>
      </w:r>
    </w:p>
    <w:p w:rsidR="00F40DBB" w:rsidRDefault="00F40DBB" w:rsidP="00F40DBB">
      <w:pPr>
        <w:pStyle w:val="Heading4"/>
      </w:pPr>
      <w:r>
        <w:t>Alternative Flow-</w:t>
      </w:r>
    </w:p>
    <w:p w:rsidR="00F40DBB" w:rsidRDefault="00F40DBB" w:rsidP="00F40DBB">
      <w:pPr>
        <w:pStyle w:val="BodyText"/>
      </w:pPr>
      <w:r>
        <w:t>NA</w:t>
      </w:r>
    </w:p>
    <w:p w:rsidR="00422B0D" w:rsidRDefault="00422B0D" w:rsidP="007232CB">
      <w:pPr>
        <w:pStyle w:val="BodyText"/>
      </w:pPr>
    </w:p>
    <w:p w:rsidR="00CF631D" w:rsidRDefault="00CF631D" w:rsidP="00CF631D">
      <w:pPr>
        <w:pStyle w:val="Heading2"/>
      </w:pPr>
      <w:bookmarkStart w:id="44" w:name="_Toc302982687"/>
      <w:r>
        <w:lastRenderedPageBreak/>
        <w:t>Use Case: Related FAQ – All the 4 algorithm selected in configuration file</w:t>
      </w:r>
      <w:bookmarkEnd w:id="44"/>
    </w:p>
    <w:p w:rsidR="00CF631D" w:rsidRDefault="00CF631D" w:rsidP="00EB48F4">
      <w:pPr>
        <w:pStyle w:val="Heading3"/>
      </w:pPr>
      <w:bookmarkStart w:id="45" w:name="_Toc302982688"/>
      <w:r>
        <w:t>Actors</w:t>
      </w:r>
      <w:bookmarkEnd w:id="45"/>
    </w:p>
    <w:p w:rsidR="00CF631D" w:rsidRPr="007232CB" w:rsidRDefault="00CF631D" w:rsidP="00CF631D">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End User, Virtual Assistant, V-Engine</w:t>
      </w:r>
      <w:r w:rsidR="00236B20" w:rsidRPr="007232CB">
        <w:rPr>
          <w:rFonts w:ascii="Times New Roman" w:hAnsi="Times New Roman"/>
          <w:sz w:val="22"/>
          <w:szCs w:val="20"/>
          <w:lang w:val="en-US"/>
        </w:rPr>
        <w:t>, Python scripts</w:t>
      </w:r>
      <w:r w:rsidR="000B27C4" w:rsidRPr="007232CB">
        <w:rPr>
          <w:rFonts w:ascii="Times New Roman" w:hAnsi="Times New Roman"/>
          <w:sz w:val="22"/>
          <w:szCs w:val="20"/>
          <w:lang w:val="en-US"/>
        </w:rPr>
        <w:t>.</w:t>
      </w:r>
    </w:p>
    <w:p w:rsidR="00CF631D" w:rsidRDefault="00CF631D" w:rsidP="00EB48F4">
      <w:pPr>
        <w:pStyle w:val="Heading3"/>
      </w:pPr>
      <w:bookmarkStart w:id="46" w:name="_Toc302982689"/>
      <w:r>
        <w:t>Trigger</w:t>
      </w:r>
      <w:bookmarkEnd w:id="46"/>
    </w:p>
    <w:p w:rsidR="00CF631D" w:rsidRPr="002F6163" w:rsidRDefault="00CF631D" w:rsidP="00CF631D">
      <w:pPr>
        <w:pStyle w:val="BodyText"/>
      </w:pPr>
      <w:r>
        <w:t>User enters a</w:t>
      </w:r>
      <w:r w:rsidR="00CE1881">
        <w:t>n</w:t>
      </w:r>
      <w:r w:rsidR="000226F8">
        <w:t>input (</w:t>
      </w:r>
      <w:r>
        <w:t>question) and click</w:t>
      </w:r>
      <w:r w:rsidR="008F74D3">
        <w:t>s</w:t>
      </w:r>
      <w:r>
        <w:t xml:space="preserve"> on submit.</w:t>
      </w:r>
    </w:p>
    <w:p w:rsidR="00CF631D" w:rsidRDefault="00CF631D" w:rsidP="00EB48F4">
      <w:pPr>
        <w:pStyle w:val="Heading3"/>
      </w:pPr>
      <w:bookmarkStart w:id="47" w:name="_Toc302982690"/>
      <w:r>
        <w:t>Description</w:t>
      </w:r>
      <w:bookmarkEnd w:id="47"/>
    </w:p>
    <w:p w:rsidR="00CF631D" w:rsidRDefault="00AA4F79" w:rsidP="00CF631D">
      <w:pPr>
        <w:pStyle w:val="BodyText"/>
      </w:pPr>
      <w:r>
        <w:t>This use</w:t>
      </w:r>
      <w:r w:rsidR="00CF631D">
        <w:t xml:space="preserve"> case describes the scenario </w:t>
      </w:r>
      <w:r>
        <w:t xml:space="preserve">where all the 4 algorithm are selected in the configuration file </w:t>
      </w:r>
      <w:r w:rsidR="00597122">
        <w:t>in order</w:t>
      </w:r>
      <w:r>
        <w:t xml:space="preserve"> to find </w:t>
      </w:r>
      <w:r w:rsidR="00CF631D">
        <w:t xml:space="preserve">related FAQ </w:t>
      </w:r>
    </w:p>
    <w:p w:rsidR="00CF631D" w:rsidRDefault="00CF631D" w:rsidP="00EB48F4">
      <w:pPr>
        <w:pStyle w:val="Heading3"/>
      </w:pPr>
      <w:bookmarkStart w:id="48" w:name="_Toc302982691"/>
      <w:r>
        <w:t>Preconditions</w:t>
      </w:r>
      <w:bookmarkEnd w:id="48"/>
    </w:p>
    <w:p w:rsidR="00CF631D" w:rsidRDefault="00CF631D" w:rsidP="00CF631D">
      <w:pPr>
        <w:spacing w:after="0" w:line="240" w:lineRule="auto"/>
        <w:rPr>
          <w:rFonts w:ascii="Times New Roman" w:hAnsi="Times New Roman"/>
          <w:sz w:val="22"/>
          <w:szCs w:val="20"/>
          <w:lang w:val="en-US"/>
        </w:rPr>
      </w:pPr>
      <w:r>
        <w:rPr>
          <w:rFonts w:ascii="Times New Roman" w:hAnsi="Times New Roman"/>
          <w:sz w:val="22"/>
          <w:szCs w:val="20"/>
          <w:lang w:val="en-US"/>
        </w:rPr>
        <w:t xml:space="preserve">Project configuration has all the 4 algorithm selected </w:t>
      </w:r>
      <w:r w:rsidRPr="00D95F02">
        <w:rPr>
          <w:rFonts w:ascii="Times New Roman" w:hAnsi="Times New Roman"/>
          <w:sz w:val="22"/>
          <w:szCs w:val="20"/>
          <w:lang w:val="en-US"/>
        </w:rPr>
        <w:t>for related FAQs</w:t>
      </w:r>
      <w:r>
        <w:rPr>
          <w:rFonts w:ascii="Times New Roman" w:hAnsi="Times New Roman"/>
          <w:sz w:val="22"/>
          <w:szCs w:val="20"/>
          <w:lang w:val="en-US"/>
        </w:rPr>
        <w:t>i</w:t>
      </w:r>
      <w:r w:rsidR="008F74D3">
        <w:rPr>
          <w:rFonts w:ascii="Times New Roman" w:hAnsi="Times New Roman"/>
          <w:sz w:val="22"/>
          <w:szCs w:val="20"/>
          <w:lang w:val="en-US"/>
        </w:rPr>
        <w:t>.</w:t>
      </w:r>
      <w:r>
        <w:rPr>
          <w:rFonts w:ascii="Times New Roman" w:hAnsi="Times New Roman"/>
          <w:sz w:val="22"/>
          <w:szCs w:val="20"/>
          <w:lang w:val="en-US"/>
        </w:rPr>
        <w:t>e</w:t>
      </w:r>
      <w:r w:rsidR="008F74D3">
        <w:rPr>
          <w:rFonts w:ascii="Times New Roman" w:hAnsi="Times New Roman"/>
          <w:sz w:val="22"/>
          <w:szCs w:val="20"/>
          <w:lang w:val="en-US"/>
        </w:rPr>
        <w:t>.</w:t>
      </w:r>
    </w:p>
    <w:p w:rsidR="008F74D3" w:rsidRDefault="008F74D3" w:rsidP="00CF631D">
      <w:pPr>
        <w:spacing w:after="0" w:line="240" w:lineRule="auto"/>
        <w:rPr>
          <w:rFonts w:ascii="Times New Roman" w:hAnsi="Times New Roman"/>
          <w:sz w:val="22"/>
          <w:szCs w:val="20"/>
          <w:lang w:val="en-US"/>
        </w:rPr>
      </w:pPr>
    </w:p>
    <w:p w:rsidR="00CF631D" w:rsidRPr="00AA4F79" w:rsidRDefault="00CF631D" w:rsidP="008435B6">
      <w:pPr>
        <w:pStyle w:val="ListParagraph"/>
        <w:numPr>
          <w:ilvl w:val="0"/>
          <w:numId w:val="9"/>
        </w:numPr>
        <w:spacing w:after="0" w:line="240" w:lineRule="auto"/>
        <w:rPr>
          <w:rFonts w:ascii="Times New Roman" w:hAnsi="Times New Roman"/>
          <w:sz w:val="22"/>
          <w:szCs w:val="20"/>
          <w:lang w:val="en-US"/>
        </w:rPr>
      </w:pPr>
      <w:r w:rsidRPr="00AA4F79">
        <w:rPr>
          <w:rFonts w:ascii="Times New Roman" w:hAnsi="Times New Roman"/>
          <w:sz w:val="22"/>
          <w:szCs w:val="20"/>
          <w:lang w:val="en-US"/>
        </w:rPr>
        <w:t>NLP search continuation</w:t>
      </w:r>
    </w:p>
    <w:p w:rsidR="00CF631D" w:rsidRPr="00AA4F79" w:rsidRDefault="00CF631D" w:rsidP="008435B6">
      <w:pPr>
        <w:pStyle w:val="ListParagraph"/>
        <w:numPr>
          <w:ilvl w:val="0"/>
          <w:numId w:val="9"/>
        </w:numPr>
        <w:spacing w:after="0" w:line="240" w:lineRule="auto"/>
        <w:rPr>
          <w:rFonts w:ascii="Times New Roman" w:hAnsi="Times New Roman"/>
          <w:sz w:val="22"/>
          <w:szCs w:val="20"/>
          <w:lang w:val="en-US"/>
        </w:rPr>
      </w:pPr>
      <w:r w:rsidRPr="00AA4F79">
        <w:rPr>
          <w:rFonts w:ascii="Times New Roman" w:hAnsi="Times New Roman"/>
          <w:sz w:val="22"/>
          <w:szCs w:val="20"/>
          <w:lang w:val="en-US"/>
        </w:rPr>
        <w:t>Index bases search(macro indexing)</w:t>
      </w:r>
    </w:p>
    <w:p w:rsidR="00CF631D" w:rsidRPr="00AA4F79" w:rsidRDefault="00CF631D" w:rsidP="008435B6">
      <w:pPr>
        <w:pStyle w:val="ListParagraph"/>
        <w:numPr>
          <w:ilvl w:val="0"/>
          <w:numId w:val="9"/>
        </w:numPr>
        <w:spacing w:after="0" w:line="240" w:lineRule="auto"/>
        <w:rPr>
          <w:rFonts w:ascii="Times New Roman" w:hAnsi="Times New Roman"/>
          <w:sz w:val="22"/>
          <w:szCs w:val="20"/>
          <w:lang w:val="en-US"/>
        </w:rPr>
      </w:pPr>
      <w:r w:rsidRPr="00AA4F79">
        <w:rPr>
          <w:rFonts w:ascii="Times New Roman" w:hAnsi="Times New Roman"/>
          <w:sz w:val="22"/>
          <w:szCs w:val="20"/>
          <w:lang w:val="en-US"/>
        </w:rPr>
        <w:t>Using FAQ category</w:t>
      </w:r>
    </w:p>
    <w:p w:rsidR="00CF631D" w:rsidRDefault="00CF631D" w:rsidP="008435B6">
      <w:pPr>
        <w:pStyle w:val="ListParagraph"/>
        <w:numPr>
          <w:ilvl w:val="0"/>
          <w:numId w:val="9"/>
        </w:numPr>
        <w:spacing w:after="0" w:line="240" w:lineRule="auto"/>
        <w:rPr>
          <w:rFonts w:ascii="Times New Roman" w:hAnsi="Times New Roman"/>
          <w:sz w:val="22"/>
          <w:szCs w:val="20"/>
          <w:lang w:val="en-US"/>
        </w:rPr>
      </w:pPr>
      <w:r w:rsidRPr="00AA4F79">
        <w:rPr>
          <w:rFonts w:ascii="Times New Roman" w:hAnsi="Times New Roman"/>
          <w:sz w:val="22"/>
          <w:szCs w:val="20"/>
          <w:lang w:val="en-US"/>
        </w:rPr>
        <w:t xml:space="preserve">Using statistical data to determine related FAQ  </w:t>
      </w:r>
    </w:p>
    <w:p w:rsidR="00117EC1" w:rsidRDefault="00117EC1" w:rsidP="00117EC1">
      <w:pPr>
        <w:spacing w:after="0" w:line="240" w:lineRule="auto"/>
        <w:rPr>
          <w:rFonts w:ascii="Times New Roman" w:hAnsi="Times New Roman"/>
          <w:sz w:val="22"/>
          <w:szCs w:val="20"/>
          <w:lang w:val="en-US"/>
        </w:rPr>
      </w:pPr>
    </w:p>
    <w:p w:rsidR="00117EC1" w:rsidRPr="00117EC1" w:rsidRDefault="00117EC1" w:rsidP="00117EC1">
      <w:pPr>
        <w:spacing w:after="0" w:line="240" w:lineRule="auto"/>
        <w:rPr>
          <w:rFonts w:ascii="Times New Roman" w:hAnsi="Times New Roman"/>
          <w:sz w:val="22"/>
          <w:szCs w:val="20"/>
          <w:lang w:val="en-US"/>
        </w:rPr>
      </w:pPr>
      <w:r>
        <w:rPr>
          <w:rFonts w:ascii="Times New Roman" w:hAnsi="Times New Roman"/>
          <w:sz w:val="22"/>
          <w:szCs w:val="20"/>
          <w:lang w:val="en-US"/>
        </w:rPr>
        <w:t>Answer given for the user input has recommending or both flag set for above 4 algorithms.</w:t>
      </w:r>
    </w:p>
    <w:p w:rsidR="00CF631D" w:rsidRDefault="00CF631D" w:rsidP="00EB48F4">
      <w:pPr>
        <w:pStyle w:val="Heading3"/>
      </w:pPr>
      <w:bookmarkStart w:id="49" w:name="_Toc302982692"/>
      <w:r>
        <w:t>Postconditions</w:t>
      </w:r>
      <w:bookmarkEnd w:id="49"/>
    </w:p>
    <w:p w:rsidR="00CF631D" w:rsidRDefault="00CF631D" w:rsidP="00CF631D">
      <w:pPr>
        <w:pStyle w:val="BodyText"/>
      </w:pPr>
      <w:r>
        <w:t>Answer along with related FAQs is displayed to the user.</w:t>
      </w:r>
    </w:p>
    <w:p w:rsidR="00CF631D" w:rsidRDefault="00CF631D" w:rsidP="00EB48F4">
      <w:pPr>
        <w:pStyle w:val="Heading3"/>
      </w:pPr>
      <w:bookmarkStart w:id="50" w:name="_Toc302982693"/>
      <w:r>
        <w:t>Normal Flow</w:t>
      </w:r>
      <w:bookmarkEnd w:id="50"/>
    </w:p>
    <w:p w:rsidR="00CF631D" w:rsidRDefault="00CF631D" w:rsidP="008435B6">
      <w:pPr>
        <w:pStyle w:val="BodyText"/>
        <w:numPr>
          <w:ilvl w:val="0"/>
          <w:numId w:val="10"/>
        </w:numPr>
      </w:pPr>
      <w:r>
        <w:t>User enters a question and click on submit in Virtual Assistant.</w:t>
      </w:r>
    </w:p>
    <w:p w:rsidR="00CF631D" w:rsidRDefault="00CF631D" w:rsidP="008435B6">
      <w:pPr>
        <w:pStyle w:val="BodyText"/>
        <w:numPr>
          <w:ilvl w:val="0"/>
          <w:numId w:val="10"/>
        </w:numPr>
      </w:pPr>
      <w:r>
        <w:t>Virtual Assistant sends the request to V-engine for NLP processing.</w:t>
      </w:r>
    </w:p>
    <w:p w:rsidR="00CF631D" w:rsidRDefault="00CF631D" w:rsidP="008435B6">
      <w:pPr>
        <w:pStyle w:val="BodyText"/>
        <w:numPr>
          <w:ilvl w:val="0"/>
          <w:numId w:val="10"/>
        </w:numPr>
      </w:pPr>
      <w:r>
        <w:t>V-Engine does NLP processing to search answer to the user question</w:t>
      </w:r>
    </w:p>
    <w:p w:rsidR="00CF631D" w:rsidRDefault="00CF631D" w:rsidP="008435B6">
      <w:pPr>
        <w:pStyle w:val="BodyText"/>
        <w:numPr>
          <w:ilvl w:val="0"/>
          <w:numId w:val="10"/>
        </w:numPr>
      </w:pPr>
      <w:r>
        <w:t>V-Engine finds a matching answer to the user question using NLP search</w:t>
      </w:r>
    </w:p>
    <w:p w:rsidR="00793834" w:rsidRDefault="00793834" w:rsidP="008435B6">
      <w:pPr>
        <w:pStyle w:val="BodyText"/>
        <w:numPr>
          <w:ilvl w:val="0"/>
          <w:numId w:val="10"/>
        </w:numPr>
      </w:pPr>
      <w:r>
        <w:t>Matching answer has recommending or both flag set for all 4 algorithms</w:t>
      </w:r>
    </w:p>
    <w:p w:rsidR="00CF631D" w:rsidRDefault="00CF631D" w:rsidP="008435B6">
      <w:pPr>
        <w:pStyle w:val="BodyText"/>
        <w:numPr>
          <w:ilvl w:val="0"/>
          <w:numId w:val="10"/>
        </w:numPr>
      </w:pPr>
      <w:r>
        <w:t xml:space="preserve">V-Engine check the project configuration to determine which algorithm to select to find </w:t>
      </w:r>
      <w:r w:rsidR="00C97568">
        <w:t>Related Questions</w:t>
      </w:r>
    </w:p>
    <w:p w:rsidR="00E9115E" w:rsidRPr="00F6674D" w:rsidRDefault="00E9115E" w:rsidP="00E9115E">
      <w:pPr>
        <w:pStyle w:val="CommentText"/>
        <w:numPr>
          <w:ilvl w:val="0"/>
          <w:numId w:val="10"/>
        </w:numPr>
        <w:rPr>
          <w:rFonts w:ascii="Times New Roman" w:hAnsi="Times New Roman"/>
          <w:sz w:val="22"/>
          <w:lang w:val="en-US"/>
        </w:rPr>
      </w:pPr>
      <w:r w:rsidRPr="00F6674D">
        <w:rPr>
          <w:rFonts w:ascii="Times New Roman" w:hAnsi="Times New Roman"/>
          <w:sz w:val="22"/>
          <w:lang w:val="en-US"/>
        </w:rPr>
        <w:t>Check for auto-suggest request parameters if engine is in test environment. If set, they will override the configuration file values for auto suggest.</w:t>
      </w:r>
    </w:p>
    <w:p w:rsidR="00CF631D" w:rsidRDefault="00CF631D" w:rsidP="008435B6">
      <w:pPr>
        <w:pStyle w:val="BodyText"/>
        <w:numPr>
          <w:ilvl w:val="0"/>
          <w:numId w:val="10"/>
        </w:numPr>
      </w:pPr>
      <w:r>
        <w:t xml:space="preserve">Project configuration </w:t>
      </w:r>
      <w:r w:rsidR="00F70AEA">
        <w:t>specifies all 4 algorithm</w:t>
      </w:r>
      <w:r w:rsidR="00BD7D2A">
        <w:t>s</w:t>
      </w:r>
      <w:r w:rsidR="00F70AEA">
        <w:t xml:space="preserve"> to use for </w:t>
      </w:r>
      <w:r w:rsidR="00C97568">
        <w:t>Related Questions</w:t>
      </w:r>
      <w:r w:rsidR="00F70AEA">
        <w:t>search.</w:t>
      </w:r>
    </w:p>
    <w:p w:rsidR="00CF631D" w:rsidRDefault="00CF631D" w:rsidP="008435B6">
      <w:pPr>
        <w:pStyle w:val="BodyText"/>
        <w:numPr>
          <w:ilvl w:val="0"/>
          <w:numId w:val="10"/>
        </w:numPr>
      </w:pPr>
      <w:r>
        <w:t xml:space="preserve">V-Engine </w:t>
      </w:r>
      <w:r w:rsidR="00F70AEA">
        <w:t xml:space="preserve">performs related FAQ search using each of the 4 algorithm to produce 4 different list of related FAQ   </w:t>
      </w:r>
    </w:p>
    <w:p w:rsidR="00CF631D" w:rsidRDefault="00CF631D" w:rsidP="008435B6">
      <w:pPr>
        <w:pStyle w:val="BodyText"/>
        <w:numPr>
          <w:ilvl w:val="0"/>
          <w:numId w:val="10"/>
        </w:numPr>
      </w:pPr>
      <w:r>
        <w:lastRenderedPageBreak/>
        <w:t xml:space="preserve">V-engine </w:t>
      </w:r>
      <w:r w:rsidR="00F70AEA">
        <w:t xml:space="preserve">triggers python scripts to sorting and integrating </w:t>
      </w:r>
      <w:r w:rsidR="00C97568">
        <w:t xml:space="preserve">Related </w:t>
      </w:r>
      <w:r w:rsidR="00597122">
        <w:t>Questions from</w:t>
      </w:r>
      <w:r w:rsidR="00F70AEA">
        <w:t xml:space="preserve"> 4 different lists into one. </w:t>
      </w:r>
    </w:p>
    <w:p w:rsidR="00CF631D" w:rsidRDefault="00CF631D" w:rsidP="008435B6">
      <w:pPr>
        <w:pStyle w:val="BodyText"/>
        <w:numPr>
          <w:ilvl w:val="0"/>
          <w:numId w:val="10"/>
        </w:numPr>
      </w:pPr>
      <w:r>
        <w:t xml:space="preserve">V-engine returns main answer along with </w:t>
      </w:r>
      <w:r w:rsidR="00C97568">
        <w:t>Related Questions</w:t>
      </w:r>
    </w:p>
    <w:p w:rsidR="00EF69E1" w:rsidRDefault="00CF631D" w:rsidP="008435B6">
      <w:pPr>
        <w:pStyle w:val="BodyText"/>
        <w:numPr>
          <w:ilvl w:val="0"/>
          <w:numId w:val="10"/>
        </w:numPr>
      </w:pPr>
      <w:r>
        <w:t xml:space="preserve">V-Assistant displays the answer along with </w:t>
      </w:r>
      <w:r w:rsidR="00C97568">
        <w:t>Related Questions</w:t>
      </w:r>
    </w:p>
    <w:p w:rsidR="00144DA6" w:rsidRDefault="00144DA6" w:rsidP="00144DA6">
      <w:pPr>
        <w:pStyle w:val="Heading1"/>
      </w:pPr>
      <w:bookmarkStart w:id="51" w:name="_Toc302982694"/>
      <w:r>
        <w:t>M</w:t>
      </w:r>
      <w:r w:rsidR="008B244F">
        <w:t>acroIndexing</w:t>
      </w:r>
      <w:r>
        <w:t>&amp;</w:t>
      </w:r>
      <w:r w:rsidR="008B244F">
        <w:t>Index</w:t>
      </w:r>
      <w:r w:rsidR="00D83FF8">
        <w:t>-</w:t>
      </w:r>
      <w:r w:rsidR="008B244F">
        <w:t>BasedSearch</w:t>
      </w:r>
      <w:bookmarkEnd w:id="51"/>
    </w:p>
    <w:p w:rsidR="00144DA6" w:rsidRPr="00144DA6" w:rsidRDefault="00144DA6" w:rsidP="00144DA6">
      <w:pPr>
        <w:pStyle w:val="Heading2"/>
      </w:pPr>
      <w:bookmarkStart w:id="52" w:name="_Toc302982695"/>
      <w:r>
        <w:t>Macro Indexing</w:t>
      </w:r>
      <w:bookmarkEnd w:id="52"/>
    </w:p>
    <w:p w:rsidR="00144DA6" w:rsidRPr="00766A20" w:rsidRDefault="00144DA6" w:rsidP="00144DA6">
      <w:pPr>
        <w:rPr>
          <w:rFonts w:ascii="Times New Roman" w:hAnsi="Times New Roman"/>
          <w:sz w:val="22"/>
          <w:szCs w:val="20"/>
          <w:lang w:val="en-US"/>
        </w:rPr>
      </w:pPr>
      <w:r w:rsidRPr="00766A20">
        <w:rPr>
          <w:rFonts w:ascii="Times New Roman" w:hAnsi="Times New Roman"/>
          <w:sz w:val="22"/>
          <w:szCs w:val="20"/>
          <w:lang w:val="en-US"/>
        </w:rPr>
        <w:t>The process of creating macro list and word list along with their scores for each alternate and storing this information against the alternate index is called macro indexing.</w:t>
      </w:r>
    </w:p>
    <w:p w:rsidR="00144DA6" w:rsidRDefault="00144DA6" w:rsidP="00EB48F4">
      <w:pPr>
        <w:pStyle w:val="Heading3"/>
      </w:pPr>
      <w:bookmarkStart w:id="53" w:name="_Toc302982696"/>
      <w:r>
        <w:t xml:space="preserve">Algorithm for creating </w:t>
      </w:r>
      <w:r w:rsidR="008F74D3">
        <w:t>the M</w:t>
      </w:r>
      <w:r>
        <w:t>acro index:</w:t>
      </w:r>
      <w:bookmarkEnd w:id="53"/>
    </w:p>
    <w:p w:rsidR="00DD5B7C" w:rsidRPr="00DD5B7C" w:rsidRDefault="00DD5B7C" w:rsidP="00AA720C">
      <w:pPr>
        <w:ind w:firstLine="360"/>
        <w:rPr>
          <w:rFonts w:ascii="Times New Roman" w:hAnsi="Times New Roman"/>
          <w:sz w:val="22"/>
          <w:szCs w:val="20"/>
          <w:lang w:val="en-US"/>
        </w:rPr>
      </w:pPr>
      <w:r>
        <w:rPr>
          <w:rFonts w:ascii="Times New Roman" w:hAnsi="Times New Roman"/>
          <w:sz w:val="22"/>
          <w:szCs w:val="20"/>
          <w:lang w:val="en-US"/>
        </w:rPr>
        <w:t xml:space="preserve">For each alternate - </w:t>
      </w:r>
    </w:p>
    <w:p w:rsidR="005F01DC" w:rsidRDefault="00D83FF8" w:rsidP="00A7116A">
      <w:pPr>
        <w:pStyle w:val="ListParagraph"/>
        <w:numPr>
          <w:ilvl w:val="0"/>
          <w:numId w:val="32"/>
        </w:numPr>
        <w:rPr>
          <w:rFonts w:ascii="Times New Roman" w:hAnsi="Times New Roman"/>
          <w:sz w:val="22"/>
          <w:szCs w:val="20"/>
          <w:lang w:val="en-US"/>
        </w:rPr>
      </w:pPr>
      <w:r w:rsidRPr="00766A20">
        <w:rPr>
          <w:rFonts w:ascii="Times New Roman" w:hAnsi="Times New Roman"/>
          <w:sz w:val="22"/>
          <w:szCs w:val="20"/>
          <w:lang w:val="en-US"/>
        </w:rPr>
        <w:t>Creat</w:t>
      </w:r>
      <w:r>
        <w:rPr>
          <w:rFonts w:ascii="Times New Roman" w:hAnsi="Times New Roman"/>
          <w:sz w:val="22"/>
          <w:szCs w:val="20"/>
          <w:lang w:val="en-US"/>
        </w:rPr>
        <w:t>e a</w:t>
      </w:r>
      <w:r w:rsidR="00144DA6" w:rsidRPr="00766A20">
        <w:rPr>
          <w:rFonts w:ascii="Times New Roman" w:hAnsi="Times New Roman"/>
          <w:sz w:val="22"/>
          <w:szCs w:val="20"/>
          <w:lang w:val="en-US"/>
        </w:rPr>
        <w:t>word list along with their respective scores</w:t>
      </w:r>
    </w:p>
    <w:p w:rsidR="005F01DC" w:rsidRDefault="0070765B" w:rsidP="00A7116A">
      <w:pPr>
        <w:pStyle w:val="ListParagraph"/>
        <w:numPr>
          <w:ilvl w:val="0"/>
          <w:numId w:val="30"/>
        </w:numPr>
        <w:rPr>
          <w:rFonts w:ascii="Times New Roman" w:hAnsi="Times New Roman"/>
          <w:sz w:val="22"/>
          <w:szCs w:val="20"/>
          <w:lang w:val="en-US"/>
        </w:rPr>
      </w:pPr>
      <w:r>
        <w:rPr>
          <w:rFonts w:ascii="Times New Roman" w:hAnsi="Times New Roman"/>
          <w:sz w:val="22"/>
          <w:szCs w:val="20"/>
          <w:lang w:val="en-US"/>
        </w:rPr>
        <w:t>A</w:t>
      </w:r>
      <w:r w:rsidR="008F74D3">
        <w:rPr>
          <w:rFonts w:ascii="Times New Roman" w:hAnsi="Times New Roman"/>
          <w:sz w:val="22"/>
          <w:szCs w:val="20"/>
          <w:lang w:val="en-US"/>
        </w:rPr>
        <w:t>lternates are</w:t>
      </w:r>
      <w:r w:rsidR="00144DA6" w:rsidRPr="00766A20">
        <w:rPr>
          <w:rFonts w:ascii="Times New Roman" w:hAnsi="Times New Roman"/>
          <w:sz w:val="22"/>
          <w:szCs w:val="20"/>
          <w:lang w:val="en-US"/>
        </w:rPr>
        <w:t xml:space="preserve"> scanned to create a list of unique word</w:t>
      </w:r>
      <w:r w:rsidR="008F74D3">
        <w:rPr>
          <w:rFonts w:ascii="Times New Roman" w:hAnsi="Times New Roman"/>
          <w:sz w:val="22"/>
          <w:szCs w:val="20"/>
          <w:lang w:val="en-US"/>
        </w:rPr>
        <w:t>s</w:t>
      </w:r>
      <w:r w:rsidR="00144DA6" w:rsidRPr="00766A20">
        <w:rPr>
          <w:rFonts w:ascii="Times New Roman" w:hAnsi="Times New Roman"/>
          <w:sz w:val="22"/>
          <w:szCs w:val="20"/>
          <w:lang w:val="en-US"/>
        </w:rPr>
        <w:t xml:space="preserve"> present.</w:t>
      </w:r>
    </w:p>
    <w:p w:rsidR="005F01DC" w:rsidRDefault="00144DA6" w:rsidP="00A7116A">
      <w:pPr>
        <w:pStyle w:val="ListParagraph"/>
        <w:numPr>
          <w:ilvl w:val="0"/>
          <w:numId w:val="30"/>
        </w:numPr>
        <w:rPr>
          <w:rFonts w:ascii="Times New Roman" w:hAnsi="Times New Roman"/>
          <w:sz w:val="22"/>
          <w:szCs w:val="20"/>
          <w:lang w:val="en-US"/>
        </w:rPr>
      </w:pPr>
      <w:r w:rsidRPr="00766A20">
        <w:rPr>
          <w:rFonts w:ascii="Times New Roman" w:hAnsi="Times New Roman"/>
          <w:sz w:val="22"/>
          <w:szCs w:val="20"/>
          <w:lang w:val="en-US"/>
        </w:rPr>
        <w:t xml:space="preserve">Words present in the configuration file </w:t>
      </w:r>
      <w:r w:rsidR="00D83FF8" w:rsidRPr="00766A20">
        <w:rPr>
          <w:rFonts w:ascii="Times New Roman" w:hAnsi="Times New Roman"/>
          <w:sz w:val="22"/>
          <w:szCs w:val="20"/>
          <w:lang w:val="en-US"/>
        </w:rPr>
        <w:t>stop list</w:t>
      </w:r>
      <w:r w:rsidRPr="00766A20">
        <w:rPr>
          <w:rFonts w:ascii="Times New Roman" w:hAnsi="Times New Roman"/>
          <w:sz w:val="22"/>
          <w:szCs w:val="20"/>
          <w:lang w:val="en-US"/>
        </w:rPr>
        <w:t xml:space="preserve"> (example words like ‘is’, ‘an</w:t>
      </w:r>
      <w:r w:rsidR="008F74D3">
        <w:rPr>
          <w:rFonts w:ascii="Times New Roman" w:hAnsi="Times New Roman"/>
          <w:sz w:val="22"/>
          <w:szCs w:val="20"/>
          <w:lang w:val="en-US"/>
        </w:rPr>
        <w:t>’</w:t>
      </w:r>
      <w:r w:rsidRPr="00766A20">
        <w:rPr>
          <w:rFonts w:ascii="Times New Roman" w:hAnsi="Times New Roman"/>
          <w:sz w:val="22"/>
          <w:szCs w:val="20"/>
          <w:lang w:val="en-US"/>
        </w:rPr>
        <w:t>) are ignored and not added to the list.</w:t>
      </w:r>
    </w:p>
    <w:p w:rsidR="005F01DC" w:rsidRDefault="00144DA6" w:rsidP="00A7116A">
      <w:pPr>
        <w:pStyle w:val="ListParagraph"/>
        <w:numPr>
          <w:ilvl w:val="0"/>
          <w:numId w:val="30"/>
        </w:numPr>
        <w:rPr>
          <w:rFonts w:ascii="Times New Roman" w:hAnsi="Times New Roman"/>
          <w:sz w:val="22"/>
          <w:szCs w:val="20"/>
          <w:lang w:val="en-US"/>
        </w:rPr>
      </w:pPr>
      <w:r w:rsidRPr="00766A20">
        <w:rPr>
          <w:rFonts w:ascii="Times New Roman" w:hAnsi="Times New Roman"/>
          <w:sz w:val="22"/>
          <w:szCs w:val="20"/>
          <w:lang w:val="en-US"/>
        </w:rPr>
        <w:t xml:space="preserve">Score of the word is calculated as weight (common constant for all words specified in the Configuration file)multiplied by weight multiplier </w:t>
      </w:r>
    </w:p>
    <w:p w:rsidR="005F01DC" w:rsidRDefault="00DE2FB4" w:rsidP="00A7116A">
      <w:pPr>
        <w:pStyle w:val="ListParagraph"/>
        <w:numPr>
          <w:ilvl w:val="0"/>
          <w:numId w:val="30"/>
        </w:numPr>
        <w:rPr>
          <w:rFonts w:ascii="Times New Roman" w:hAnsi="Times New Roman"/>
          <w:sz w:val="22"/>
          <w:szCs w:val="20"/>
          <w:lang w:val="en-US"/>
        </w:rPr>
      </w:pPr>
      <w:r>
        <w:rPr>
          <w:rFonts w:ascii="Times New Roman" w:hAnsi="Times New Roman"/>
          <w:sz w:val="22"/>
          <w:szCs w:val="20"/>
          <w:lang w:val="en-US"/>
        </w:rPr>
        <w:t xml:space="preserve">The </w:t>
      </w:r>
      <w:r w:rsidR="00144DA6" w:rsidRPr="00766A20">
        <w:rPr>
          <w:rFonts w:ascii="Times New Roman" w:hAnsi="Times New Roman"/>
          <w:sz w:val="22"/>
          <w:szCs w:val="20"/>
          <w:lang w:val="en-US"/>
        </w:rPr>
        <w:t>Word Weight multiplier is calculated as –ln(</w:t>
      </w:r>
      <w:r w:rsidR="00DD5B7C" w:rsidRPr="00766A20">
        <w:rPr>
          <w:rFonts w:ascii="Times New Roman" w:hAnsi="Times New Roman"/>
          <w:sz w:val="22"/>
          <w:szCs w:val="20"/>
          <w:lang w:val="en-US"/>
        </w:rPr>
        <w:t>occurrences</w:t>
      </w:r>
      <w:r w:rsidR="00144DA6" w:rsidRPr="00766A20">
        <w:rPr>
          <w:rFonts w:ascii="Times New Roman" w:hAnsi="Times New Roman"/>
          <w:sz w:val="22"/>
          <w:szCs w:val="20"/>
          <w:lang w:val="en-US"/>
        </w:rPr>
        <w:t xml:space="preserve"> of word in </w:t>
      </w:r>
      <w:r w:rsidR="008F74D3">
        <w:rPr>
          <w:rFonts w:ascii="Times New Roman" w:hAnsi="Times New Roman"/>
          <w:sz w:val="22"/>
          <w:szCs w:val="20"/>
          <w:lang w:val="en-US"/>
        </w:rPr>
        <w:t>alternates</w:t>
      </w:r>
      <w:r w:rsidR="00144DA6" w:rsidRPr="00766A20">
        <w:rPr>
          <w:rFonts w:ascii="Times New Roman" w:hAnsi="Times New Roman"/>
          <w:sz w:val="22"/>
          <w:szCs w:val="20"/>
          <w:lang w:val="en-US"/>
        </w:rPr>
        <w:t xml:space="preserve">/no of </w:t>
      </w:r>
      <w:r w:rsidR="008F74D3">
        <w:rPr>
          <w:rFonts w:ascii="Times New Roman" w:hAnsi="Times New Roman"/>
          <w:sz w:val="22"/>
          <w:szCs w:val="20"/>
          <w:lang w:val="en-US"/>
        </w:rPr>
        <w:t>alternates</w:t>
      </w:r>
      <w:r w:rsidR="00144DA6" w:rsidRPr="00766A20">
        <w:rPr>
          <w:rFonts w:ascii="Times New Roman" w:hAnsi="Times New Roman"/>
          <w:sz w:val="22"/>
          <w:szCs w:val="20"/>
          <w:lang w:val="en-US"/>
        </w:rPr>
        <w:t>)</w:t>
      </w:r>
    </w:p>
    <w:p w:rsidR="005F01DC" w:rsidRDefault="00DE2FB4" w:rsidP="00A7116A">
      <w:pPr>
        <w:pStyle w:val="ListParagraph"/>
        <w:numPr>
          <w:ilvl w:val="0"/>
          <w:numId w:val="30"/>
        </w:numPr>
        <w:rPr>
          <w:rFonts w:ascii="Times New Roman" w:hAnsi="Times New Roman"/>
          <w:sz w:val="22"/>
          <w:szCs w:val="20"/>
          <w:lang w:val="en-US"/>
        </w:rPr>
      </w:pPr>
      <w:r>
        <w:rPr>
          <w:rFonts w:ascii="Times New Roman" w:hAnsi="Times New Roman"/>
          <w:sz w:val="22"/>
          <w:szCs w:val="20"/>
          <w:lang w:val="en-US"/>
        </w:rPr>
        <w:t>The ID of the question/alternate is stored against the word</w:t>
      </w:r>
    </w:p>
    <w:p w:rsidR="005F01DC" w:rsidRDefault="00144DA6" w:rsidP="00A7116A">
      <w:pPr>
        <w:pStyle w:val="ListParagraph"/>
        <w:numPr>
          <w:ilvl w:val="0"/>
          <w:numId w:val="32"/>
        </w:numPr>
        <w:rPr>
          <w:rFonts w:ascii="Times New Roman" w:hAnsi="Times New Roman"/>
          <w:sz w:val="22"/>
          <w:szCs w:val="20"/>
          <w:lang w:val="en-US"/>
        </w:rPr>
      </w:pPr>
      <w:r w:rsidRPr="00766A20">
        <w:rPr>
          <w:rFonts w:ascii="Times New Roman" w:hAnsi="Times New Roman"/>
          <w:sz w:val="22"/>
          <w:szCs w:val="20"/>
          <w:lang w:val="en-US"/>
        </w:rPr>
        <w:t>Creating macro list along with their respective scores</w:t>
      </w:r>
    </w:p>
    <w:p w:rsidR="005F01DC" w:rsidRDefault="008F74D3" w:rsidP="00523D14">
      <w:pPr>
        <w:pStyle w:val="ListParagraph"/>
        <w:numPr>
          <w:ilvl w:val="0"/>
          <w:numId w:val="107"/>
        </w:numPr>
        <w:rPr>
          <w:rFonts w:ascii="Times New Roman" w:hAnsi="Times New Roman"/>
          <w:sz w:val="22"/>
          <w:szCs w:val="20"/>
          <w:lang w:val="en-US"/>
        </w:rPr>
      </w:pPr>
      <w:r>
        <w:rPr>
          <w:rFonts w:ascii="Times New Roman" w:hAnsi="Times New Roman"/>
          <w:sz w:val="22"/>
          <w:szCs w:val="20"/>
          <w:lang w:val="en-US"/>
        </w:rPr>
        <w:t>Questions and alternates are</w:t>
      </w:r>
      <w:r w:rsidR="00144DA6" w:rsidRPr="00766A20">
        <w:rPr>
          <w:rFonts w:ascii="Times New Roman" w:hAnsi="Times New Roman"/>
          <w:sz w:val="22"/>
          <w:szCs w:val="20"/>
          <w:lang w:val="en-US"/>
        </w:rPr>
        <w:t>scanned against all the macros present in the knowledgebase. Macros with weight zero are ignored.</w:t>
      </w:r>
    </w:p>
    <w:p w:rsidR="005F01DC" w:rsidRDefault="00144DA6" w:rsidP="00523D14">
      <w:pPr>
        <w:pStyle w:val="ListParagraph"/>
        <w:numPr>
          <w:ilvl w:val="1"/>
          <w:numId w:val="107"/>
        </w:numPr>
        <w:rPr>
          <w:rFonts w:ascii="Times New Roman" w:hAnsi="Times New Roman"/>
          <w:sz w:val="22"/>
          <w:szCs w:val="20"/>
          <w:lang w:val="en-US"/>
        </w:rPr>
      </w:pPr>
      <w:r w:rsidRPr="00766A20">
        <w:rPr>
          <w:rFonts w:ascii="Times New Roman" w:hAnsi="Times New Roman"/>
          <w:sz w:val="22"/>
          <w:szCs w:val="20"/>
          <w:lang w:val="en-US"/>
        </w:rPr>
        <w:t>For performance consideration, only macros having at least one word</w:t>
      </w:r>
      <w:r w:rsidRPr="00766A20">
        <w:rPr>
          <w:rFonts w:ascii="Times New Roman" w:hAnsi="Times New Roman"/>
          <w:sz w:val="22"/>
          <w:szCs w:val="20"/>
          <w:lang w:val="en-US"/>
        </w:rPr>
        <w:br/>
        <w:t xml:space="preserve">present in the user input </w:t>
      </w:r>
      <w:r w:rsidR="00DE2FB4">
        <w:rPr>
          <w:rFonts w:ascii="Times New Roman" w:hAnsi="Times New Roman"/>
          <w:sz w:val="22"/>
          <w:szCs w:val="20"/>
          <w:lang w:val="en-US"/>
        </w:rPr>
        <w:t>are</w:t>
      </w:r>
      <w:r w:rsidRPr="00766A20">
        <w:rPr>
          <w:rFonts w:ascii="Times New Roman" w:hAnsi="Times New Roman"/>
          <w:sz w:val="22"/>
          <w:szCs w:val="20"/>
          <w:lang w:val="en-US"/>
        </w:rPr>
        <w:t xml:space="preserve">evaluated. </w:t>
      </w:r>
      <w:r w:rsidR="008F74D3" w:rsidRPr="00766A20">
        <w:rPr>
          <w:rFonts w:ascii="Times New Roman" w:hAnsi="Times New Roman"/>
          <w:sz w:val="22"/>
          <w:szCs w:val="20"/>
          <w:lang w:val="en-US"/>
        </w:rPr>
        <w:t>Macros</w:t>
      </w:r>
      <w:r w:rsidRPr="00766A20">
        <w:rPr>
          <w:rFonts w:ascii="Times New Roman" w:hAnsi="Times New Roman"/>
          <w:sz w:val="22"/>
          <w:szCs w:val="20"/>
          <w:lang w:val="en-US"/>
        </w:rPr>
        <w:t xml:space="preserve"> containing word part</w:t>
      </w:r>
      <w:r w:rsidRPr="00766A20">
        <w:rPr>
          <w:rFonts w:ascii="Times New Roman" w:hAnsi="Times New Roman"/>
          <w:sz w:val="22"/>
          <w:szCs w:val="20"/>
          <w:lang w:val="en-US"/>
        </w:rPr>
        <w:br/>
        <w:t>conditions (*xxx, xxx*) always need to be evaluated though.</w:t>
      </w:r>
    </w:p>
    <w:p w:rsidR="005F01DC" w:rsidRDefault="00144DA6" w:rsidP="00523D14">
      <w:pPr>
        <w:pStyle w:val="ListParagraph"/>
        <w:numPr>
          <w:ilvl w:val="0"/>
          <w:numId w:val="107"/>
        </w:numPr>
        <w:rPr>
          <w:rFonts w:ascii="Times New Roman" w:hAnsi="Times New Roman"/>
          <w:sz w:val="22"/>
          <w:szCs w:val="20"/>
          <w:lang w:val="en-US"/>
        </w:rPr>
      </w:pPr>
      <w:r w:rsidRPr="00766A20">
        <w:rPr>
          <w:rFonts w:ascii="Times New Roman" w:hAnsi="Times New Roman"/>
          <w:sz w:val="22"/>
          <w:szCs w:val="20"/>
          <w:lang w:val="en-US"/>
        </w:rPr>
        <w:t>Unique macro list is created along with their scores.</w:t>
      </w:r>
    </w:p>
    <w:p w:rsidR="005F01DC" w:rsidRDefault="00144DA6" w:rsidP="00523D14">
      <w:pPr>
        <w:pStyle w:val="ListParagraph"/>
        <w:numPr>
          <w:ilvl w:val="0"/>
          <w:numId w:val="107"/>
        </w:numPr>
        <w:rPr>
          <w:rFonts w:ascii="Times New Roman" w:hAnsi="Times New Roman"/>
          <w:sz w:val="22"/>
          <w:szCs w:val="20"/>
          <w:lang w:val="en-US"/>
        </w:rPr>
      </w:pPr>
      <w:r w:rsidRPr="00766A20">
        <w:rPr>
          <w:rFonts w:ascii="Times New Roman" w:hAnsi="Times New Roman"/>
          <w:sz w:val="22"/>
          <w:szCs w:val="20"/>
          <w:lang w:val="en-US"/>
        </w:rPr>
        <w:t>Score is calculated as weight present on the macro multiplied by the macro weight multiplier</w:t>
      </w:r>
    </w:p>
    <w:p w:rsidR="005F01DC" w:rsidRDefault="00DE2FB4" w:rsidP="00523D14">
      <w:pPr>
        <w:pStyle w:val="ListParagraph"/>
        <w:numPr>
          <w:ilvl w:val="0"/>
          <w:numId w:val="107"/>
        </w:numPr>
        <w:rPr>
          <w:rFonts w:ascii="Times New Roman" w:hAnsi="Times New Roman"/>
          <w:sz w:val="22"/>
          <w:szCs w:val="20"/>
          <w:lang w:val="en-US"/>
        </w:rPr>
      </w:pPr>
      <w:r>
        <w:rPr>
          <w:rFonts w:ascii="Times New Roman" w:hAnsi="Times New Roman"/>
          <w:sz w:val="22"/>
          <w:szCs w:val="20"/>
          <w:lang w:val="en-US"/>
        </w:rPr>
        <w:t>The M</w:t>
      </w:r>
      <w:r w:rsidR="00144DA6" w:rsidRPr="00766A20">
        <w:rPr>
          <w:rFonts w:ascii="Times New Roman" w:hAnsi="Times New Roman"/>
          <w:sz w:val="22"/>
          <w:szCs w:val="20"/>
          <w:lang w:val="en-US"/>
        </w:rPr>
        <w:t>acro weight multiplier is calculated as –ln(</w:t>
      </w:r>
      <w:r w:rsidR="00DD5B7C" w:rsidRPr="00766A20">
        <w:rPr>
          <w:rFonts w:ascii="Times New Roman" w:hAnsi="Times New Roman"/>
          <w:sz w:val="22"/>
          <w:szCs w:val="20"/>
          <w:lang w:val="en-US"/>
        </w:rPr>
        <w:t>occurrences</w:t>
      </w:r>
      <w:r w:rsidR="00144DA6" w:rsidRPr="00766A20">
        <w:rPr>
          <w:rFonts w:ascii="Times New Roman" w:hAnsi="Times New Roman"/>
          <w:sz w:val="22"/>
          <w:szCs w:val="20"/>
          <w:lang w:val="en-US"/>
        </w:rPr>
        <w:t xml:space="preserve"> of macro in </w:t>
      </w:r>
      <w:r>
        <w:rPr>
          <w:rFonts w:ascii="Times New Roman" w:hAnsi="Times New Roman"/>
          <w:sz w:val="22"/>
          <w:szCs w:val="20"/>
          <w:lang w:val="en-US"/>
        </w:rPr>
        <w:t>alternates</w:t>
      </w:r>
      <w:r w:rsidR="00144DA6" w:rsidRPr="00766A20">
        <w:rPr>
          <w:rFonts w:ascii="Times New Roman" w:hAnsi="Times New Roman"/>
          <w:sz w:val="22"/>
          <w:szCs w:val="20"/>
          <w:lang w:val="en-US"/>
        </w:rPr>
        <w:t xml:space="preserve">/no of </w:t>
      </w:r>
      <w:r>
        <w:rPr>
          <w:rFonts w:ascii="Times New Roman" w:hAnsi="Times New Roman"/>
          <w:sz w:val="22"/>
          <w:szCs w:val="20"/>
          <w:lang w:val="en-US"/>
        </w:rPr>
        <w:t>alternates</w:t>
      </w:r>
      <w:r w:rsidR="00144DA6" w:rsidRPr="00766A20">
        <w:rPr>
          <w:rFonts w:ascii="Times New Roman" w:hAnsi="Times New Roman"/>
          <w:sz w:val="22"/>
          <w:szCs w:val="20"/>
          <w:lang w:val="en-US"/>
        </w:rPr>
        <w:t>)</w:t>
      </w:r>
    </w:p>
    <w:p w:rsidR="005F01DC" w:rsidRDefault="00DE2FB4" w:rsidP="00523D14">
      <w:pPr>
        <w:pStyle w:val="ListParagraph"/>
        <w:numPr>
          <w:ilvl w:val="0"/>
          <w:numId w:val="107"/>
        </w:numPr>
        <w:rPr>
          <w:rFonts w:ascii="Times New Roman" w:hAnsi="Times New Roman"/>
          <w:sz w:val="22"/>
          <w:szCs w:val="20"/>
          <w:lang w:val="en-US"/>
        </w:rPr>
      </w:pPr>
      <w:r>
        <w:rPr>
          <w:rFonts w:ascii="Times New Roman" w:hAnsi="Times New Roman"/>
          <w:sz w:val="22"/>
          <w:szCs w:val="20"/>
          <w:lang w:val="en-US"/>
        </w:rPr>
        <w:t>The ID of the question/alternate is stored against the Macro</w:t>
      </w:r>
    </w:p>
    <w:p w:rsidR="00C17A93" w:rsidRDefault="00C17A93">
      <w:pPr>
        <w:pStyle w:val="ListParagraph"/>
        <w:ind w:left="1080"/>
        <w:rPr>
          <w:rFonts w:ascii="Times New Roman" w:hAnsi="Times New Roman"/>
          <w:sz w:val="22"/>
          <w:szCs w:val="20"/>
          <w:lang w:val="en-US"/>
        </w:rPr>
      </w:pPr>
    </w:p>
    <w:p w:rsidR="00DD5B7C" w:rsidRDefault="00DD5B7C" w:rsidP="00144DA6">
      <w:pPr>
        <w:tabs>
          <w:tab w:val="left" w:pos="3240"/>
        </w:tabs>
        <w:rPr>
          <w:rFonts w:ascii="Times New Roman" w:hAnsi="Times New Roman"/>
          <w:sz w:val="22"/>
          <w:szCs w:val="20"/>
          <w:lang w:val="en-US"/>
        </w:rPr>
      </w:pPr>
    </w:p>
    <w:p w:rsidR="00144DA6" w:rsidRPr="00766A20" w:rsidRDefault="00144DA6" w:rsidP="00144DA6">
      <w:pPr>
        <w:tabs>
          <w:tab w:val="left" w:pos="3240"/>
        </w:tabs>
        <w:rPr>
          <w:rFonts w:ascii="Times New Roman" w:hAnsi="Times New Roman"/>
          <w:sz w:val="22"/>
          <w:szCs w:val="20"/>
          <w:lang w:val="en-US"/>
        </w:rPr>
      </w:pPr>
      <w:r w:rsidRPr="00766A20">
        <w:rPr>
          <w:rFonts w:ascii="Times New Roman" w:hAnsi="Times New Roman"/>
          <w:sz w:val="22"/>
          <w:szCs w:val="20"/>
          <w:lang w:val="en-US"/>
        </w:rPr>
        <w:t xml:space="preserve">Example </w:t>
      </w:r>
      <w:r w:rsidRPr="00766A20">
        <w:rPr>
          <w:rFonts w:ascii="Times New Roman" w:hAnsi="Times New Roman"/>
          <w:i/>
          <w:sz w:val="22"/>
          <w:szCs w:val="20"/>
          <w:lang w:val="en-US"/>
        </w:rPr>
        <w:t>How much is an apple</w:t>
      </w:r>
      <w:r>
        <w:rPr>
          <w:rFonts w:ascii="Times New Roman" w:hAnsi="Times New Roman"/>
          <w:i/>
          <w:sz w:val="22"/>
          <w:szCs w:val="20"/>
          <w:lang w:val="en-US"/>
        </w:rPr>
        <w:tab/>
      </w:r>
    </w:p>
    <w:tbl>
      <w:tblPr>
        <w:tblW w:w="5080" w:type="dxa"/>
        <w:tblInd w:w="93" w:type="dxa"/>
        <w:tblLook w:val="04A0"/>
      </w:tblPr>
      <w:tblGrid>
        <w:gridCol w:w="1080"/>
        <w:gridCol w:w="960"/>
        <w:gridCol w:w="960"/>
        <w:gridCol w:w="1120"/>
        <w:gridCol w:w="960"/>
      </w:tblGrid>
      <w:tr w:rsidR="00144DA6" w:rsidRPr="00A53B67" w:rsidTr="00940BF9">
        <w:trPr>
          <w:trHeight w:val="315"/>
        </w:trPr>
        <w:tc>
          <w:tcPr>
            <w:tcW w:w="108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144DA6" w:rsidRPr="00A53B67" w:rsidRDefault="00144DA6" w:rsidP="00940BF9">
            <w:pPr>
              <w:spacing w:after="0" w:line="240" w:lineRule="auto"/>
              <w:rPr>
                <w:rFonts w:ascii="Times New Roman" w:hAnsi="Times New Roman"/>
                <w:b/>
                <w:bCs/>
                <w:color w:val="000000"/>
                <w:sz w:val="22"/>
                <w:lang w:val="en-US"/>
              </w:rPr>
            </w:pPr>
            <w:r w:rsidRPr="00A53B67">
              <w:rPr>
                <w:rFonts w:ascii="Times New Roman" w:hAnsi="Times New Roman"/>
                <w:b/>
                <w:bCs/>
                <w:color w:val="000000"/>
                <w:sz w:val="22"/>
                <w:szCs w:val="22"/>
                <w:lang w:val="en-US"/>
              </w:rPr>
              <w:t xml:space="preserve">Word list     </w:t>
            </w:r>
          </w:p>
        </w:tc>
        <w:tc>
          <w:tcPr>
            <w:tcW w:w="960" w:type="dxa"/>
            <w:tcBorders>
              <w:top w:val="single" w:sz="4" w:space="0" w:color="auto"/>
              <w:left w:val="nil"/>
              <w:bottom w:val="single" w:sz="4" w:space="0" w:color="auto"/>
              <w:right w:val="single" w:sz="4" w:space="0" w:color="auto"/>
            </w:tcBorders>
            <w:shd w:val="clear" w:color="000000" w:fill="808080"/>
            <w:noWrap/>
            <w:vAlign w:val="bottom"/>
            <w:hideMark/>
          </w:tcPr>
          <w:p w:rsidR="00144DA6" w:rsidRPr="00A53B67" w:rsidRDefault="00144DA6" w:rsidP="00940BF9">
            <w:pPr>
              <w:spacing w:after="0" w:line="240" w:lineRule="auto"/>
              <w:rPr>
                <w:rFonts w:ascii="Times New Roman" w:hAnsi="Times New Roman"/>
                <w:b/>
                <w:bCs/>
                <w:color w:val="000000"/>
                <w:sz w:val="22"/>
                <w:lang w:val="en-US"/>
              </w:rPr>
            </w:pPr>
            <w:r>
              <w:rPr>
                <w:rFonts w:ascii="Times New Roman" w:hAnsi="Times New Roman"/>
                <w:b/>
                <w:bCs/>
                <w:color w:val="000000"/>
                <w:sz w:val="22"/>
                <w:szCs w:val="22"/>
                <w:lang w:val="en-US"/>
              </w:rPr>
              <w:t>Score</w:t>
            </w:r>
          </w:p>
        </w:tc>
        <w:tc>
          <w:tcPr>
            <w:tcW w:w="960" w:type="dxa"/>
            <w:tcBorders>
              <w:top w:val="nil"/>
              <w:left w:val="nil"/>
              <w:bottom w:val="nil"/>
              <w:right w:val="nil"/>
            </w:tcBorders>
            <w:shd w:val="clear" w:color="auto" w:fill="auto"/>
            <w:noWrap/>
            <w:vAlign w:val="bottom"/>
            <w:hideMark/>
          </w:tcPr>
          <w:p w:rsidR="00144DA6" w:rsidRPr="00A53B67" w:rsidRDefault="00144DA6" w:rsidP="00940BF9">
            <w:pPr>
              <w:spacing w:after="0" w:line="240" w:lineRule="auto"/>
              <w:rPr>
                <w:rFonts w:ascii="Calibri" w:hAnsi="Calibri"/>
                <w:color w:val="000000"/>
                <w:sz w:val="22"/>
                <w:lang w:val="en-US"/>
              </w:rPr>
            </w:pPr>
          </w:p>
        </w:tc>
        <w:tc>
          <w:tcPr>
            <w:tcW w:w="112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144DA6" w:rsidRPr="00A53B67" w:rsidRDefault="00144DA6" w:rsidP="00940BF9">
            <w:pPr>
              <w:spacing w:after="0" w:line="240" w:lineRule="auto"/>
              <w:rPr>
                <w:b/>
                <w:bCs/>
                <w:color w:val="000000"/>
                <w:szCs w:val="20"/>
                <w:lang w:val="en-US"/>
              </w:rPr>
            </w:pPr>
            <w:r w:rsidRPr="00A53B67">
              <w:rPr>
                <w:b/>
                <w:bCs/>
                <w:color w:val="000000"/>
                <w:szCs w:val="20"/>
              </w:rPr>
              <w:t xml:space="preserve">Macro List   </w:t>
            </w:r>
          </w:p>
        </w:tc>
        <w:tc>
          <w:tcPr>
            <w:tcW w:w="960" w:type="dxa"/>
            <w:tcBorders>
              <w:top w:val="single" w:sz="4" w:space="0" w:color="auto"/>
              <w:left w:val="nil"/>
              <w:bottom w:val="single" w:sz="4" w:space="0" w:color="auto"/>
              <w:right w:val="single" w:sz="4" w:space="0" w:color="auto"/>
            </w:tcBorders>
            <w:shd w:val="clear" w:color="000000" w:fill="808080"/>
            <w:noWrap/>
            <w:vAlign w:val="bottom"/>
            <w:hideMark/>
          </w:tcPr>
          <w:p w:rsidR="00144DA6" w:rsidRPr="00A53B67" w:rsidRDefault="00144DA6" w:rsidP="00940BF9">
            <w:pPr>
              <w:spacing w:after="0" w:line="240" w:lineRule="auto"/>
              <w:rPr>
                <w:b/>
                <w:bCs/>
                <w:color w:val="000000"/>
                <w:szCs w:val="20"/>
                <w:lang w:val="en-US"/>
              </w:rPr>
            </w:pPr>
            <w:r>
              <w:rPr>
                <w:b/>
                <w:bCs/>
                <w:color w:val="000000"/>
                <w:szCs w:val="20"/>
              </w:rPr>
              <w:t>Score</w:t>
            </w:r>
          </w:p>
        </w:tc>
      </w:tr>
      <w:tr w:rsidR="00144DA6" w:rsidRPr="00A53B67" w:rsidTr="00940BF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4DA6" w:rsidRPr="00A53B67" w:rsidRDefault="00144DA6" w:rsidP="00940BF9">
            <w:pPr>
              <w:spacing w:after="0" w:line="240" w:lineRule="auto"/>
              <w:rPr>
                <w:rFonts w:ascii="Times New Roman" w:hAnsi="Times New Roman"/>
                <w:color w:val="000000"/>
                <w:sz w:val="22"/>
                <w:lang w:val="en-US"/>
              </w:rPr>
            </w:pPr>
            <w:r w:rsidRPr="00A53B67">
              <w:rPr>
                <w:rFonts w:ascii="Times New Roman" w:hAnsi="Times New Roman"/>
                <w:color w:val="000000"/>
                <w:sz w:val="22"/>
                <w:szCs w:val="22"/>
                <w:lang w:val="en-US"/>
              </w:rPr>
              <w:t>How</w:t>
            </w:r>
          </w:p>
        </w:tc>
        <w:tc>
          <w:tcPr>
            <w:tcW w:w="960" w:type="dxa"/>
            <w:tcBorders>
              <w:top w:val="nil"/>
              <w:left w:val="nil"/>
              <w:bottom w:val="single" w:sz="4" w:space="0" w:color="auto"/>
              <w:right w:val="single" w:sz="4" w:space="0" w:color="auto"/>
            </w:tcBorders>
            <w:shd w:val="clear" w:color="auto" w:fill="auto"/>
            <w:noWrap/>
            <w:vAlign w:val="bottom"/>
            <w:hideMark/>
          </w:tcPr>
          <w:p w:rsidR="00144DA6" w:rsidRPr="00A53B67" w:rsidRDefault="00144DA6" w:rsidP="00940BF9">
            <w:pPr>
              <w:spacing w:after="0" w:line="240" w:lineRule="auto"/>
              <w:jc w:val="right"/>
              <w:rPr>
                <w:rFonts w:ascii="Times New Roman" w:hAnsi="Times New Roman"/>
                <w:color w:val="000000"/>
                <w:sz w:val="22"/>
                <w:lang w:val="en-US"/>
              </w:rPr>
            </w:pPr>
            <w:r w:rsidRPr="00A53B67">
              <w:rPr>
                <w:rFonts w:ascii="Times New Roman" w:hAnsi="Times New Roman"/>
                <w:color w:val="000000"/>
                <w:sz w:val="22"/>
                <w:szCs w:val="22"/>
                <w:lang w:val="en-US"/>
              </w:rPr>
              <w:t>50</w:t>
            </w:r>
          </w:p>
        </w:tc>
        <w:tc>
          <w:tcPr>
            <w:tcW w:w="960" w:type="dxa"/>
            <w:tcBorders>
              <w:top w:val="nil"/>
              <w:left w:val="nil"/>
              <w:bottom w:val="nil"/>
              <w:right w:val="nil"/>
            </w:tcBorders>
            <w:shd w:val="clear" w:color="auto" w:fill="auto"/>
            <w:noWrap/>
            <w:vAlign w:val="bottom"/>
            <w:hideMark/>
          </w:tcPr>
          <w:p w:rsidR="00144DA6" w:rsidRPr="00A53B67" w:rsidRDefault="00144DA6" w:rsidP="00940BF9">
            <w:pPr>
              <w:spacing w:after="0" w:line="240" w:lineRule="auto"/>
              <w:rPr>
                <w:rFonts w:ascii="Calibri" w:hAnsi="Calibri"/>
                <w:color w:val="000000"/>
                <w:sz w:val="22"/>
                <w:lang w:val="en-US"/>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44DA6" w:rsidRPr="00A53B67" w:rsidRDefault="00144DA6" w:rsidP="00940BF9">
            <w:pPr>
              <w:spacing w:after="0" w:line="240" w:lineRule="auto"/>
              <w:rPr>
                <w:rFonts w:ascii="Times New Roman" w:hAnsi="Times New Roman"/>
                <w:color w:val="000000"/>
                <w:sz w:val="22"/>
                <w:lang w:val="en-US"/>
              </w:rPr>
            </w:pPr>
            <w:r w:rsidRPr="00A53B67">
              <w:rPr>
                <w:rFonts w:ascii="Times New Roman" w:hAnsi="Times New Roman"/>
                <w:color w:val="000000"/>
                <w:sz w:val="22"/>
                <w:szCs w:val="22"/>
                <w:lang w:val="en-US"/>
              </w:rPr>
              <w:t>%PRICE</w:t>
            </w:r>
          </w:p>
        </w:tc>
        <w:tc>
          <w:tcPr>
            <w:tcW w:w="960" w:type="dxa"/>
            <w:tcBorders>
              <w:top w:val="nil"/>
              <w:left w:val="nil"/>
              <w:bottom w:val="single" w:sz="4" w:space="0" w:color="auto"/>
              <w:right w:val="single" w:sz="4" w:space="0" w:color="auto"/>
            </w:tcBorders>
            <w:shd w:val="clear" w:color="auto" w:fill="auto"/>
            <w:noWrap/>
            <w:vAlign w:val="bottom"/>
            <w:hideMark/>
          </w:tcPr>
          <w:p w:rsidR="00144DA6" w:rsidRPr="00A53B67" w:rsidRDefault="00144DA6" w:rsidP="00940BF9">
            <w:pPr>
              <w:spacing w:after="0" w:line="240" w:lineRule="auto"/>
              <w:jc w:val="right"/>
              <w:rPr>
                <w:rFonts w:ascii="Calibri" w:hAnsi="Calibri"/>
                <w:color w:val="000000"/>
                <w:sz w:val="22"/>
                <w:lang w:val="en-US"/>
              </w:rPr>
            </w:pPr>
            <w:r w:rsidRPr="00A53B67">
              <w:rPr>
                <w:rFonts w:ascii="Calibri" w:hAnsi="Calibri"/>
                <w:color w:val="000000"/>
                <w:sz w:val="22"/>
                <w:szCs w:val="22"/>
                <w:lang w:val="en-US"/>
              </w:rPr>
              <w:t>100</w:t>
            </w:r>
          </w:p>
        </w:tc>
      </w:tr>
      <w:tr w:rsidR="00144DA6" w:rsidRPr="00A53B67" w:rsidTr="00940BF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4DA6" w:rsidRPr="00A53B67" w:rsidRDefault="00144DA6" w:rsidP="00940BF9">
            <w:pPr>
              <w:spacing w:after="0" w:line="240" w:lineRule="auto"/>
              <w:rPr>
                <w:rFonts w:ascii="Times New Roman" w:hAnsi="Times New Roman"/>
                <w:color w:val="000000"/>
                <w:sz w:val="22"/>
                <w:lang w:val="en-US"/>
              </w:rPr>
            </w:pPr>
            <w:r w:rsidRPr="00A53B67">
              <w:rPr>
                <w:rFonts w:ascii="Times New Roman" w:hAnsi="Times New Roman"/>
                <w:color w:val="000000"/>
                <w:sz w:val="22"/>
                <w:szCs w:val="22"/>
                <w:lang w:val="en-US"/>
              </w:rPr>
              <w:t>Much</w:t>
            </w:r>
          </w:p>
        </w:tc>
        <w:tc>
          <w:tcPr>
            <w:tcW w:w="960" w:type="dxa"/>
            <w:tcBorders>
              <w:top w:val="nil"/>
              <w:left w:val="nil"/>
              <w:bottom w:val="single" w:sz="4" w:space="0" w:color="auto"/>
              <w:right w:val="single" w:sz="4" w:space="0" w:color="auto"/>
            </w:tcBorders>
            <w:shd w:val="clear" w:color="auto" w:fill="auto"/>
            <w:noWrap/>
            <w:vAlign w:val="bottom"/>
            <w:hideMark/>
          </w:tcPr>
          <w:p w:rsidR="00144DA6" w:rsidRPr="00A53B67" w:rsidRDefault="00144DA6" w:rsidP="00940BF9">
            <w:pPr>
              <w:spacing w:after="0" w:line="240" w:lineRule="auto"/>
              <w:jc w:val="right"/>
              <w:rPr>
                <w:rFonts w:ascii="Times New Roman" w:hAnsi="Times New Roman"/>
                <w:color w:val="000000"/>
                <w:sz w:val="22"/>
                <w:lang w:val="en-US"/>
              </w:rPr>
            </w:pPr>
            <w:r w:rsidRPr="00A53B67">
              <w:rPr>
                <w:rFonts w:ascii="Times New Roman" w:hAnsi="Times New Roman"/>
                <w:color w:val="000000"/>
                <w:sz w:val="22"/>
                <w:szCs w:val="22"/>
                <w:lang w:val="en-US"/>
              </w:rPr>
              <w:t>50</w:t>
            </w:r>
          </w:p>
        </w:tc>
        <w:tc>
          <w:tcPr>
            <w:tcW w:w="960" w:type="dxa"/>
            <w:tcBorders>
              <w:top w:val="nil"/>
              <w:left w:val="nil"/>
              <w:bottom w:val="nil"/>
              <w:right w:val="nil"/>
            </w:tcBorders>
            <w:shd w:val="clear" w:color="auto" w:fill="auto"/>
            <w:noWrap/>
            <w:vAlign w:val="bottom"/>
            <w:hideMark/>
          </w:tcPr>
          <w:p w:rsidR="00144DA6" w:rsidRPr="00A53B67" w:rsidRDefault="00144DA6" w:rsidP="00940BF9">
            <w:pPr>
              <w:spacing w:after="0" w:line="240" w:lineRule="auto"/>
              <w:rPr>
                <w:rFonts w:ascii="Calibri" w:hAnsi="Calibri"/>
                <w:color w:val="000000"/>
                <w:sz w:val="22"/>
                <w:lang w:val="en-US"/>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44DA6" w:rsidRPr="00A53B67" w:rsidRDefault="00144DA6" w:rsidP="00940BF9">
            <w:pPr>
              <w:spacing w:after="0" w:line="240" w:lineRule="auto"/>
              <w:rPr>
                <w:rFonts w:ascii="Times New Roman" w:hAnsi="Times New Roman"/>
                <w:color w:val="000000"/>
                <w:sz w:val="22"/>
                <w:lang w:val="en-US"/>
              </w:rPr>
            </w:pPr>
            <w:r w:rsidRPr="00A53B67">
              <w:rPr>
                <w:rFonts w:ascii="Times New Roman" w:hAnsi="Times New Roman"/>
                <w:color w:val="000000"/>
                <w:sz w:val="22"/>
                <w:szCs w:val="22"/>
                <w:lang w:val="en-US"/>
              </w:rPr>
              <w:t xml:space="preserve">%FRUIT </w:t>
            </w:r>
          </w:p>
        </w:tc>
        <w:tc>
          <w:tcPr>
            <w:tcW w:w="960" w:type="dxa"/>
            <w:tcBorders>
              <w:top w:val="nil"/>
              <w:left w:val="nil"/>
              <w:bottom w:val="single" w:sz="4" w:space="0" w:color="auto"/>
              <w:right w:val="single" w:sz="4" w:space="0" w:color="auto"/>
            </w:tcBorders>
            <w:shd w:val="clear" w:color="auto" w:fill="auto"/>
            <w:noWrap/>
            <w:vAlign w:val="bottom"/>
            <w:hideMark/>
          </w:tcPr>
          <w:p w:rsidR="00144DA6" w:rsidRPr="00A53B67" w:rsidRDefault="00144DA6" w:rsidP="00940BF9">
            <w:pPr>
              <w:spacing w:after="0" w:line="240" w:lineRule="auto"/>
              <w:jc w:val="right"/>
              <w:rPr>
                <w:rFonts w:ascii="Calibri" w:hAnsi="Calibri"/>
                <w:color w:val="000000"/>
                <w:sz w:val="22"/>
                <w:lang w:val="en-US"/>
              </w:rPr>
            </w:pPr>
            <w:r w:rsidRPr="00A53B67">
              <w:rPr>
                <w:rFonts w:ascii="Calibri" w:hAnsi="Calibri"/>
                <w:color w:val="000000"/>
                <w:sz w:val="22"/>
                <w:szCs w:val="22"/>
                <w:lang w:val="en-US"/>
              </w:rPr>
              <w:t>150</w:t>
            </w:r>
          </w:p>
        </w:tc>
      </w:tr>
      <w:tr w:rsidR="00144DA6" w:rsidRPr="00A53B67" w:rsidTr="00940BF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4DA6" w:rsidRPr="00A53B67" w:rsidRDefault="00144DA6" w:rsidP="00940BF9">
            <w:pPr>
              <w:spacing w:after="0" w:line="240" w:lineRule="auto"/>
              <w:rPr>
                <w:rFonts w:ascii="Times New Roman" w:hAnsi="Times New Roman"/>
                <w:color w:val="000000"/>
                <w:sz w:val="22"/>
                <w:lang w:val="en-US"/>
              </w:rPr>
            </w:pPr>
            <w:r w:rsidRPr="00A53B67">
              <w:rPr>
                <w:rFonts w:ascii="Times New Roman" w:hAnsi="Times New Roman"/>
                <w:color w:val="000000"/>
                <w:sz w:val="22"/>
                <w:szCs w:val="22"/>
                <w:lang w:val="en-US"/>
              </w:rPr>
              <w:t>Apple</w:t>
            </w:r>
          </w:p>
        </w:tc>
        <w:tc>
          <w:tcPr>
            <w:tcW w:w="960" w:type="dxa"/>
            <w:tcBorders>
              <w:top w:val="nil"/>
              <w:left w:val="nil"/>
              <w:bottom w:val="single" w:sz="4" w:space="0" w:color="auto"/>
              <w:right w:val="single" w:sz="4" w:space="0" w:color="auto"/>
            </w:tcBorders>
            <w:shd w:val="clear" w:color="auto" w:fill="auto"/>
            <w:noWrap/>
            <w:vAlign w:val="bottom"/>
            <w:hideMark/>
          </w:tcPr>
          <w:p w:rsidR="00144DA6" w:rsidRPr="00A53B67" w:rsidRDefault="00144DA6" w:rsidP="00940BF9">
            <w:pPr>
              <w:spacing w:after="0" w:line="240" w:lineRule="auto"/>
              <w:jc w:val="right"/>
              <w:rPr>
                <w:rFonts w:ascii="Times New Roman" w:hAnsi="Times New Roman"/>
                <w:color w:val="000000"/>
                <w:sz w:val="22"/>
                <w:lang w:val="en-US"/>
              </w:rPr>
            </w:pPr>
            <w:r w:rsidRPr="00A53B67">
              <w:rPr>
                <w:rFonts w:ascii="Times New Roman" w:hAnsi="Times New Roman"/>
                <w:color w:val="000000"/>
                <w:sz w:val="22"/>
                <w:szCs w:val="22"/>
                <w:lang w:val="en-US"/>
              </w:rPr>
              <w:t>50</w:t>
            </w:r>
          </w:p>
        </w:tc>
        <w:tc>
          <w:tcPr>
            <w:tcW w:w="960" w:type="dxa"/>
            <w:tcBorders>
              <w:top w:val="nil"/>
              <w:left w:val="nil"/>
              <w:bottom w:val="nil"/>
              <w:right w:val="nil"/>
            </w:tcBorders>
            <w:shd w:val="clear" w:color="auto" w:fill="auto"/>
            <w:noWrap/>
            <w:vAlign w:val="bottom"/>
            <w:hideMark/>
          </w:tcPr>
          <w:p w:rsidR="00144DA6" w:rsidRPr="00A53B67" w:rsidRDefault="00144DA6" w:rsidP="00940BF9">
            <w:pPr>
              <w:spacing w:after="0" w:line="240" w:lineRule="auto"/>
              <w:rPr>
                <w:rFonts w:ascii="Calibri" w:hAnsi="Calibri"/>
                <w:color w:val="000000"/>
                <w:sz w:val="22"/>
                <w:lang w:val="en-US"/>
              </w:rPr>
            </w:pPr>
          </w:p>
        </w:tc>
        <w:tc>
          <w:tcPr>
            <w:tcW w:w="1120" w:type="dxa"/>
            <w:tcBorders>
              <w:top w:val="nil"/>
              <w:left w:val="nil"/>
              <w:bottom w:val="nil"/>
              <w:right w:val="nil"/>
            </w:tcBorders>
            <w:shd w:val="clear" w:color="auto" w:fill="auto"/>
            <w:noWrap/>
            <w:vAlign w:val="bottom"/>
            <w:hideMark/>
          </w:tcPr>
          <w:p w:rsidR="00144DA6" w:rsidRPr="00A53B67" w:rsidRDefault="00144DA6" w:rsidP="00940BF9">
            <w:pPr>
              <w:spacing w:after="0" w:line="240" w:lineRule="auto"/>
              <w:rPr>
                <w:rFonts w:ascii="Calibri" w:hAnsi="Calibri"/>
                <w:color w:val="000000"/>
                <w:sz w:val="22"/>
                <w:lang w:val="en-US"/>
              </w:rPr>
            </w:pPr>
          </w:p>
        </w:tc>
        <w:tc>
          <w:tcPr>
            <w:tcW w:w="960" w:type="dxa"/>
            <w:tcBorders>
              <w:top w:val="nil"/>
              <w:left w:val="nil"/>
              <w:bottom w:val="nil"/>
              <w:right w:val="nil"/>
            </w:tcBorders>
            <w:shd w:val="clear" w:color="auto" w:fill="auto"/>
            <w:noWrap/>
            <w:vAlign w:val="bottom"/>
            <w:hideMark/>
          </w:tcPr>
          <w:p w:rsidR="00144DA6" w:rsidRPr="00A53B67" w:rsidRDefault="00144DA6" w:rsidP="00940BF9">
            <w:pPr>
              <w:spacing w:after="0" w:line="240" w:lineRule="auto"/>
              <w:rPr>
                <w:rFonts w:ascii="Calibri" w:hAnsi="Calibri"/>
                <w:color w:val="000000"/>
                <w:sz w:val="22"/>
                <w:lang w:val="en-US"/>
              </w:rPr>
            </w:pPr>
          </w:p>
        </w:tc>
      </w:tr>
    </w:tbl>
    <w:p w:rsidR="00144DA6" w:rsidRDefault="00144DA6" w:rsidP="00144DA6"/>
    <w:p w:rsidR="00B07B37" w:rsidRDefault="00B07B37" w:rsidP="00B07B37">
      <w:pPr>
        <w:pStyle w:val="ListParagraph"/>
        <w:rPr>
          <w:rFonts w:ascii="Times New Roman" w:hAnsi="Times New Roman"/>
          <w:sz w:val="22"/>
          <w:szCs w:val="22"/>
          <w:lang w:val="en-US"/>
        </w:rPr>
      </w:pPr>
    </w:p>
    <w:p w:rsidR="00CE5291" w:rsidRDefault="00CE5291">
      <w:pPr>
        <w:rPr>
          <w:rFonts w:ascii="Times New Roman" w:hAnsi="Times New Roman"/>
          <w:sz w:val="22"/>
          <w:szCs w:val="22"/>
          <w:lang w:val="en-US"/>
        </w:rPr>
      </w:pPr>
    </w:p>
    <w:p w:rsidR="003B21C9" w:rsidRPr="00DB5D15" w:rsidRDefault="003B21C9" w:rsidP="00523D14">
      <w:pPr>
        <w:rPr>
          <w:rFonts w:ascii="Times New Roman" w:hAnsi="Times New Roman"/>
          <w:sz w:val="22"/>
          <w:szCs w:val="22"/>
          <w:lang w:val="en-US"/>
        </w:rPr>
      </w:pPr>
      <w:r w:rsidRPr="00DB5D15">
        <w:rPr>
          <w:rFonts w:ascii="Times New Roman" w:hAnsi="Times New Roman"/>
          <w:sz w:val="22"/>
          <w:szCs w:val="22"/>
          <w:lang w:val="en-US"/>
        </w:rPr>
        <w:t>Following maps will be maintained</w:t>
      </w:r>
    </w:p>
    <w:tbl>
      <w:tblPr>
        <w:tblStyle w:val="TableGrid"/>
        <w:tblW w:w="0" w:type="auto"/>
        <w:tblLook w:val="04A0"/>
      </w:tblPr>
      <w:tblGrid>
        <w:gridCol w:w="2988"/>
        <w:gridCol w:w="2790"/>
        <w:gridCol w:w="3780"/>
      </w:tblGrid>
      <w:tr w:rsidR="00FE5C68" w:rsidTr="00F13BFA">
        <w:tc>
          <w:tcPr>
            <w:tcW w:w="2988" w:type="dxa"/>
          </w:tcPr>
          <w:p w:rsidR="00FE5C68" w:rsidRPr="00DB5D15" w:rsidRDefault="00FE5C68" w:rsidP="00DD5B7C">
            <w:pPr>
              <w:rPr>
                <w:rFonts w:ascii="Times New Roman" w:hAnsi="Times New Roman"/>
                <w:sz w:val="22"/>
                <w:szCs w:val="22"/>
                <w:lang w:val="en-US"/>
              </w:rPr>
            </w:pPr>
            <w:r w:rsidRPr="00DB5D15">
              <w:rPr>
                <w:rFonts w:ascii="Times New Roman" w:hAnsi="Times New Roman"/>
                <w:sz w:val="22"/>
                <w:szCs w:val="22"/>
                <w:lang w:val="en-US"/>
              </w:rPr>
              <w:t>word_score</w:t>
            </w:r>
          </w:p>
          <w:p w:rsidR="00940BF9" w:rsidRPr="00DB5D15" w:rsidRDefault="00940BF9" w:rsidP="00A21A63">
            <w:pPr>
              <w:rPr>
                <w:rFonts w:ascii="Times New Roman" w:hAnsi="Times New Roman"/>
                <w:sz w:val="22"/>
                <w:szCs w:val="22"/>
                <w:lang w:val="en-US"/>
              </w:rPr>
            </w:pPr>
            <w:r w:rsidRPr="00DB5D15">
              <w:rPr>
                <w:rFonts w:ascii="Times New Roman" w:hAnsi="Times New Roman"/>
                <w:sz w:val="22"/>
                <w:szCs w:val="22"/>
                <w:lang w:val="en-US"/>
              </w:rPr>
              <w:t xml:space="preserve">A map containing all words in </w:t>
            </w:r>
            <w:r w:rsidR="00A21A63">
              <w:rPr>
                <w:rFonts w:ascii="Times New Roman" w:hAnsi="Times New Roman"/>
                <w:sz w:val="22"/>
                <w:szCs w:val="22"/>
                <w:lang w:val="en-US"/>
              </w:rPr>
              <w:t xml:space="preserve">all </w:t>
            </w:r>
            <w:r w:rsidRPr="00DB5D15">
              <w:rPr>
                <w:rFonts w:ascii="Times New Roman" w:hAnsi="Times New Roman"/>
                <w:sz w:val="22"/>
                <w:szCs w:val="22"/>
                <w:lang w:val="en-US"/>
              </w:rPr>
              <w:t>alternates with their respective score.</w:t>
            </w:r>
          </w:p>
        </w:tc>
        <w:tc>
          <w:tcPr>
            <w:tcW w:w="2790" w:type="dxa"/>
          </w:tcPr>
          <w:p w:rsidR="00DB652F" w:rsidRDefault="00FE5C68" w:rsidP="003B21C9">
            <w:pPr>
              <w:rPr>
                <w:rFonts w:ascii="Times New Roman" w:hAnsi="Times New Roman"/>
                <w:sz w:val="22"/>
                <w:szCs w:val="22"/>
                <w:lang w:val="en-US"/>
              </w:rPr>
            </w:pPr>
            <w:r w:rsidRPr="00DB5D15">
              <w:rPr>
                <w:rFonts w:ascii="Times New Roman" w:hAnsi="Times New Roman"/>
                <w:sz w:val="22"/>
                <w:szCs w:val="22"/>
                <w:lang w:val="en-US"/>
              </w:rPr>
              <w:t>key = word id &amp;</w:t>
            </w:r>
          </w:p>
          <w:p w:rsidR="00FE5C68" w:rsidRPr="00DB5D15" w:rsidRDefault="00FE5C68" w:rsidP="003B21C9">
            <w:pPr>
              <w:rPr>
                <w:rFonts w:ascii="Times New Roman" w:hAnsi="Times New Roman"/>
                <w:sz w:val="22"/>
                <w:szCs w:val="22"/>
                <w:lang w:val="en-US"/>
              </w:rPr>
            </w:pPr>
            <w:r w:rsidRPr="00DB5D15">
              <w:rPr>
                <w:rFonts w:ascii="Times New Roman" w:hAnsi="Times New Roman"/>
                <w:sz w:val="22"/>
                <w:szCs w:val="22"/>
                <w:lang w:val="en-US"/>
              </w:rPr>
              <w:t>value = word score</w:t>
            </w:r>
          </w:p>
        </w:tc>
        <w:tc>
          <w:tcPr>
            <w:tcW w:w="3780" w:type="dxa"/>
          </w:tcPr>
          <w:p w:rsidR="00FE5C68" w:rsidRPr="00DB5D15" w:rsidRDefault="00FE5C68" w:rsidP="00FE5C68">
            <w:pPr>
              <w:rPr>
                <w:rFonts w:ascii="Times New Roman" w:hAnsi="Times New Roman"/>
                <w:sz w:val="22"/>
                <w:szCs w:val="22"/>
                <w:lang w:val="en-US"/>
              </w:rPr>
            </w:pPr>
            <w:r w:rsidRPr="00DB5D15">
              <w:rPr>
                <w:rFonts w:ascii="Times New Roman" w:hAnsi="Times New Roman"/>
                <w:sz w:val="22"/>
                <w:szCs w:val="22"/>
                <w:lang w:val="en-US"/>
              </w:rPr>
              <w:t>Score of the word id can be retrieved from the word_score map</w:t>
            </w:r>
          </w:p>
        </w:tc>
      </w:tr>
      <w:tr w:rsidR="00FE5C68" w:rsidTr="00F13BFA">
        <w:tc>
          <w:tcPr>
            <w:tcW w:w="2988" w:type="dxa"/>
          </w:tcPr>
          <w:p w:rsidR="00FE5C68" w:rsidRPr="00DB5D15" w:rsidRDefault="00FE5C68" w:rsidP="00DD5B7C">
            <w:pPr>
              <w:rPr>
                <w:rFonts w:ascii="Times New Roman" w:hAnsi="Times New Roman"/>
                <w:sz w:val="22"/>
                <w:szCs w:val="22"/>
                <w:lang w:val="en-US"/>
              </w:rPr>
            </w:pPr>
            <w:r w:rsidRPr="00DB5D15">
              <w:rPr>
                <w:rFonts w:ascii="Times New Roman" w:hAnsi="Times New Roman"/>
                <w:sz w:val="22"/>
                <w:szCs w:val="22"/>
                <w:lang w:val="en-US"/>
              </w:rPr>
              <w:t>macro_score</w:t>
            </w:r>
          </w:p>
          <w:p w:rsidR="00940BF9" w:rsidRPr="00DB5D15" w:rsidRDefault="00940BF9" w:rsidP="00A21A63">
            <w:pPr>
              <w:rPr>
                <w:rFonts w:ascii="Times New Roman" w:hAnsi="Times New Roman"/>
                <w:sz w:val="22"/>
                <w:szCs w:val="22"/>
                <w:lang w:val="en-US"/>
              </w:rPr>
            </w:pPr>
            <w:r w:rsidRPr="00DB5D15">
              <w:rPr>
                <w:rFonts w:ascii="Times New Roman" w:hAnsi="Times New Roman"/>
                <w:sz w:val="22"/>
                <w:szCs w:val="22"/>
                <w:lang w:val="en-US"/>
              </w:rPr>
              <w:t xml:space="preserve">A map containing all macros in </w:t>
            </w:r>
            <w:r w:rsidR="00597122">
              <w:rPr>
                <w:rFonts w:ascii="Times New Roman" w:hAnsi="Times New Roman"/>
                <w:sz w:val="22"/>
                <w:szCs w:val="22"/>
                <w:lang w:val="en-US"/>
              </w:rPr>
              <w:t>all</w:t>
            </w:r>
            <w:r w:rsidR="00597122" w:rsidRPr="00DB5D15">
              <w:rPr>
                <w:rFonts w:ascii="Times New Roman" w:hAnsi="Times New Roman"/>
                <w:sz w:val="22"/>
                <w:szCs w:val="22"/>
                <w:lang w:val="en-US"/>
              </w:rPr>
              <w:t xml:space="preserve"> alternates</w:t>
            </w:r>
            <w:r w:rsidRPr="00DB5D15">
              <w:rPr>
                <w:rFonts w:ascii="Times New Roman" w:hAnsi="Times New Roman"/>
                <w:sz w:val="22"/>
                <w:szCs w:val="22"/>
                <w:lang w:val="en-US"/>
              </w:rPr>
              <w:t xml:space="preserve"> with their respective score.</w:t>
            </w:r>
          </w:p>
        </w:tc>
        <w:tc>
          <w:tcPr>
            <w:tcW w:w="2790" w:type="dxa"/>
          </w:tcPr>
          <w:p w:rsidR="00DB652F" w:rsidRDefault="00FE5C68" w:rsidP="00FE5C68">
            <w:pPr>
              <w:rPr>
                <w:rFonts w:ascii="Times New Roman" w:hAnsi="Times New Roman"/>
                <w:sz w:val="22"/>
                <w:szCs w:val="22"/>
                <w:lang w:val="en-US"/>
              </w:rPr>
            </w:pPr>
            <w:r w:rsidRPr="00DB5D15">
              <w:rPr>
                <w:rFonts w:ascii="Times New Roman" w:hAnsi="Times New Roman"/>
                <w:sz w:val="22"/>
                <w:szCs w:val="22"/>
                <w:lang w:val="en-US"/>
              </w:rPr>
              <w:t>key = macro id &amp;</w:t>
            </w:r>
          </w:p>
          <w:p w:rsidR="00FE5C68" w:rsidRPr="00DB5D15" w:rsidRDefault="00FE5C68" w:rsidP="00FE5C68">
            <w:pPr>
              <w:rPr>
                <w:rFonts w:ascii="Times New Roman" w:hAnsi="Times New Roman"/>
                <w:sz w:val="22"/>
                <w:szCs w:val="22"/>
                <w:lang w:val="en-US"/>
              </w:rPr>
            </w:pPr>
            <w:r w:rsidRPr="00DB5D15">
              <w:rPr>
                <w:rFonts w:ascii="Times New Roman" w:hAnsi="Times New Roman"/>
                <w:sz w:val="22"/>
                <w:szCs w:val="22"/>
                <w:lang w:val="en-US"/>
              </w:rPr>
              <w:t>value = macro score</w:t>
            </w:r>
          </w:p>
        </w:tc>
        <w:tc>
          <w:tcPr>
            <w:tcW w:w="3780" w:type="dxa"/>
          </w:tcPr>
          <w:p w:rsidR="00FE5C68" w:rsidRPr="00DB5D15" w:rsidRDefault="00FE5C68" w:rsidP="00FE5C68">
            <w:pPr>
              <w:rPr>
                <w:rFonts w:ascii="Times New Roman" w:hAnsi="Times New Roman"/>
                <w:sz w:val="22"/>
                <w:szCs w:val="22"/>
                <w:lang w:val="en-US"/>
              </w:rPr>
            </w:pPr>
            <w:r w:rsidRPr="00DB5D15">
              <w:rPr>
                <w:rFonts w:ascii="Times New Roman" w:hAnsi="Times New Roman"/>
                <w:sz w:val="22"/>
                <w:szCs w:val="22"/>
                <w:lang w:val="en-US"/>
              </w:rPr>
              <w:t>Score of the macro id can be retrieved from the macro_score map</w:t>
            </w:r>
          </w:p>
        </w:tc>
      </w:tr>
      <w:tr w:rsidR="00FE5C68" w:rsidTr="00F13BFA">
        <w:tc>
          <w:tcPr>
            <w:tcW w:w="2988" w:type="dxa"/>
          </w:tcPr>
          <w:p w:rsidR="00FE5C68" w:rsidRPr="00DB5D15" w:rsidRDefault="00FE5C68" w:rsidP="00DD5B7C">
            <w:pPr>
              <w:rPr>
                <w:rFonts w:ascii="Times New Roman" w:hAnsi="Times New Roman"/>
                <w:sz w:val="22"/>
                <w:szCs w:val="22"/>
                <w:lang w:val="en-US"/>
              </w:rPr>
            </w:pPr>
            <w:r w:rsidRPr="00DB5D15">
              <w:rPr>
                <w:rFonts w:ascii="Times New Roman" w:hAnsi="Times New Roman"/>
                <w:sz w:val="22"/>
                <w:szCs w:val="22"/>
                <w:lang w:val="en-US"/>
              </w:rPr>
              <w:t>Word_name</w:t>
            </w:r>
          </w:p>
          <w:p w:rsidR="00940BF9" w:rsidRPr="00DB5D15" w:rsidRDefault="00940BF9" w:rsidP="00A21A63">
            <w:pPr>
              <w:rPr>
                <w:rFonts w:ascii="Times New Roman" w:hAnsi="Times New Roman"/>
                <w:sz w:val="22"/>
                <w:szCs w:val="22"/>
                <w:lang w:val="en-US"/>
              </w:rPr>
            </w:pPr>
            <w:r w:rsidRPr="00DB5D15">
              <w:rPr>
                <w:rFonts w:ascii="Times New Roman" w:hAnsi="Times New Roman"/>
                <w:sz w:val="22"/>
                <w:szCs w:val="22"/>
                <w:lang w:val="en-US"/>
              </w:rPr>
              <w:t xml:space="preserve">A map containing all words in </w:t>
            </w:r>
            <w:r w:rsidR="00597122">
              <w:rPr>
                <w:rFonts w:ascii="Times New Roman" w:hAnsi="Times New Roman"/>
                <w:sz w:val="22"/>
                <w:szCs w:val="22"/>
                <w:lang w:val="en-US"/>
              </w:rPr>
              <w:t>all</w:t>
            </w:r>
            <w:r w:rsidR="00597122" w:rsidRPr="00DB5D15">
              <w:rPr>
                <w:rFonts w:ascii="Times New Roman" w:hAnsi="Times New Roman"/>
                <w:sz w:val="22"/>
                <w:szCs w:val="22"/>
                <w:lang w:val="en-US"/>
              </w:rPr>
              <w:t xml:space="preserve"> alternates</w:t>
            </w:r>
            <w:r w:rsidRPr="00DB5D15">
              <w:rPr>
                <w:rFonts w:ascii="Times New Roman" w:hAnsi="Times New Roman"/>
                <w:sz w:val="22"/>
                <w:szCs w:val="22"/>
                <w:lang w:val="en-US"/>
              </w:rPr>
              <w:t xml:space="preserve"> with their respective name.</w:t>
            </w:r>
          </w:p>
        </w:tc>
        <w:tc>
          <w:tcPr>
            <w:tcW w:w="2790" w:type="dxa"/>
          </w:tcPr>
          <w:p w:rsidR="00DB652F" w:rsidRDefault="00FE5C68" w:rsidP="00FE5C68">
            <w:pPr>
              <w:rPr>
                <w:rFonts w:ascii="Times New Roman" w:hAnsi="Times New Roman"/>
                <w:sz w:val="22"/>
                <w:szCs w:val="22"/>
                <w:lang w:val="en-US"/>
              </w:rPr>
            </w:pPr>
            <w:r w:rsidRPr="00DB5D15">
              <w:rPr>
                <w:rFonts w:ascii="Times New Roman" w:hAnsi="Times New Roman"/>
                <w:sz w:val="22"/>
                <w:szCs w:val="22"/>
                <w:lang w:val="en-US"/>
              </w:rPr>
              <w:t>key = word id &amp;</w:t>
            </w:r>
          </w:p>
          <w:p w:rsidR="00FE5C68" w:rsidRPr="00DB5D15" w:rsidRDefault="00FE5C68" w:rsidP="00FE5C68">
            <w:pPr>
              <w:rPr>
                <w:rFonts w:ascii="Times New Roman" w:hAnsi="Times New Roman"/>
                <w:sz w:val="22"/>
                <w:szCs w:val="22"/>
                <w:lang w:val="en-US"/>
              </w:rPr>
            </w:pPr>
            <w:r w:rsidRPr="00DB5D15">
              <w:rPr>
                <w:rFonts w:ascii="Times New Roman" w:hAnsi="Times New Roman"/>
                <w:sz w:val="22"/>
                <w:szCs w:val="22"/>
                <w:lang w:val="en-US"/>
              </w:rPr>
              <w:t>value = word name</w:t>
            </w:r>
          </w:p>
        </w:tc>
        <w:tc>
          <w:tcPr>
            <w:tcW w:w="3780" w:type="dxa"/>
          </w:tcPr>
          <w:p w:rsidR="00FE5C68" w:rsidRPr="00DB5D15" w:rsidRDefault="00FE5C68" w:rsidP="00FE5C68">
            <w:pPr>
              <w:rPr>
                <w:rFonts w:ascii="Times New Roman" w:hAnsi="Times New Roman"/>
                <w:sz w:val="22"/>
                <w:szCs w:val="22"/>
                <w:lang w:val="en-US"/>
              </w:rPr>
            </w:pPr>
            <w:r w:rsidRPr="00DB5D15">
              <w:rPr>
                <w:rFonts w:ascii="Times New Roman" w:hAnsi="Times New Roman"/>
                <w:sz w:val="22"/>
                <w:szCs w:val="22"/>
                <w:lang w:val="en-US"/>
              </w:rPr>
              <w:t>name of the word id can be retrieved from the word_name map</w:t>
            </w:r>
          </w:p>
        </w:tc>
      </w:tr>
      <w:tr w:rsidR="00FE5C68" w:rsidTr="00F13BFA">
        <w:tc>
          <w:tcPr>
            <w:tcW w:w="2988" w:type="dxa"/>
          </w:tcPr>
          <w:p w:rsidR="00FE5C68" w:rsidRPr="00DB5D15" w:rsidRDefault="00FE5C68" w:rsidP="00DD5B7C">
            <w:pPr>
              <w:rPr>
                <w:rFonts w:ascii="Times New Roman" w:hAnsi="Times New Roman"/>
                <w:sz w:val="22"/>
                <w:szCs w:val="22"/>
                <w:lang w:val="en-US"/>
              </w:rPr>
            </w:pPr>
            <w:r w:rsidRPr="00DB5D15">
              <w:rPr>
                <w:rFonts w:ascii="Times New Roman" w:hAnsi="Times New Roman"/>
                <w:sz w:val="22"/>
                <w:szCs w:val="22"/>
                <w:lang w:val="en-US"/>
              </w:rPr>
              <w:t>Macro_name</w:t>
            </w:r>
          </w:p>
          <w:p w:rsidR="00940BF9" w:rsidRPr="00DB5D15" w:rsidRDefault="00940BF9" w:rsidP="00A21A63">
            <w:pPr>
              <w:rPr>
                <w:rFonts w:ascii="Times New Roman" w:hAnsi="Times New Roman"/>
                <w:sz w:val="22"/>
                <w:szCs w:val="22"/>
                <w:lang w:val="en-US"/>
              </w:rPr>
            </w:pPr>
            <w:r w:rsidRPr="00DB5D15">
              <w:rPr>
                <w:rFonts w:ascii="Times New Roman" w:hAnsi="Times New Roman"/>
                <w:sz w:val="22"/>
                <w:szCs w:val="22"/>
                <w:lang w:val="en-US"/>
              </w:rPr>
              <w:t xml:space="preserve">A map containing all macros in </w:t>
            </w:r>
            <w:r w:rsidR="00597122">
              <w:rPr>
                <w:rFonts w:ascii="Times New Roman" w:hAnsi="Times New Roman"/>
                <w:sz w:val="22"/>
                <w:szCs w:val="22"/>
                <w:lang w:val="en-US"/>
              </w:rPr>
              <w:t>all</w:t>
            </w:r>
            <w:r w:rsidR="00597122" w:rsidRPr="00DB5D15">
              <w:rPr>
                <w:rFonts w:ascii="Times New Roman" w:hAnsi="Times New Roman"/>
                <w:sz w:val="22"/>
                <w:szCs w:val="22"/>
                <w:lang w:val="en-US"/>
              </w:rPr>
              <w:t xml:space="preserve"> alternates</w:t>
            </w:r>
            <w:r w:rsidRPr="00DB5D15">
              <w:rPr>
                <w:rFonts w:ascii="Times New Roman" w:hAnsi="Times New Roman"/>
                <w:sz w:val="22"/>
                <w:szCs w:val="22"/>
                <w:lang w:val="en-US"/>
              </w:rPr>
              <w:t xml:space="preserve"> with their respective name.</w:t>
            </w:r>
          </w:p>
        </w:tc>
        <w:tc>
          <w:tcPr>
            <w:tcW w:w="2790" w:type="dxa"/>
          </w:tcPr>
          <w:p w:rsidR="00DB652F" w:rsidRDefault="00FE5C68" w:rsidP="00FE5C68">
            <w:pPr>
              <w:rPr>
                <w:rFonts w:ascii="Times New Roman" w:hAnsi="Times New Roman"/>
                <w:sz w:val="22"/>
                <w:szCs w:val="22"/>
                <w:lang w:val="en-US"/>
              </w:rPr>
            </w:pPr>
            <w:r w:rsidRPr="00DB5D15">
              <w:rPr>
                <w:rFonts w:ascii="Times New Roman" w:hAnsi="Times New Roman"/>
                <w:sz w:val="22"/>
                <w:szCs w:val="22"/>
                <w:lang w:val="en-US"/>
              </w:rPr>
              <w:t>key = macro id &amp;</w:t>
            </w:r>
          </w:p>
          <w:p w:rsidR="00FE5C68" w:rsidRPr="00DB5D15" w:rsidRDefault="00FE5C68" w:rsidP="00FE5C68">
            <w:pPr>
              <w:rPr>
                <w:rFonts w:ascii="Times New Roman" w:hAnsi="Times New Roman"/>
                <w:sz w:val="22"/>
                <w:szCs w:val="22"/>
                <w:lang w:val="en-US"/>
              </w:rPr>
            </w:pPr>
            <w:r w:rsidRPr="00DB5D15">
              <w:rPr>
                <w:rFonts w:ascii="Times New Roman" w:hAnsi="Times New Roman"/>
                <w:sz w:val="22"/>
                <w:szCs w:val="22"/>
                <w:lang w:val="en-US"/>
              </w:rPr>
              <w:t>value = macro name</w:t>
            </w:r>
          </w:p>
        </w:tc>
        <w:tc>
          <w:tcPr>
            <w:tcW w:w="3780" w:type="dxa"/>
          </w:tcPr>
          <w:p w:rsidR="00FE5C68" w:rsidRPr="00DB5D15" w:rsidRDefault="00FE5C68" w:rsidP="00FE5C68">
            <w:pPr>
              <w:rPr>
                <w:rFonts w:ascii="Times New Roman" w:hAnsi="Times New Roman"/>
                <w:sz w:val="22"/>
                <w:szCs w:val="22"/>
                <w:lang w:val="en-US"/>
              </w:rPr>
            </w:pPr>
            <w:r w:rsidRPr="00DB5D15">
              <w:rPr>
                <w:rFonts w:ascii="Times New Roman" w:hAnsi="Times New Roman"/>
                <w:sz w:val="22"/>
                <w:szCs w:val="22"/>
                <w:lang w:val="en-US"/>
              </w:rPr>
              <w:t>name of the macro id can be retrieved from the macro_name map</w:t>
            </w:r>
          </w:p>
        </w:tc>
      </w:tr>
      <w:tr w:rsidR="00FE5C68" w:rsidTr="00F13BFA">
        <w:tc>
          <w:tcPr>
            <w:tcW w:w="2988" w:type="dxa"/>
          </w:tcPr>
          <w:p w:rsidR="00FE5C68" w:rsidRPr="00E216B9" w:rsidRDefault="00301A8E" w:rsidP="00DD5B7C">
            <w:pPr>
              <w:rPr>
                <w:rFonts w:ascii="Times New Roman" w:hAnsi="Times New Roman"/>
                <w:sz w:val="22"/>
                <w:szCs w:val="22"/>
                <w:lang w:val="en-US"/>
              </w:rPr>
            </w:pPr>
            <w:commentRangeStart w:id="54"/>
            <w:r w:rsidRPr="00E216B9">
              <w:rPr>
                <w:rFonts w:ascii="Times New Roman" w:hAnsi="Times New Roman"/>
                <w:sz w:val="22"/>
                <w:szCs w:val="22"/>
                <w:lang w:val="en-US"/>
              </w:rPr>
              <w:t>Word_index</w:t>
            </w:r>
            <w:commentRangeEnd w:id="54"/>
            <w:r w:rsidR="009C5CF6">
              <w:rPr>
                <w:rStyle w:val="CommentReference"/>
              </w:rPr>
              <w:commentReference w:id="54"/>
            </w:r>
          </w:p>
          <w:p w:rsidR="00301A8E" w:rsidRDefault="00301A8E" w:rsidP="00DD5B7C">
            <w:pPr>
              <w:rPr>
                <w:rFonts w:ascii="Times New Roman" w:hAnsi="Times New Roman"/>
                <w:sz w:val="22"/>
                <w:szCs w:val="22"/>
                <w:lang w:val="en-US"/>
              </w:rPr>
            </w:pPr>
          </w:p>
          <w:p w:rsidR="00A21A63" w:rsidRPr="00E216B9" w:rsidRDefault="00A21A63" w:rsidP="00DD5B7C">
            <w:pPr>
              <w:rPr>
                <w:rFonts w:ascii="Times New Roman" w:hAnsi="Times New Roman"/>
                <w:sz w:val="22"/>
                <w:szCs w:val="22"/>
                <w:lang w:val="en-US"/>
              </w:rPr>
            </w:pPr>
            <w:r>
              <w:rPr>
                <w:rFonts w:ascii="Times New Roman" w:hAnsi="Times New Roman"/>
                <w:sz w:val="22"/>
                <w:szCs w:val="22"/>
                <w:lang w:val="en-US"/>
              </w:rPr>
              <w:t>A map containing word id as key and value =list of alternate ids using that word.</w:t>
            </w:r>
          </w:p>
        </w:tc>
        <w:tc>
          <w:tcPr>
            <w:tcW w:w="2790" w:type="dxa"/>
          </w:tcPr>
          <w:p w:rsidR="00DB652F" w:rsidRDefault="00301A8E" w:rsidP="00301A8E">
            <w:pPr>
              <w:rPr>
                <w:rFonts w:ascii="Times New Roman" w:hAnsi="Times New Roman"/>
                <w:sz w:val="22"/>
                <w:szCs w:val="22"/>
                <w:lang w:val="en-US"/>
              </w:rPr>
            </w:pPr>
            <w:r w:rsidRPr="00DB5D15">
              <w:rPr>
                <w:rFonts w:ascii="Times New Roman" w:hAnsi="Times New Roman"/>
                <w:sz w:val="22"/>
                <w:szCs w:val="22"/>
                <w:lang w:val="en-US"/>
              </w:rPr>
              <w:t>key = word id &amp;</w:t>
            </w:r>
          </w:p>
          <w:p w:rsidR="00FE5C68" w:rsidRPr="00E216B9" w:rsidRDefault="00301A8E" w:rsidP="00301A8E">
            <w:pPr>
              <w:rPr>
                <w:rFonts w:ascii="Times New Roman" w:hAnsi="Times New Roman"/>
                <w:sz w:val="22"/>
                <w:szCs w:val="22"/>
                <w:lang w:val="en-US"/>
              </w:rPr>
            </w:pPr>
            <w:r w:rsidRPr="00DB5D15">
              <w:rPr>
                <w:rFonts w:ascii="Times New Roman" w:hAnsi="Times New Roman"/>
                <w:sz w:val="22"/>
                <w:szCs w:val="22"/>
                <w:lang w:val="en-US"/>
              </w:rPr>
              <w:t xml:space="preserve">value = </w:t>
            </w:r>
            <w:r>
              <w:rPr>
                <w:rFonts w:ascii="Times New Roman" w:hAnsi="Times New Roman"/>
                <w:sz w:val="22"/>
                <w:szCs w:val="22"/>
                <w:lang w:val="en-US"/>
              </w:rPr>
              <w:t xml:space="preserve">list of question </w:t>
            </w:r>
            <w:r w:rsidR="00FD22C8">
              <w:rPr>
                <w:rFonts w:ascii="Times New Roman" w:hAnsi="Times New Roman"/>
                <w:sz w:val="22"/>
                <w:szCs w:val="22"/>
                <w:lang w:val="en-US"/>
              </w:rPr>
              <w:t>/</w:t>
            </w:r>
            <w:r>
              <w:rPr>
                <w:rFonts w:ascii="Times New Roman" w:hAnsi="Times New Roman"/>
                <w:sz w:val="22"/>
                <w:szCs w:val="22"/>
                <w:lang w:val="en-US"/>
              </w:rPr>
              <w:t>alternate IDs</w:t>
            </w:r>
          </w:p>
        </w:tc>
        <w:tc>
          <w:tcPr>
            <w:tcW w:w="3780" w:type="dxa"/>
          </w:tcPr>
          <w:p w:rsidR="00FE5C68" w:rsidRDefault="00FE5C68" w:rsidP="00DD5B7C">
            <w:pPr>
              <w:rPr>
                <w:rFonts w:ascii="Times New Roman" w:hAnsi="Times New Roman"/>
                <w:sz w:val="22"/>
                <w:szCs w:val="22"/>
                <w:lang w:val="en-US"/>
              </w:rPr>
            </w:pPr>
          </w:p>
          <w:p w:rsidR="00FD22C8" w:rsidRDefault="00FD22C8" w:rsidP="001C64CA">
            <w:pPr>
              <w:rPr>
                <w:rFonts w:ascii="Times New Roman" w:hAnsi="Times New Roman"/>
                <w:sz w:val="22"/>
                <w:szCs w:val="22"/>
                <w:lang w:val="en-US"/>
              </w:rPr>
            </w:pPr>
            <w:r>
              <w:rPr>
                <w:rFonts w:ascii="Times New Roman" w:hAnsi="Times New Roman"/>
                <w:sz w:val="22"/>
                <w:szCs w:val="22"/>
                <w:lang w:val="en-US"/>
              </w:rPr>
              <w:t>List of alternates can be retrieved from the word index map</w:t>
            </w:r>
            <w:r w:rsidR="001C64CA">
              <w:rPr>
                <w:rFonts w:ascii="Times New Roman" w:hAnsi="Times New Roman"/>
                <w:sz w:val="22"/>
                <w:szCs w:val="22"/>
                <w:lang w:val="en-US"/>
              </w:rPr>
              <w:t xml:space="preserve"> by using word id as key</w:t>
            </w:r>
          </w:p>
          <w:p w:rsidR="001C64CA" w:rsidRPr="00E216B9" w:rsidRDefault="001C64CA" w:rsidP="001C64CA">
            <w:pPr>
              <w:rPr>
                <w:rFonts w:ascii="Times New Roman" w:hAnsi="Times New Roman"/>
                <w:sz w:val="22"/>
                <w:szCs w:val="22"/>
                <w:lang w:val="en-US"/>
              </w:rPr>
            </w:pPr>
          </w:p>
        </w:tc>
      </w:tr>
      <w:tr w:rsidR="00447414" w:rsidTr="00F13BFA">
        <w:tc>
          <w:tcPr>
            <w:tcW w:w="2988" w:type="dxa"/>
            <w:shd w:val="clear" w:color="auto" w:fill="FFFFFF" w:themeFill="background1"/>
          </w:tcPr>
          <w:p w:rsidR="00447414" w:rsidRPr="00E216B9" w:rsidRDefault="00447414" w:rsidP="00C233EA">
            <w:pPr>
              <w:rPr>
                <w:rFonts w:ascii="Times New Roman" w:hAnsi="Times New Roman"/>
                <w:sz w:val="22"/>
                <w:szCs w:val="22"/>
                <w:lang w:val="en-US"/>
              </w:rPr>
            </w:pPr>
            <w:r w:rsidRPr="00E216B9">
              <w:rPr>
                <w:rFonts w:ascii="Times New Roman" w:hAnsi="Times New Roman"/>
                <w:sz w:val="22"/>
                <w:szCs w:val="22"/>
                <w:lang w:val="en-US"/>
              </w:rPr>
              <w:t>macro_index</w:t>
            </w:r>
          </w:p>
          <w:p w:rsidR="00447414" w:rsidRDefault="00447414" w:rsidP="00447414">
            <w:pPr>
              <w:rPr>
                <w:rFonts w:ascii="Times New Roman" w:hAnsi="Times New Roman"/>
                <w:sz w:val="22"/>
                <w:szCs w:val="22"/>
                <w:lang w:val="en-US"/>
              </w:rPr>
            </w:pPr>
          </w:p>
          <w:p w:rsidR="00BF052E" w:rsidRDefault="00BF052E" w:rsidP="00AC4A14">
            <w:pPr>
              <w:rPr>
                <w:lang w:val="en-US"/>
              </w:rPr>
            </w:pPr>
            <w:r>
              <w:rPr>
                <w:rFonts w:ascii="Times New Roman" w:hAnsi="Times New Roman"/>
                <w:sz w:val="22"/>
                <w:szCs w:val="22"/>
                <w:lang w:val="en-US"/>
              </w:rPr>
              <w:t xml:space="preserve">A map containing macro id as key and value =list of alternate ids </w:t>
            </w:r>
            <w:r w:rsidR="00AC4A14">
              <w:rPr>
                <w:rFonts w:ascii="Times New Roman" w:hAnsi="Times New Roman"/>
                <w:sz w:val="22"/>
                <w:szCs w:val="22"/>
                <w:lang w:val="en-US"/>
              </w:rPr>
              <w:t>that evaluates the macro to true.</w:t>
            </w:r>
          </w:p>
        </w:tc>
        <w:tc>
          <w:tcPr>
            <w:tcW w:w="2790" w:type="dxa"/>
            <w:shd w:val="clear" w:color="auto" w:fill="FFFFFF" w:themeFill="background1"/>
          </w:tcPr>
          <w:p w:rsidR="006E6806" w:rsidRDefault="006E6806" w:rsidP="00BF052E">
            <w:pPr>
              <w:rPr>
                <w:rFonts w:ascii="Times New Roman" w:hAnsi="Times New Roman"/>
                <w:sz w:val="22"/>
                <w:szCs w:val="22"/>
                <w:lang w:val="en-US"/>
              </w:rPr>
            </w:pPr>
            <w:r w:rsidRPr="00DB5D15">
              <w:rPr>
                <w:rFonts w:ascii="Times New Roman" w:hAnsi="Times New Roman"/>
                <w:sz w:val="22"/>
                <w:szCs w:val="22"/>
                <w:lang w:val="en-US"/>
              </w:rPr>
              <w:t xml:space="preserve">key = </w:t>
            </w:r>
            <w:r>
              <w:rPr>
                <w:rFonts w:ascii="Times New Roman" w:hAnsi="Times New Roman"/>
                <w:sz w:val="22"/>
                <w:szCs w:val="22"/>
                <w:lang w:val="en-US"/>
              </w:rPr>
              <w:t>macro</w:t>
            </w:r>
            <w:r w:rsidRPr="00DB5D15">
              <w:rPr>
                <w:rFonts w:ascii="Times New Roman" w:hAnsi="Times New Roman"/>
                <w:sz w:val="22"/>
                <w:szCs w:val="22"/>
                <w:lang w:val="en-US"/>
              </w:rPr>
              <w:t xml:space="preserve"> id &amp;</w:t>
            </w:r>
          </w:p>
          <w:p w:rsidR="006E6806" w:rsidRPr="00DB5D15" w:rsidRDefault="006E6806" w:rsidP="00BF052E">
            <w:pPr>
              <w:rPr>
                <w:rFonts w:ascii="Times New Roman" w:hAnsi="Times New Roman"/>
                <w:sz w:val="22"/>
                <w:szCs w:val="22"/>
                <w:lang w:val="en-US"/>
              </w:rPr>
            </w:pPr>
            <w:r w:rsidRPr="00DB5D15">
              <w:rPr>
                <w:rFonts w:ascii="Times New Roman" w:hAnsi="Times New Roman"/>
                <w:sz w:val="22"/>
                <w:szCs w:val="22"/>
                <w:lang w:val="en-US"/>
              </w:rPr>
              <w:t xml:space="preserve">value = </w:t>
            </w:r>
            <w:r>
              <w:rPr>
                <w:rFonts w:ascii="Times New Roman" w:hAnsi="Times New Roman"/>
                <w:sz w:val="22"/>
                <w:szCs w:val="22"/>
                <w:lang w:val="en-US"/>
              </w:rPr>
              <w:t>list of question</w:t>
            </w:r>
            <w:r w:rsidR="00FD22C8">
              <w:rPr>
                <w:rFonts w:ascii="Times New Roman" w:hAnsi="Times New Roman"/>
                <w:sz w:val="22"/>
                <w:szCs w:val="22"/>
                <w:lang w:val="en-US"/>
              </w:rPr>
              <w:t>/</w:t>
            </w:r>
            <w:r>
              <w:rPr>
                <w:rFonts w:ascii="Times New Roman" w:hAnsi="Times New Roman"/>
                <w:sz w:val="22"/>
                <w:szCs w:val="22"/>
                <w:lang w:val="en-US"/>
              </w:rPr>
              <w:t xml:space="preserve"> alternate IDs</w:t>
            </w:r>
          </w:p>
        </w:tc>
        <w:tc>
          <w:tcPr>
            <w:tcW w:w="3780" w:type="dxa"/>
            <w:shd w:val="clear" w:color="auto" w:fill="FFFFFF" w:themeFill="background1"/>
          </w:tcPr>
          <w:p w:rsidR="00447414" w:rsidRDefault="00447414" w:rsidP="00447414">
            <w:pPr>
              <w:rPr>
                <w:rFonts w:ascii="Times New Roman" w:hAnsi="Times New Roman"/>
                <w:sz w:val="22"/>
                <w:szCs w:val="22"/>
                <w:lang w:val="en-US"/>
              </w:rPr>
            </w:pPr>
          </w:p>
          <w:p w:rsidR="00FD22C8" w:rsidRPr="00E216B9" w:rsidRDefault="00FD22C8" w:rsidP="00D8375C">
            <w:pPr>
              <w:rPr>
                <w:rFonts w:ascii="Times New Roman" w:hAnsi="Times New Roman"/>
                <w:sz w:val="22"/>
                <w:szCs w:val="22"/>
                <w:lang w:val="en-US"/>
              </w:rPr>
            </w:pPr>
            <w:r>
              <w:rPr>
                <w:rFonts w:ascii="Times New Roman" w:hAnsi="Times New Roman"/>
                <w:sz w:val="22"/>
                <w:szCs w:val="22"/>
                <w:lang w:val="en-US"/>
              </w:rPr>
              <w:t xml:space="preserve">List of alternates </w:t>
            </w:r>
            <w:r w:rsidR="00D8375C">
              <w:rPr>
                <w:rFonts w:ascii="Times New Roman" w:hAnsi="Times New Roman"/>
                <w:sz w:val="22"/>
                <w:szCs w:val="22"/>
                <w:lang w:val="en-US"/>
              </w:rPr>
              <w:t xml:space="preserve">that evaluates the macro to true </w:t>
            </w:r>
            <w:r>
              <w:rPr>
                <w:rFonts w:ascii="Times New Roman" w:hAnsi="Times New Roman"/>
                <w:sz w:val="22"/>
                <w:szCs w:val="22"/>
                <w:lang w:val="en-US"/>
              </w:rPr>
              <w:t xml:space="preserve">can be retrieved from </w:t>
            </w:r>
            <w:r w:rsidR="00D8375C">
              <w:rPr>
                <w:rFonts w:ascii="Times New Roman" w:hAnsi="Times New Roman"/>
                <w:sz w:val="22"/>
                <w:szCs w:val="22"/>
                <w:lang w:val="en-US"/>
              </w:rPr>
              <w:t>macro</w:t>
            </w:r>
            <w:r>
              <w:rPr>
                <w:rFonts w:ascii="Times New Roman" w:hAnsi="Times New Roman"/>
                <w:sz w:val="22"/>
                <w:szCs w:val="22"/>
                <w:lang w:val="en-US"/>
              </w:rPr>
              <w:t xml:space="preserve"> index map.</w:t>
            </w:r>
          </w:p>
        </w:tc>
      </w:tr>
      <w:tr w:rsidR="00F7503B" w:rsidTr="00F13BFA">
        <w:tc>
          <w:tcPr>
            <w:tcW w:w="2988" w:type="dxa"/>
            <w:shd w:val="clear" w:color="auto" w:fill="FFFFFF" w:themeFill="background1"/>
          </w:tcPr>
          <w:p w:rsidR="00F7503B" w:rsidRDefault="00AC4A14" w:rsidP="00C233EA">
            <w:pPr>
              <w:rPr>
                <w:rFonts w:ascii="Times New Roman" w:hAnsi="Times New Roman"/>
                <w:sz w:val="22"/>
                <w:szCs w:val="22"/>
                <w:lang w:val="en-US"/>
              </w:rPr>
            </w:pPr>
            <w:r>
              <w:rPr>
                <w:rFonts w:ascii="Times New Roman" w:hAnsi="Times New Roman"/>
                <w:sz w:val="22"/>
                <w:szCs w:val="22"/>
                <w:lang w:val="en-US"/>
              </w:rPr>
              <w:t>Alternate_word_index</w:t>
            </w:r>
          </w:p>
          <w:p w:rsidR="00AC4A14" w:rsidRPr="00E216B9" w:rsidRDefault="00AC4A14" w:rsidP="00C233EA">
            <w:pPr>
              <w:rPr>
                <w:rFonts w:ascii="Times New Roman" w:hAnsi="Times New Roman"/>
                <w:sz w:val="22"/>
                <w:szCs w:val="22"/>
                <w:lang w:val="en-US"/>
              </w:rPr>
            </w:pPr>
          </w:p>
        </w:tc>
        <w:tc>
          <w:tcPr>
            <w:tcW w:w="2790" w:type="dxa"/>
            <w:shd w:val="clear" w:color="auto" w:fill="FFFFFF" w:themeFill="background1"/>
          </w:tcPr>
          <w:p w:rsidR="00C775B9" w:rsidRDefault="00C775B9" w:rsidP="00C775B9">
            <w:pPr>
              <w:rPr>
                <w:rFonts w:ascii="Times New Roman" w:hAnsi="Times New Roman"/>
                <w:sz w:val="22"/>
                <w:szCs w:val="22"/>
                <w:lang w:val="en-US"/>
              </w:rPr>
            </w:pPr>
            <w:r w:rsidRPr="00DB5D15">
              <w:rPr>
                <w:rFonts w:ascii="Times New Roman" w:hAnsi="Times New Roman"/>
                <w:sz w:val="22"/>
                <w:szCs w:val="22"/>
                <w:lang w:val="en-US"/>
              </w:rPr>
              <w:t>key =</w:t>
            </w:r>
            <w:r>
              <w:rPr>
                <w:rFonts w:ascii="Times New Roman" w:hAnsi="Times New Roman"/>
                <w:sz w:val="22"/>
                <w:szCs w:val="22"/>
                <w:lang w:val="en-US"/>
              </w:rPr>
              <w:t>alternate id</w:t>
            </w:r>
            <w:r w:rsidRPr="00DB5D15">
              <w:rPr>
                <w:rFonts w:ascii="Times New Roman" w:hAnsi="Times New Roman"/>
                <w:sz w:val="22"/>
                <w:szCs w:val="22"/>
                <w:lang w:val="en-US"/>
              </w:rPr>
              <w:t>&amp;</w:t>
            </w:r>
          </w:p>
          <w:p w:rsidR="00F7503B" w:rsidRPr="00DB5D15" w:rsidRDefault="00C775B9" w:rsidP="00C775B9">
            <w:pPr>
              <w:rPr>
                <w:rFonts w:ascii="Times New Roman" w:hAnsi="Times New Roman"/>
                <w:sz w:val="22"/>
                <w:szCs w:val="22"/>
                <w:lang w:val="en-US"/>
              </w:rPr>
            </w:pPr>
            <w:r w:rsidRPr="00DB5D15">
              <w:rPr>
                <w:rFonts w:ascii="Times New Roman" w:hAnsi="Times New Roman"/>
                <w:sz w:val="22"/>
                <w:szCs w:val="22"/>
                <w:lang w:val="en-US"/>
              </w:rPr>
              <w:t xml:space="preserve">value = </w:t>
            </w:r>
            <w:r>
              <w:rPr>
                <w:rFonts w:ascii="Times New Roman" w:hAnsi="Times New Roman"/>
                <w:sz w:val="22"/>
                <w:szCs w:val="22"/>
                <w:lang w:val="en-US"/>
              </w:rPr>
              <w:t>list of word ids</w:t>
            </w:r>
          </w:p>
        </w:tc>
        <w:tc>
          <w:tcPr>
            <w:tcW w:w="3780" w:type="dxa"/>
            <w:shd w:val="clear" w:color="auto" w:fill="FFFFFF" w:themeFill="background1"/>
          </w:tcPr>
          <w:p w:rsidR="00F7503B" w:rsidRPr="00C04651" w:rsidDel="00FD22C8" w:rsidRDefault="00D8375C" w:rsidP="00447414">
            <w:pPr>
              <w:rPr>
                <w:rFonts w:ascii="Times New Roman" w:hAnsi="Times New Roman"/>
                <w:sz w:val="22"/>
                <w:szCs w:val="22"/>
                <w:lang w:val="en-US"/>
              </w:rPr>
            </w:pPr>
            <w:r>
              <w:rPr>
                <w:rFonts w:ascii="Times New Roman" w:hAnsi="Times New Roman"/>
                <w:sz w:val="22"/>
                <w:szCs w:val="22"/>
                <w:lang w:val="en-US"/>
              </w:rPr>
              <w:t>A map containing alternate id as key and value = list of words used in the alternate.</w:t>
            </w:r>
          </w:p>
        </w:tc>
      </w:tr>
      <w:tr w:rsidR="00F7503B" w:rsidTr="00F13BFA">
        <w:tc>
          <w:tcPr>
            <w:tcW w:w="2988" w:type="dxa"/>
            <w:shd w:val="clear" w:color="auto" w:fill="FFFFFF" w:themeFill="background1"/>
          </w:tcPr>
          <w:p w:rsidR="00AC4A14" w:rsidRDefault="00AC4A14" w:rsidP="00AC4A14">
            <w:pPr>
              <w:rPr>
                <w:rFonts w:ascii="Times New Roman" w:hAnsi="Times New Roman"/>
                <w:sz w:val="22"/>
                <w:szCs w:val="22"/>
                <w:lang w:val="en-US"/>
              </w:rPr>
            </w:pPr>
            <w:r>
              <w:rPr>
                <w:rFonts w:ascii="Times New Roman" w:hAnsi="Times New Roman"/>
                <w:sz w:val="22"/>
                <w:szCs w:val="22"/>
                <w:lang w:val="en-US"/>
              </w:rPr>
              <w:t>Alternate_macro_index</w:t>
            </w:r>
          </w:p>
          <w:p w:rsidR="00F7503B" w:rsidRPr="00E216B9" w:rsidRDefault="00F7503B" w:rsidP="00AC4A14">
            <w:pPr>
              <w:rPr>
                <w:rFonts w:ascii="Times New Roman" w:hAnsi="Times New Roman"/>
                <w:sz w:val="22"/>
                <w:szCs w:val="22"/>
                <w:lang w:val="en-US"/>
              </w:rPr>
            </w:pPr>
          </w:p>
        </w:tc>
        <w:tc>
          <w:tcPr>
            <w:tcW w:w="2790" w:type="dxa"/>
            <w:shd w:val="clear" w:color="auto" w:fill="FFFFFF" w:themeFill="background1"/>
          </w:tcPr>
          <w:p w:rsidR="00C775B9" w:rsidRDefault="00C775B9" w:rsidP="00C775B9">
            <w:pPr>
              <w:rPr>
                <w:rFonts w:ascii="Times New Roman" w:hAnsi="Times New Roman"/>
                <w:sz w:val="22"/>
                <w:szCs w:val="22"/>
                <w:lang w:val="en-US"/>
              </w:rPr>
            </w:pPr>
            <w:r w:rsidRPr="00DB5D15">
              <w:rPr>
                <w:rFonts w:ascii="Times New Roman" w:hAnsi="Times New Roman"/>
                <w:sz w:val="22"/>
                <w:szCs w:val="22"/>
                <w:lang w:val="en-US"/>
              </w:rPr>
              <w:t>key =</w:t>
            </w:r>
            <w:r>
              <w:rPr>
                <w:rFonts w:ascii="Times New Roman" w:hAnsi="Times New Roman"/>
                <w:sz w:val="22"/>
                <w:szCs w:val="22"/>
                <w:lang w:val="en-US"/>
              </w:rPr>
              <w:t>alternate id</w:t>
            </w:r>
            <w:r w:rsidRPr="00DB5D15">
              <w:rPr>
                <w:rFonts w:ascii="Times New Roman" w:hAnsi="Times New Roman"/>
                <w:sz w:val="22"/>
                <w:szCs w:val="22"/>
                <w:lang w:val="en-US"/>
              </w:rPr>
              <w:t>&amp;</w:t>
            </w:r>
          </w:p>
          <w:p w:rsidR="00F7503B" w:rsidRPr="00DB5D15" w:rsidRDefault="00C775B9" w:rsidP="00C775B9">
            <w:pPr>
              <w:rPr>
                <w:rFonts w:ascii="Times New Roman" w:hAnsi="Times New Roman"/>
                <w:sz w:val="22"/>
                <w:szCs w:val="22"/>
                <w:lang w:val="en-US"/>
              </w:rPr>
            </w:pPr>
            <w:r w:rsidRPr="00DB5D15">
              <w:rPr>
                <w:rFonts w:ascii="Times New Roman" w:hAnsi="Times New Roman"/>
                <w:sz w:val="22"/>
                <w:szCs w:val="22"/>
                <w:lang w:val="en-US"/>
              </w:rPr>
              <w:t xml:space="preserve">value = </w:t>
            </w:r>
            <w:r>
              <w:rPr>
                <w:rFonts w:ascii="Times New Roman" w:hAnsi="Times New Roman"/>
                <w:sz w:val="22"/>
                <w:szCs w:val="22"/>
                <w:lang w:val="en-US"/>
              </w:rPr>
              <w:t>list of macro ids</w:t>
            </w:r>
          </w:p>
        </w:tc>
        <w:tc>
          <w:tcPr>
            <w:tcW w:w="3780" w:type="dxa"/>
            <w:shd w:val="clear" w:color="auto" w:fill="FFFFFF" w:themeFill="background1"/>
          </w:tcPr>
          <w:p w:rsidR="00F7503B" w:rsidRPr="00C04651" w:rsidDel="00FD22C8" w:rsidRDefault="00D8375C" w:rsidP="00447414">
            <w:pPr>
              <w:rPr>
                <w:rFonts w:ascii="Times New Roman" w:hAnsi="Times New Roman"/>
                <w:sz w:val="22"/>
                <w:szCs w:val="22"/>
                <w:lang w:val="en-US"/>
              </w:rPr>
            </w:pPr>
            <w:r>
              <w:rPr>
                <w:rFonts w:ascii="Times New Roman" w:hAnsi="Times New Roman"/>
                <w:sz w:val="22"/>
                <w:szCs w:val="22"/>
                <w:lang w:val="en-US"/>
              </w:rPr>
              <w:t>A map containing alternate id as key and value = list of macro which evaluates to true for the alternate.</w:t>
            </w:r>
          </w:p>
        </w:tc>
      </w:tr>
    </w:tbl>
    <w:p w:rsidR="003B21C9" w:rsidRDefault="003B21C9" w:rsidP="00DD5B7C">
      <w:pPr>
        <w:rPr>
          <w:lang w:val="en-US"/>
        </w:rPr>
      </w:pPr>
    </w:p>
    <w:p w:rsidR="001F4CD2" w:rsidRDefault="00FE5C68" w:rsidP="00DD5B7C">
      <w:pPr>
        <w:rPr>
          <w:rFonts w:ascii="Times New Roman" w:hAnsi="Times New Roman"/>
          <w:sz w:val="22"/>
          <w:szCs w:val="22"/>
          <w:lang w:val="en-US"/>
        </w:rPr>
      </w:pPr>
      <w:r w:rsidRPr="00DB5D15">
        <w:rPr>
          <w:rFonts w:ascii="Times New Roman" w:hAnsi="Times New Roman"/>
          <w:sz w:val="22"/>
          <w:szCs w:val="22"/>
          <w:lang w:val="en-US"/>
        </w:rPr>
        <w:t>Above structure will have an added advantage for real time macro index updates for new alternates/macros.</w:t>
      </w:r>
    </w:p>
    <w:p w:rsidR="00643296" w:rsidRDefault="00643296" w:rsidP="00DD5B7C">
      <w:pPr>
        <w:rPr>
          <w:rFonts w:ascii="Times New Roman" w:hAnsi="Times New Roman"/>
          <w:sz w:val="22"/>
          <w:szCs w:val="22"/>
          <w:lang w:val="en-US"/>
        </w:rPr>
      </w:pPr>
      <w:r>
        <w:rPr>
          <w:rFonts w:ascii="Times New Roman" w:hAnsi="Times New Roman"/>
          <w:sz w:val="22"/>
          <w:szCs w:val="22"/>
          <w:lang w:val="en-US"/>
        </w:rPr>
        <w:t>Index information will be held in memory and also persisted in indexDB</w:t>
      </w:r>
      <w:r w:rsidR="00385FB9">
        <w:rPr>
          <w:rFonts w:ascii="Times New Roman" w:hAnsi="Times New Roman"/>
          <w:sz w:val="22"/>
          <w:szCs w:val="22"/>
          <w:lang w:val="en-US"/>
        </w:rPr>
        <w:t xml:space="preserve"> (persistence is only applicable for engine in test environment)</w:t>
      </w:r>
    </w:p>
    <w:p w:rsidR="001F4CD2" w:rsidRDefault="001F4CD2" w:rsidP="00DD5B7C">
      <w:pPr>
        <w:rPr>
          <w:rFonts w:ascii="Times New Roman" w:hAnsi="Times New Roman"/>
          <w:sz w:val="22"/>
          <w:szCs w:val="22"/>
          <w:lang w:val="en-US"/>
        </w:rPr>
      </w:pPr>
    </w:p>
    <w:p w:rsidR="00E50DA6" w:rsidRDefault="00BA0A44" w:rsidP="00DD5B7C">
      <w:pPr>
        <w:rPr>
          <w:rFonts w:ascii="Times New Roman" w:hAnsi="Times New Roman"/>
          <w:sz w:val="22"/>
          <w:szCs w:val="22"/>
          <w:lang w:val="en-US"/>
        </w:rPr>
      </w:pPr>
      <w:r>
        <w:rPr>
          <w:rFonts w:ascii="Times New Roman" w:hAnsi="Times New Roman"/>
          <w:sz w:val="22"/>
          <w:szCs w:val="22"/>
          <w:lang w:val="en-US"/>
        </w:rPr>
        <w:t>Note: Test Engine will hold alternate text in memory as it will be used while creating indexes. For production engine, it is not required as production engine will only use indexes but never create them.</w:t>
      </w:r>
    </w:p>
    <w:p w:rsidR="00940BF9" w:rsidRDefault="00940BF9" w:rsidP="00EB48F4">
      <w:pPr>
        <w:pStyle w:val="Heading3"/>
      </w:pPr>
      <w:bookmarkStart w:id="55" w:name="_Toc302982697"/>
      <w:r>
        <w:t>Use Case: V-Portal publishes the KB with macro index information:</w:t>
      </w:r>
      <w:bookmarkEnd w:id="55"/>
    </w:p>
    <w:p w:rsidR="00940BF9" w:rsidRDefault="00940BF9" w:rsidP="00DB5D15">
      <w:pPr>
        <w:pStyle w:val="Heading4"/>
        <w:tabs>
          <w:tab w:val="clear" w:pos="864"/>
          <w:tab w:val="num" w:pos="1584"/>
        </w:tabs>
        <w:ind w:left="1584"/>
      </w:pPr>
      <w:r>
        <w:t>Actors</w:t>
      </w:r>
    </w:p>
    <w:p w:rsidR="00940BF9" w:rsidRPr="00940BF9" w:rsidRDefault="00940BF9" w:rsidP="00DB5D15">
      <w:pPr>
        <w:spacing w:after="0" w:line="240" w:lineRule="auto"/>
        <w:ind w:left="1440" w:firstLine="144"/>
        <w:jc w:val="both"/>
        <w:rPr>
          <w:rFonts w:ascii="Times New Roman" w:hAnsi="Times New Roman"/>
          <w:sz w:val="22"/>
          <w:szCs w:val="20"/>
          <w:lang w:val="en-US"/>
        </w:rPr>
      </w:pPr>
      <w:r>
        <w:rPr>
          <w:rFonts w:ascii="Times New Roman" w:hAnsi="Times New Roman"/>
          <w:sz w:val="22"/>
          <w:szCs w:val="20"/>
          <w:lang w:val="en-US"/>
        </w:rPr>
        <w:t>Administrator</w:t>
      </w:r>
      <w:r w:rsidRPr="00766A20">
        <w:rPr>
          <w:rFonts w:ascii="Times New Roman" w:hAnsi="Times New Roman"/>
          <w:sz w:val="22"/>
          <w:szCs w:val="20"/>
          <w:lang w:val="en-US"/>
        </w:rPr>
        <w:t xml:space="preserve">, Virtual </w:t>
      </w:r>
      <w:r>
        <w:rPr>
          <w:rFonts w:ascii="Times New Roman" w:hAnsi="Times New Roman"/>
          <w:sz w:val="22"/>
          <w:szCs w:val="20"/>
          <w:lang w:val="en-US"/>
        </w:rPr>
        <w:t>Portal</w:t>
      </w:r>
      <w:r w:rsidRPr="00766A20">
        <w:rPr>
          <w:rFonts w:ascii="Times New Roman" w:hAnsi="Times New Roman"/>
          <w:sz w:val="22"/>
          <w:szCs w:val="20"/>
          <w:lang w:val="en-US"/>
        </w:rPr>
        <w:t>, V-Engine</w:t>
      </w:r>
    </w:p>
    <w:p w:rsidR="00940BF9" w:rsidRDefault="00940BF9" w:rsidP="00DB5D15">
      <w:pPr>
        <w:pStyle w:val="Heading4"/>
        <w:tabs>
          <w:tab w:val="clear" w:pos="864"/>
          <w:tab w:val="num" w:pos="1584"/>
        </w:tabs>
        <w:ind w:left="1584"/>
      </w:pPr>
      <w:r>
        <w:t>Trigger</w:t>
      </w:r>
    </w:p>
    <w:p w:rsidR="00940BF9" w:rsidRPr="00766A20" w:rsidRDefault="00940BF9" w:rsidP="00DB5D15">
      <w:pPr>
        <w:spacing w:after="0" w:line="240" w:lineRule="auto"/>
        <w:ind w:left="1440" w:firstLine="144"/>
        <w:jc w:val="both"/>
        <w:rPr>
          <w:rFonts w:ascii="Times New Roman" w:hAnsi="Times New Roman"/>
          <w:sz w:val="22"/>
          <w:szCs w:val="20"/>
          <w:lang w:val="en-US"/>
        </w:rPr>
      </w:pPr>
      <w:r>
        <w:rPr>
          <w:rFonts w:ascii="Times New Roman" w:hAnsi="Times New Roman"/>
          <w:sz w:val="22"/>
          <w:szCs w:val="20"/>
          <w:lang w:val="en-US"/>
        </w:rPr>
        <w:t>Administratorrequests in V-portal to publish KB</w:t>
      </w:r>
      <w:r w:rsidRPr="00766A20">
        <w:rPr>
          <w:rFonts w:ascii="Times New Roman" w:hAnsi="Times New Roman"/>
          <w:sz w:val="22"/>
          <w:szCs w:val="20"/>
          <w:lang w:val="en-US"/>
        </w:rPr>
        <w:t>.</w:t>
      </w:r>
    </w:p>
    <w:p w:rsidR="00940BF9" w:rsidRDefault="00940BF9" w:rsidP="00DB5D15">
      <w:pPr>
        <w:pStyle w:val="Heading4"/>
        <w:tabs>
          <w:tab w:val="clear" w:pos="864"/>
          <w:tab w:val="num" w:pos="1584"/>
        </w:tabs>
        <w:ind w:left="1584"/>
      </w:pPr>
      <w:r>
        <w:t>Description</w:t>
      </w:r>
    </w:p>
    <w:p w:rsidR="00940BF9" w:rsidRDefault="00940BF9" w:rsidP="00DB5D15">
      <w:pPr>
        <w:pStyle w:val="BodyText"/>
        <w:ind w:left="1584"/>
      </w:pPr>
      <w:r>
        <w:t>This uses case describes the scenario of where KB is published by V-portal, published KB contains macro indexing information</w:t>
      </w:r>
      <w:r w:rsidR="00EC6B2B">
        <w:t xml:space="preserve">, V-Engine loads KB along with macro indexing information. </w:t>
      </w:r>
    </w:p>
    <w:p w:rsidR="00940BF9" w:rsidRDefault="00940BF9" w:rsidP="00DB5D15">
      <w:pPr>
        <w:pStyle w:val="Heading4"/>
        <w:tabs>
          <w:tab w:val="clear" w:pos="864"/>
          <w:tab w:val="num" w:pos="1584"/>
        </w:tabs>
        <w:ind w:left="1584"/>
      </w:pPr>
      <w:r>
        <w:t>Preconditions</w:t>
      </w:r>
    </w:p>
    <w:p w:rsidR="00940BF9" w:rsidRPr="00766A20" w:rsidRDefault="00940BF9" w:rsidP="00DB5D15">
      <w:pPr>
        <w:spacing w:after="0" w:line="240" w:lineRule="auto"/>
        <w:ind w:left="1584"/>
        <w:rPr>
          <w:rFonts w:ascii="Times New Roman" w:hAnsi="Times New Roman"/>
          <w:sz w:val="22"/>
          <w:szCs w:val="20"/>
          <w:lang w:val="en-US"/>
        </w:rPr>
      </w:pPr>
      <w:r w:rsidRPr="00D95F02">
        <w:rPr>
          <w:rFonts w:ascii="Times New Roman" w:hAnsi="Times New Roman"/>
          <w:sz w:val="22"/>
          <w:szCs w:val="20"/>
          <w:lang w:val="en-US"/>
        </w:rPr>
        <w:t xml:space="preserve">Project configuration to use </w:t>
      </w:r>
      <w:r w:rsidR="00A212FF">
        <w:rPr>
          <w:rFonts w:ascii="Times New Roman" w:hAnsi="Times New Roman"/>
          <w:sz w:val="22"/>
          <w:szCs w:val="20"/>
          <w:lang w:val="en-US"/>
        </w:rPr>
        <w:t>macro Indexing</w:t>
      </w:r>
      <w:r w:rsidR="00DB5D15">
        <w:rPr>
          <w:rFonts w:ascii="Times New Roman" w:hAnsi="Times New Roman"/>
          <w:sz w:val="22"/>
          <w:szCs w:val="20"/>
          <w:lang w:val="en-US"/>
        </w:rPr>
        <w:t>, Index DB is updated with macro indexing information.</w:t>
      </w:r>
    </w:p>
    <w:p w:rsidR="00940BF9" w:rsidRDefault="00940BF9" w:rsidP="00DB5D15">
      <w:pPr>
        <w:pStyle w:val="Heading4"/>
        <w:tabs>
          <w:tab w:val="clear" w:pos="864"/>
          <w:tab w:val="num" w:pos="1584"/>
        </w:tabs>
        <w:ind w:left="1584"/>
      </w:pPr>
      <w:r>
        <w:t>Postconditions</w:t>
      </w:r>
    </w:p>
    <w:p w:rsidR="00940BF9" w:rsidRDefault="00AE1045" w:rsidP="00DB5D15">
      <w:pPr>
        <w:pStyle w:val="BodyText"/>
        <w:ind w:left="1440" w:firstLine="144"/>
      </w:pPr>
      <w:r>
        <w:t>KB loaded in V-Engine memory along with macro indexing information</w:t>
      </w:r>
      <w:r w:rsidR="00940BF9">
        <w:t>.</w:t>
      </w:r>
    </w:p>
    <w:p w:rsidR="00940BF9" w:rsidRDefault="00940BF9" w:rsidP="00DB5D15">
      <w:pPr>
        <w:pStyle w:val="Heading4"/>
        <w:tabs>
          <w:tab w:val="clear" w:pos="864"/>
          <w:tab w:val="num" w:pos="1584"/>
        </w:tabs>
        <w:ind w:left="1584"/>
      </w:pPr>
      <w:r>
        <w:t>Normal Flow</w:t>
      </w:r>
    </w:p>
    <w:p w:rsidR="005F01DC" w:rsidRDefault="00C15464" w:rsidP="00523D14">
      <w:pPr>
        <w:pStyle w:val="BodyText"/>
        <w:numPr>
          <w:ilvl w:val="0"/>
          <w:numId w:val="34"/>
        </w:numPr>
      </w:pPr>
      <w:r>
        <w:t>Administratorrequests in V-portal to publish KB</w:t>
      </w:r>
      <w:r w:rsidR="00940BF9">
        <w:t>.</w:t>
      </w:r>
    </w:p>
    <w:p w:rsidR="005F01DC" w:rsidRDefault="00C15464" w:rsidP="00523D14">
      <w:pPr>
        <w:pStyle w:val="BodyText"/>
        <w:numPr>
          <w:ilvl w:val="0"/>
          <w:numId w:val="34"/>
        </w:numPr>
      </w:pPr>
      <w:r>
        <w:t>V-portal checks project configuration for macro indexing</w:t>
      </w:r>
    </w:p>
    <w:p w:rsidR="005F01DC" w:rsidRDefault="00C15464" w:rsidP="00523D14">
      <w:pPr>
        <w:pStyle w:val="BodyText"/>
        <w:numPr>
          <w:ilvl w:val="0"/>
          <w:numId w:val="34"/>
        </w:numPr>
      </w:pPr>
      <w:r>
        <w:t>V-portal reads Index DB to get macro indexing information</w:t>
      </w:r>
    </w:p>
    <w:p w:rsidR="005F01DC" w:rsidRDefault="00C15464" w:rsidP="00523D14">
      <w:pPr>
        <w:pStyle w:val="BodyText"/>
        <w:numPr>
          <w:ilvl w:val="0"/>
          <w:numId w:val="34"/>
        </w:numPr>
      </w:pPr>
      <w:r>
        <w:t>V-portal publishes KB which also contains macro indexing information</w:t>
      </w:r>
      <w:r w:rsidR="00940BF9">
        <w:t>.</w:t>
      </w:r>
    </w:p>
    <w:p w:rsidR="005F01DC" w:rsidRDefault="00B35325" w:rsidP="00523D14">
      <w:pPr>
        <w:pStyle w:val="BodyText"/>
        <w:numPr>
          <w:ilvl w:val="0"/>
          <w:numId w:val="34"/>
        </w:numPr>
      </w:pPr>
      <w:r>
        <w:t>V-portal sends request to V-Engine to reload KB.</w:t>
      </w:r>
    </w:p>
    <w:p w:rsidR="005F01DC" w:rsidRDefault="00940BF9" w:rsidP="00523D14">
      <w:pPr>
        <w:pStyle w:val="BodyText"/>
        <w:numPr>
          <w:ilvl w:val="0"/>
          <w:numId w:val="34"/>
        </w:numPr>
      </w:pPr>
      <w:r>
        <w:t>V-Engine</w:t>
      </w:r>
      <w:r w:rsidR="00C15464">
        <w:t xml:space="preserve"> reads published KB containing macro indexing information, loads the KB into memory, it also loads macro indexing information into memory (maps).</w:t>
      </w:r>
    </w:p>
    <w:p w:rsidR="00940BF9" w:rsidRDefault="00940BF9" w:rsidP="00DB5D15">
      <w:pPr>
        <w:pStyle w:val="Heading4"/>
        <w:tabs>
          <w:tab w:val="clear" w:pos="864"/>
          <w:tab w:val="num" w:pos="1584"/>
        </w:tabs>
        <w:ind w:left="1584"/>
      </w:pPr>
      <w:r>
        <w:t>Alternative Flow-</w:t>
      </w:r>
    </w:p>
    <w:p w:rsidR="00940BF9" w:rsidRDefault="00DB5D15" w:rsidP="006F6BF4">
      <w:pPr>
        <w:pStyle w:val="BodyText"/>
        <w:ind w:left="1440" w:firstLine="144"/>
      </w:pPr>
      <w:r>
        <w:t>NA</w:t>
      </w:r>
    </w:p>
    <w:p w:rsidR="00DB5D15" w:rsidRDefault="00DB5D15" w:rsidP="00EB48F4">
      <w:pPr>
        <w:pStyle w:val="Heading3"/>
      </w:pPr>
      <w:bookmarkStart w:id="56" w:name="_Toc302982698"/>
      <w:r>
        <w:t xml:space="preserve">Use Case: </w:t>
      </w:r>
      <w:r w:rsidR="00FE73BF">
        <w:t>User adds</w:t>
      </w:r>
      <w:r w:rsidR="009D4644">
        <w:t xml:space="preserve"> a new</w:t>
      </w:r>
      <w:r w:rsidR="00FE73BF">
        <w:t xml:space="preserve"> alternate in </w:t>
      </w:r>
      <w:r>
        <w:t>V-Portal</w:t>
      </w:r>
      <w:bookmarkEnd w:id="56"/>
    </w:p>
    <w:p w:rsidR="00DB5D15" w:rsidRDefault="00DB5D15" w:rsidP="00DB5D15">
      <w:pPr>
        <w:pStyle w:val="Heading4"/>
        <w:tabs>
          <w:tab w:val="clear" w:pos="864"/>
          <w:tab w:val="num" w:pos="1584"/>
        </w:tabs>
        <w:ind w:left="1584"/>
      </w:pPr>
      <w:r>
        <w:t>Actors</w:t>
      </w:r>
    </w:p>
    <w:p w:rsidR="00DB5D15" w:rsidRPr="00940BF9" w:rsidRDefault="00FE73BF" w:rsidP="00DB5D15">
      <w:pPr>
        <w:spacing w:after="0" w:line="240" w:lineRule="auto"/>
        <w:ind w:left="1440" w:firstLine="144"/>
        <w:jc w:val="both"/>
        <w:rPr>
          <w:rFonts w:ascii="Times New Roman" w:hAnsi="Times New Roman"/>
          <w:sz w:val="22"/>
          <w:szCs w:val="20"/>
          <w:lang w:val="en-US"/>
        </w:rPr>
      </w:pPr>
      <w:r>
        <w:rPr>
          <w:rFonts w:ascii="Times New Roman" w:hAnsi="Times New Roman"/>
          <w:sz w:val="22"/>
          <w:szCs w:val="20"/>
          <w:lang w:val="en-US"/>
        </w:rPr>
        <w:t>V-Portal user</w:t>
      </w:r>
      <w:r w:rsidR="00DB5D15" w:rsidRPr="00766A20">
        <w:rPr>
          <w:rFonts w:ascii="Times New Roman" w:hAnsi="Times New Roman"/>
          <w:sz w:val="22"/>
          <w:szCs w:val="20"/>
          <w:lang w:val="en-US"/>
        </w:rPr>
        <w:t xml:space="preserve">, Virtual </w:t>
      </w:r>
      <w:r w:rsidR="00DB5D15">
        <w:rPr>
          <w:rFonts w:ascii="Times New Roman" w:hAnsi="Times New Roman"/>
          <w:sz w:val="22"/>
          <w:szCs w:val="20"/>
          <w:lang w:val="en-US"/>
        </w:rPr>
        <w:t>Portal</w:t>
      </w:r>
      <w:r w:rsidR="00DB5D15" w:rsidRPr="00766A20">
        <w:rPr>
          <w:rFonts w:ascii="Times New Roman" w:hAnsi="Times New Roman"/>
          <w:sz w:val="22"/>
          <w:szCs w:val="20"/>
          <w:lang w:val="en-US"/>
        </w:rPr>
        <w:t>, V-Engine</w:t>
      </w:r>
    </w:p>
    <w:p w:rsidR="00DB5D15" w:rsidRDefault="00DB5D15" w:rsidP="00DB5D15">
      <w:pPr>
        <w:pStyle w:val="Heading4"/>
        <w:tabs>
          <w:tab w:val="clear" w:pos="864"/>
          <w:tab w:val="num" w:pos="1584"/>
        </w:tabs>
        <w:ind w:left="1584"/>
      </w:pPr>
      <w:r>
        <w:t>Trigger</w:t>
      </w:r>
    </w:p>
    <w:p w:rsidR="00DB5D15" w:rsidRPr="00766A20" w:rsidRDefault="00FE73BF" w:rsidP="00DB5D15">
      <w:pPr>
        <w:spacing w:after="0" w:line="240" w:lineRule="auto"/>
        <w:ind w:left="1440" w:firstLine="144"/>
        <w:jc w:val="both"/>
        <w:rPr>
          <w:rFonts w:ascii="Times New Roman" w:hAnsi="Times New Roman"/>
          <w:sz w:val="22"/>
          <w:szCs w:val="20"/>
          <w:lang w:val="en-US"/>
        </w:rPr>
      </w:pPr>
      <w:r>
        <w:rPr>
          <w:rFonts w:ascii="Times New Roman" w:hAnsi="Times New Roman"/>
          <w:sz w:val="22"/>
          <w:szCs w:val="20"/>
          <w:lang w:val="en-US"/>
        </w:rPr>
        <w:t xml:space="preserve">User </w:t>
      </w:r>
      <w:r w:rsidR="00DB5D15">
        <w:rPr>
          <w:rFonts w:ascii="Times New Roman" w:hAnsi="Times New Roman"/>
          <w:sz w:val="22"/>
          <w:szCs w:val="20"/>
          <w:lang w:val="en-US"/>
        </w:rPr>
        <w:t xml:space="preserve">requests in V-portal </w:t>
      </w:r>
      <w:r w:rsidR="009D4644">
        <w:rPr>
          <w:rFonts w:ascii="Times New Roman" w:hAnsi="Times New Roman"/>
          <w:sz w:val="22"/>
          <w:szCs w:val="20"/>
          <w:lang w:val="en-US"/>
        </w:rPr>
        <w:t xml:space="preserve">to add a new </w:t>
      </w:r>
      <w:r>
        <w:rPr>
          <w:rFonts w:ascii="Times New Roman" w:hAnsi="Times New Roman"/>
          <w:sz w:val="22"/>
          <w:szCs w:val="20"/>
          <w:lang w:val="en-US"/>
        </w:rPr>
        <w:t>alternate</w:t>
      </w:r>
      <w:r w:rsidR="00406F93">
        <w:rPr>
          <w:rFonts w:ascii="Times New Roman" w:hAnsi="Times New Roman"/>
          <w:sz w:val="22"/>
          <w:szCs w:val="20"/>
          <w:lang w:val="en-US"/>
        </w:rPr>
        <w:t xml:space="preserve"> (question </w:t>
      </w:r>
      <w:r w:rsidR="00830A10">
        <w:rPr>
          <w:rFonts w:ascii="Times New Roman" w:hAnsi="Times New Roman"/>
          <w:sz w:val="22"/>
          <w:szCs w:val="20"/>
          <w:lang w:val="en-US"/>
        </w:rPr>
        <w:t>itself is an alternate)</w:t>
      </w:r>
    </w:p>
    <w:p w:rsidR="00DB5D15" w:rsidRDefault="00DB5D15" w:rsidP="00DB5D15">
      <w:pPr>
        <w:pStyle w:val="Heading4"/>
        <w:tabs>
          <w:tab w:val="clear" w:pos="864"/>
          <w:tab w:val="num" w:pos="1584"/>
        </w:tabs>
        <w:ind w:left="1584"/>
      </w:pPr>
      <w:r>
        <w:t>Description</w:t>
      </w:r>
    </w:p>
    <w:p w:rsidR="00DB5D15" w:rsidRDefault="00DB5D15" w:rsidP="00DB5D15">
      <w:pPr>
        <w:pStyle w:val="BodyText"/>
        <w:ind w:left="1584"/>
      </w:pPr>
      <w:r>
        <w:t xml:space="preserve">This uses case describes the scenario of where </w:t>
      </w:r>
      <w:r w:rsidR="00FE73BF">
        <w:t xml:space="preserve">user adds an alternate, V-Portal sends request to V-Engine to </w:t>
      </w:r>
      <w:r w:rsidR="009D4644">
        <w:t>create</w:t>
      </w:r>
      <w:r w:rsidR="00FE73BF">
        <w:t xml:space="preserve"> its corresponding memory</w:t>
      </w:r>
      <w:r w:rsidR="009D4644">
        <w:t xml:space="preserve"> object</w:t>
      </w:r>
      <w:r>
        <w:t>.</w:t>
      </w:r>
      <w:r w:rsidR="00FE73BF">
        <w:t xml:space="preserve"> V-Engine will also update the macro indexing information.</w:t>
      </w:r>
    </w:p>
    <w:p w:rsidR="00DB5D15" w:rsidRDefault="00DB5D15" w:rsidP="00DB5D15">
      <w:pPr>
        <w:pStyle w:val="Heading4"/>
        <w:tabs>
          <w:tab w:val="clear" w:pos="864"/>
          <w:tab w:val="num" w:pos="1584"/>
        </w:tabs>
        <w:ind w:left="1584"/>
      </w:pPr>
      <w:r>
        <w:lastRenderedPageBreak/>
        <w:t>Preconditions</w:t>
      </w:r>
    </w:p>
    <w:p w:rsidR="00DB5D15" w:rsidRPr="00766A20" w:rsidRDefault="00DB5D15" w:rsidP="00DB5D15">
      <w:pPr>
        <w:spacing w:after="0" w:line="240" w:lineRule="auto"/>
        <w:ind w:left="1584"/>
        <w:rPr>
          <w:rFonts w:ascii="Times New Roman" w:hAnsi="Times New Roman"/>
          <w:sz w:val="22"/>
          <w:szCs w:val="20"/>
          <w:lang w:val="en-US"/>
        </w:rPr>
      </w:pPr>
      <w:r w:rsidRPr="00D95F02">
        <w:rPr>
          <w:rFonts w:ascii="Times New Roman" w:hAnsi="Times New Roman"/>
          <w:sz w:val="22"/>
          <w:szCs w:val="20"/>
          <w:lang w:val="en-US"/>
        </w:rPr>
        <w:t xml:space="preserve">Project configuration </w:t>
      </w:r>
      <w:r w:rsidR="007C3C4A">
        <w:rPr>
          <w:rFonts w:ascii="Times New Roman" w:hAnsi="Times New Roman"/>
          <w:sz w:val="22"/>
          <w:szCs w:val="20"/>
          <w:lang w:val="en-US"/>
        </w:rPr>
        <w:t>-</w:t>
      </w:r>
      <w:r w:rsidRPr="00D95F02">
        <w:rPr>
          <w:rFonts w:ascii="Times New Roman" w:hAnsi="Times New Roman"/>
          <w:sz w:val="22"/>
          <w:szCs w:val="20"/>
          <w:lang w:val="en-US"/>
        </w:rPr>
        <w:t xml:space="preserve"> use </w:t>
      </w:r>
      <w:r>
        <w:rPr>
          <w:rFonts w:ascii="Times New Roman" w:hAnsi="Times New Roman"/>
          <w:sz w:val="22"/>
          <w:szCs w:val="20"/>
          <w:lang w:val="en-US"/>
        </w:rPr>
        <w:t>macro Indexing</w:t>
      </w:r>
      <w:r w:rsidR="007C3C4A">
        <w:rPr>
          <w:rFonts w:ascii="Times New Roman" w:hAnsi="Times New Roman"/>
          <w:sz w:val="22"/>
          <w:szCs w:val="20"/>
          <w:lang w:val="en-US"/>
        </w:rPr>
        <w:t>&amp;</w:t>
      </w:r>
      <w:r w:rsidR="009D4644">
        <w:rPr>
          <w:rFonts w:ascii="Times New Roman" w:hAnsi="Times New Roman"/>
          <w:sz w:val="22"/>
          <w:szCs w:val="20"/>
          <w:lang w:val="en-US"/>
        </w:rPr>
        <w:t xml:space="preserve"> real time macro indexing for </w:t>
      </w:r>
      <w:r w:rsidR="007C3C4A">
        <w:rPr>
          <w:rFonts w:ascii="Times New Roman" w:hAnsi="Times New Roman"/>
          <w:sz w:val="22"/>
          <w:szCs w:val="20"/>
          <w:lang w:val="en-US"/>
        </w:rPr>
        <w:t xml:space="preserve">only </w:t>
      </w:r>
      <w:r w:rsidR="009D4644">
        <w:rPr>
          <w:rFonts w:ascii="Times New Roman" w:hAnsi="Times New Roman"/>
          <w:sz w:val="22"/>
          <w:szCs w:val="20"/>
          <w:lang w:val="en-US"/>
        </w:rPr>
        <w:t xml:space="preserve">alternates ON. </w:t>
      </w:r>
    </w:p>
    <w:p w:rsidR="00DB5D15" w:rsidRDefault="00DB5D15" w:rsidP="00DB5D15">
      <w:pPr>
        <w:pStyle w:val="Heading4"/>
        <w:tabs>
          <w:tab w:val="clear" w:pos="864"/>
          <w:tab w:val="num" w:pos="1584"/>
        </w:tabs>
        <w:ind w:left="1584"/>
      </w:pPr>
      <w:r>
        <w:t>Postconditions</w:t>
      </w:r>
    </w:p>
    <w:p w:rsidR="00DB5D15" w:rsidRDefault="00DF5FFC" w:rsidP="00CB5501">
      <w:pPr>
        <w:pStyle w:val="BodyText"/>
        <w:ind w:left="1584"/>
      </w:pPr>
      <w:r>
        <w:t xml:space="preserve">V-Engine </w:t>
      </w:r>
      <w:r w:rsidR="00CB5501">
        <w:t>creates</w:t>
      </w:r>
      <w:r>
        <w:t xml:space="preserve"> alternate in the memory, also updates the macro indexing information</w:t>
      </w:r>
      <w:r w:rsidR="00C76B5C">
        <w:t xml:space="preserve"> in memory as well in Index DB</w:t>
      </w:r>
      <w:r>
        <w:t>.</w:t>
      </w:r>
    </w:p>
    <w:p w:rsidR="00DB5D15" w:rsidRDefault="00DB5D15" w:rsidP="00DB5D15">
      <w:pPr>
        <w:pStyle w:val="Heading4"/>
        <w:tabs>
          <w:tab w:val="clear" w:pos="864"/>
          <w:tab w:val="num" w:pos="1584"/>
        </w:tabs>
        <w:ind w:left="1584"/>
      </w:pPr>
      <w:r>
        <w:t>Normal Flow</w:t>
      </w:r>
    </w:p>
    <w:p w:rsidR="005F01DC" w:rsidRDefault="00DF5FFC" w:rsidP="00523D14">
      <w:pPr>
        <w:pStyle w:val="BodyText"/>
        <w:numPr>
          <w:ilvl w:val="0"/>
          <w:numId w:val="35"/>
        </w:numPr>
      </w:pPr>
      <w:r>
        <w:t xml:space="preserve">User </w:t>
      </w:r>
      <w:r w:rsidR="00DB5D15">
        <w:t xml:space="preserve">requests in V-portal to </w:t>
      </w:r>
      <w:r>
        <w:t>add an alternate</w:t>
      </w:r>
      <w:r w:rsidR="00DB5D15">
        <w:t>.</w:t>
      </w:r>
    </w:p>
    <w:p w:rsidR="005F01DC" w:rsidRDefault="00DB5D15" w:rsidP="00523D14">
      <w:pPr>
        <w:pStyle w:val="BodyText"/>
        <w:numPr>
          <w:ilvl w:val="0"/>
          <w:numId w:val="35"/>
        </w:numPr>
      </w:pPr>
      <w:r>
        <w:t xml:space="preserve">V-portal </w:t>
      </w:r>
      <w:r w:rsidR="00DF5FFC">
        <w:t xml:space="preserve">sends </w:t>
      </w:r>
      <w:r w:rsidR="00CB5501">
        <w:t>add</w:t>
      </w:r>
      <w:r w:rsidR="00DF5FFC">
        <w:t xml:space="preserve"> alternate request to V-Engine.</w:t>
      </w:r>
    </w:p>
    <w:p w:rsidR="005F01DC" w:rsidRDefault="00DF5FFC" w:rsidP="00523D14">
      <w:pPr>
        <w:pStyle w:val="BodyText"/>
        <w:numPr>
          <w:ilvl w:val="0"/>
          <w:numId w:val="35"/>
        </w:numPr>
      </w:pPr>
      <w:r>
        <w:t xml:space="preserve">V-Engine </w:t>
      </w:r>
      <w:r w:rsidR="00872BCF">
        <w:t>adds the new alternate</w:t>
      </w:r>
      <w:r>
        <w:t xml:space="preserve"> in memory object.</w:t>
      </w:r>
    </w:p>
    <w:p w:rsidR="005F01DC" w:rsidRDefault="00DF5FFC" w:rsidP="00523D14">
      <w:pPr>
        <w:pStyle w:val="BodyText"/>
        <w:numPr>
          <w:ilvl w:val="0"/>
          <w:numId w:val="35"/>
        </w:numPr>
      </w:pPr>
      <w:r>
        <w:t xml:space="preserve">V-Engine checks </w:t>
      </w:r>
      <w:r w:rsidR="00DB5D15">
        <w:t xml:space="preserve">project configuration </w:t>
      </w:r>
      <w:r w:rsidR="00CB5501">
        <w:t>to use</w:t>
      </w:r>
      <w:r w:rsidR="00DB5D15">
        <w:t xml:space="preserve"> macro indexing</w:t>
      </w:r>
      <w:r w:rsidR="00CB5501">
        <w:t xml:space="preserve"> and real time macro indexing for alternates ON</w:t>
      </w:r>
    </w:p>
    <w:p w:rsidR="005F01DC" w:rsidRDefault="00CB5501" w:rsidP="00523D14">
      <w:pPr>
        <w:pStyle w:val="BodyText"/>
        <w:numPr>
          <w:ilvl w:val="0"/>
          <w:numId w:val="35"/>
        </w:numPr>
      </w:pPr>
      <w:r>
        <w:t>V-Engine scans the alternate to generate word list and macro list.</w:t>
      </w:r>
    </w:p>
    <w:p w:rsidR="00D83D28" w:rsidRDefault="000D224A" w:rsidP="00523D14">
      <w:pPr>
        <w:pStyle w:val="BodyText"/>
        <w:numPr>
          <w:ilvl w:val="0"/>
          <w:numId w:val="35"/>
        </w:numPr>
      </w:pPr>
      <w:r>
        <w:t>Add alternate id as key and value as list of words used in</w:t>
      </w:r>
      <w:r w:rsidR="00D83D28">
        <w:t xml:space="preserve"> the alternate into map alternate_word_index.</w:t>
      </w:r>
    </w:p>
    <w:p w:rsidR="000D224A" w:rsidRDefault="00D83D28" w:rsidP="00523D14">
      <w:pPr>
        <w:pStyle w:val="BodyText"/>
        <w:numPr>
          <w:ilvl w:val="0"/>
          <w:numId w:val="35"/>
        </w:numPr>
      </w:pPr>
      <w:r>
        <w:t>Similarly for macro, add into map alternate_map_index.</w:t>
      </w:r>
    </w:p>
    <w:p w:rsidR="005F01DC" w:rsidRDefault="00074764" w:rsidP="00523D14">
      <w:pPr>
        <w:pStyle w:val="BodyText"/>
        <w:numPr>
          <w:ilvl w:val="0"/>
          <w:numId w:val="35"/>
        </w:numPr>
      </w:pPr>
      <w:r>
        <w:t>Loop through the generated word list and check if the word is already present in the word_index map. If present, updated the list of alternate Ids stored against the key word id in word_index_map.</w:t>
      </w:r>
      <w:r w:rsidR="00DA3A2C">
        <w:t xml:space="preserve"> If not present add it in word_index map.</w:t>
      </w:r>
    </w:p>
    <w:p w:rsidR="005F01DC" w:rsidRDefault="00295120" w:rsidP="00523D14">
      <w:pPr>
        <w:pStyle w:val="BodyText"/>
        <w:numPr>
          <w:ilvl w:val="0"/>
          <w:numId w:val="35"/>
        </w:numPr>
      </w:pPr>
      <w:r>
        <w:t>Loop through the generated macro list and check if the macro is already present in the macro_index map. If present, updated the list of alternate Ids stored against the key macro id in macro_index_map. If not present add it in macro_index map.</w:t>
      </w:r>
    </w:p>
    <w:p w:rsidR="005F01DC" w:rsidRDefault="00295120" w:rsidP="00523D14">
      <w:pPr>
        <w:pStyle w:val="BodyText"/>
        <w:numPr>
          <w:ilvl w:val="0"/>
          <w:numId w:val="35"/>
        </w:numPr>
      </w:pPr>
      <w:r>
        <w:t>For all words present in word_index map, calculate word_score and update/add it in word_score map</w:t>
      </w:r>
    </w:p>
    <w:p w:rsidR="005F01DC" w:rsidRDefault="00295120" w:rsidP="00523D14">
      <w:pPr>
        <w:pStyle w:val="BodyText"/>
        <w:numPr>
          <w:ilvl w:val="0"/>
          <w:numId w:val="35"/>
        </w:numPr>
      </w:pPr>
      <w:r>
        <w:t>For all macros present in macro_index map, calculate macro_score and update/add it in macro_score map</w:t>
      </w:r>
    </w:p>
    <w:p w:rsidR="005F01DC" w:rsidRDefault="00295120" w:rsidP="00DB1F88">
      <w:pPr>
        <w:pStyle w:val="BodyText"/>
        <w:numPr>
          <w:ilvl w:val="0"/>
          <w:numId w:val="35"/>
        </w:numPr>
      </w:pPr>
      <w:r>
        <w:t>Update the above details in Index DB as well.</w:t>
      </w:r>
    </w:p>
    <w:p w:rsidR="00DB5D15" w:rsidRDefault="00DB5D15" w:rsidP="00DB5D15">
      <w:pPr>
        <w:pStyle w:val="Heading4"/>
        <w:tabs>
          <w:tab w:val="clear" w:pos="864"/>
          <w:tab w:val="num" w:pos="1584"/>
        </w:tabs>
        <w:ind w:left="1584"/>
      </w:pPr>
      <w:r>
        <w:t>Alternative Flow</w:t>
      </w:r>
      <w:r w:rsidR="00810856">
        <w:t xml:space="preserve"> 1</w:t>
      </w:r>
      <w:r>
        <w:t>-</w:t>
      </w:r>
    </w:p>
    <w:p w:rsidR="00872BCF" w:rsidRPr="00766A20" w:rsidRDefault="00872BCF" w:rsidP="00D51C38">
      <w:pPr>
        <w:pStyle w:val="BodyText"/>
        <w:ind w:left="1440"/>
      </w:pPr>
      <w:r>
        <w:t xml:space="preserve">From step 4) when real time macro indexing for only alternates is OFF, step 5 to </w:t>
      </w:r>
      <w:r w:rsidR="002B0B44">
        <w:t xml:space="preserve">12 </w:t>
      </w:r>
      <w:r>
        <w:t xml:space="preserve">will be ignored. </w:t>
      </w:r>
      <w:r w:rsidR="00CA464F">
        <w:t xml:space="preserve">Macro indexing information for the new alternate will be created during batch mode. </w:t>
      </w:r>
      <w:r w:rsidR="00CA464F" w:rsidRPr="00CA464F">
        <w:rPr>
          <w:i/>
        </w:rPr>
        <w:t>Refer use case 3.1.6 – batch mode run to update Macro indexing</w:t>
      </w:r>
    </w:p>
    <w:p w:rsidR="00810856" w:rsidRDefault="00810856" w:rsidP="00810856">
      <w:pPr>
        <w:pStyle w:val="Heading4"/>
        <w:tabs>
          <w:tab w:val="clear" w:pos="864"/>
          <w:tab w:val="num" w:pos="1584"/>
        </w:tabs>
        <w:ind w:left="1584"/>
      </w:pPr>
      <w:r>
        <w:t>Alternative Flow 2-</w:t>
      </w:r>
    </w:p>
    <w:p w:rsidR="000D224A" w:rsidRDefault="00D8375C" w:rsidP="00897A32">
      <w:pPr>
        <w:pStyle w:val="BodyText"/>
        <w:ind w:left="1440"/>
      </w:pPr>
      <w:r>
        <w:t xml:space="preserve">When user </w:t>
      </w:r>
      <w:r w:rsidR="00D83D28">
        <w:t>deletes</w:t>
      </w:r>
      <w:r>
        <w:t xml:space="preserve"> an alternate, </w:t>
      </w:r>
    </w:p>
    <w:p w:rsidR="000D224A" w:rsidRDefault="00D8375C" w:rsidP="000D224A">
      <w:pPr>
        <w:pStyle w:val="BodyText"/>
        <w:numPr>
          <w:ilvl w:val="0"/>
          <w:numId w:val="135"/>
        </w:numPr>
      </w:pPr>
      <w:r>
        <w:t>V-engine will check alternate_word_index and alternate_macro_index map to</w:t>
      </w:r>
      <w:r w:rsidR="000D224A">
        <w:t xml:space="preserve"> get</w:t>
      </w:r>
      <w:r>
        <w:t xml:space="preserve"> all words and macros used in the alternate. </w:t>
      </w:r>
    </w:p>
    <w:p w:rsidR="00D8375C" w:rsidRDefault="000D224A" w:rsidP="000D224A">
      <w:pPr>
        <w:pStyle w:val="BodyText"/>
        <w:numPr>
          <w:ilvl w:val="0"/>
          <w:numId w:val="135"/>
        </w:numPr>
      </w:pPr>
      <w:r>
        <w:t>For each word fetched above, V-engine checks if it is used by other alternate (usingword_index map). If not, it is deleted from word_score and word_index.</w:t>
      </w:r>
      <w:r w:rsidR="00210276">
        <w:t xml:space="preserve"> If it is being used by other alternate/s, update word_index map to remove alternate id from the list of alternates against the </w:t>
      </w:r>
      <w:r w:rsidR="00EE2E9C">
        <w:t>word</w:t>
      </w:r>
      <w:r w:rsidR="00210276">
        <w:t xml:space="preserve"> id.</w:t>
      </w:r>
    </w:p>
    <w:p w:rsidR="000D224A" w:rsidRDefault="00EE2E9C" w:rsidP="000D224A">
      <w:pPr>
        <w:pStyle w:val="BodyText"/>
        <w:numPr>
          <w:ilvl w:val="0"/>
          <w:numId w:val="135"/>
        </w:numPr>
      </w:pPr>
      <w:r>
        <w:t>Perform the above step for macro as well.</w:t>
      </w:r>
    </w:p>
    <w:p w:rsidR="00D83D28" w:rsidRDefault="00D83D28" w:rsidP="000D224A">
      <w:pPr>
        <w:pStyle w:val="BodyText"/>
        <w:numPr>
          <w:ilvl w:val="0"/>
          <w:numId w:val="135"/>
        </w:numPr>
      </w:pPr>
      <w:r>
        <w:t>Delete from alternate_word_index and alternate_macro_index for the alternate id.</w:t>
      </w:r>
    </w:p>
    <w:p w:rsidR="000D224A" w:rsidRDefault="000D224A" w:rsidP="000D224A">
      <w:pPr>
        <w:pStyle w:val="BodyText"/>
        <w:numPr>
          <w:ilvl w:val="0"/>
          <w:numId w:val="135"/>
        </w:numPr>
      </w:pPr>
      <w:r>
        <w:t>For all words present in word_index map, calculate word_score and update/add it in word_score map</w:t>
      </w:r>
    </w:p>
    <w:p w:rsidR="000D224A" w:rsidRDefault="000D224A" w:rsidP="000D224A">
      <w:pPr>
        <w:pStyle w:val="BodyText"/>
        <w:numPr>
          <w:ilvl w:val="0"/>
          <w:numId w:val="135"/>
        </w:numPr>
      </w:pPr>
      <w:r>
        <w:lastRenderedPageBreak/>
        <w:t>For all macros present in macro_index map, calculate macro_score and update/add it in macro_score map</w:t>
      </w:r>
    </w:p>
    <w:p w:rsidR="00A20BFD" w:rsidRDefault="00A20BFD" w:rsidP="00A20BFD">
      <w:pPr>
        <w:pStyle w:val="BodyText"/>
        <w:numPr>
          <w:ilvl w:val="0"/>
          <w:numId w:val="135"/>
        </w:numPr>
      </w:pPr>
      <w:r>
        <w:t>Update the above details in Index DB as well.</w:t>
      </w:r>
    </w:p>
    <w:p w:rsidR="00D83D28" w:rsidRDefault="00D83D28" w:rsidP="00D83D28">
      <w:pPr>
        <w:pStyle w:val="BodyText"/>
      </w:pPr>
    </w:p>
    <w:p w:rsidR="00D83D28" w:rsidRDefault="00D83D28" w:rsidP="00D83D28">
      <w:pPr>
        <w:pStyle w:val="Heading4"/>
        <w:tabs>
          <w:tab w:val="clear" w:pos="864"/>
          <w:tab w:val="num" w:pos="1584"/>
        </w:tabs>
        <w:ind w:left="1584"/>
      </w:pPr>
      <w:r>
        <w:t>Alternative Flow 3-</w:t>
      </w:r>
    </w:p>
    <w:p w:rsidR="00D83D28" w:rsidRDefault="00D83D28" w:rsidP="00D83D28">
      <w:pPr>
        <w:pStyle w:val="BodyText"/>
        <w:ind w:left="1440"/>
      </w:pPr>
      <w:r>
        <w:t xml:space="preserve">When user amends an alternate, </w:t>
      </w:r>
    </w:p>
    <w:p w:rsidR="00210276" w:rsidRDefault="00D83D28" w:rsidP="00D83D28">
      <w:pPr>
        <w:pStyle w:val="BodyText"/>
        <w:numPr>
          <w:ilvl w:val="0"/>
          <w:numId w:val="136"/>
        </w:numPr>
      </w:pPr>
      <w:r>
        <w:t xml:space="preserve">V-engine will check alternate_word_index and alternate_macro_index map to get all </w:t>
      </w:r>
      <w:r w:rsidR="00210276">
        <w:t xml:space="preserve">old </w:t>
      </w:r>
      <w:r>
        <w:t xml:space="preserve">words and macros </w:t>
      </w:r>
      <w:r w:rsidR="00210276">
        <w:t xml:space="preserve">that were </w:t>
      </w:r>
      <w:r>
        <w:t>used in the alternate.</w:t>
      </w:r>
    </w:p>
    <w:p w:rsidR="00D83D28" w:rsidRDefault="00210276" w:rsidP="00D83D28">
      <w:pPr>
        <w:pStyle w:val="BodyText"/>
        <w:numPr>
          <w:ilvl w:val="0"/>
          <w:numId w:val="136"/>
        </w:numPr>
      </w:pPr>
      <w:r>
        <w:t>V-Engine scans the alternate to generate new word list and macro list</w:t>
      </w:r>
    </w:p>
    <w:p w:rsidR="00D83D28" w:rsidRDefault="00210276" w:rsidP="00210276">
      <w:pPr>
        <w:pStyle w:val="BodyText"/>
        <w:numPr>
          <w:ilvl w:val="0"/>
          <w:numId w:val="136"/>
        </w:numPr>
      </w:pPr>
      <w:r>
        <w:t xml:space="preserve">For the old words not used in the amended </w:t>
      </w:r>
      <w:r w:rsidR="00AE71E3">
        <w:t>alternate</w:t>
      </w:r>
      <w:r>
        <w:t xml:space="preserve">, </w:t>
      </w:r>
      <w:r w:rsidR="00D83D28">
        <w:t>V-engine checks if it is used by other alternate (using word_index map). If not, it is deleted from word_score and word_index.</w:t>
      </w:r>
      <w:r w:rsidR="00EE2E9C">
        <w:t xml:space="preserve"> If it is being used by other alternate/s, update word_index map to remove alternate id from the list of alternates against the word id.</w:t>
      </w:r>
    </w:p>
    <w:p w:rsidR="00AE71E3" w:rsidRDefault="00AE71E3" w:rsidP="00210276">
      <w:pPr>
        <w:pStyle w:val="BodyText"/>
        <w:numPr>
          <w:ilvl w:val="0"/>
          <w:numId w:val="136"/>
        </w:numPr>
      </w:pPr>
      <w:r>
        <w:t>For the new words in the amended alternate, check if it is already present in the word_index map. If present, updated the list of alternate Ids stored against the key word id in word_index_map. If not present add it in word_index map.</w:t>
      </w:r>
    </w:p>
    <w:p w:rsidR="00EE2E9C" w:rsidRDefault="00EE2E9C" w:rsidP="00EE2E9C">
      <w:pPr>
        <w:pStyle w:val="BodyText"/>
        <w:numPr>
          <w:ilvl w:val="0"/>
          <w:numId w:val="136"/>
        </w:numPr>
      </w:pPr>
      <w:r>
        <w:t xml:space="preserve">Perform the above </w:t>
      </w:r>
      <w:r w:rsidR="00AE71E3">
        <w:t xml:space="preserve">3 &amp; 4 </w:t>
      </w:r>
      <w:r>
        <w:t>step</w:t>
      </w:r>
      <w:r w:rsidR="00AE71E3">
        <w:t>s</w:t>
      </w:r>
      <w:r>
        <w:t xml:space="preserve"> for macro as well.</w:t>
      </w:r>
    </w:p>
    <w:p w:rsidR="00D83D28" w:rsidRDefault="00AE71E3" w:rsidP="00AE71E3">
      <w:pPr>
        <w:pStyle w:val="BodyText"/>
        <w:numPr>
          <w:ilvl w:val="0"/>
          <w:numId w:val="136"/>
        </w:numPr>
      </w:pPr>
      <w:r>
        <w:t>Update alternate_word_index and alternate_macro_index map.</w:t>
      </w:r>
    </w:p>
    <w:p w:rsidR="00D83D28" w:rsidRDefault="00D83D28" w:rsidP="00D83D28">
      <w:pPr>
        <w:pStyle w:val="BodyText"/>
        <w:numPr>
          <w:ilvl w:val="0"/>
          <w:numId w:val="136"/>
        </w:numPr>
      </w:pPr>
      <w:r>
        <w:t>For all words present in word_index map, calculate word_score and update/add it in word_score map</w:t>
      </w:r>
    </w:p>
    <w:p w:rsidR="00D83D28" w:rsidRDefault="00D83D28" w:rsidP="00D83D28">
      <w:pPr>
        <w:pStyle w:val="BodyText"/>
        <w:numPr>
          <w:ilvl w:val="0"/>
          <w:numId w:val="136"/>
        </w:numPr>
      </w:pPr>
      <w:r>
        <w:t>For all macros present in macro_index map, calculate macro_score and update/add it in macro_score map</w:t>
      </w:r>
    </w:p>
    <w:p w:rsidR="00A20BFD" w:rsidRDefault="00A20BFD" w:rsidP="00A20BFD">
      <w:pPr>
        <w:pStyle w:val="BodyText"/>
        <w:numPr>
          <w:ilvl w:val="0"/>
          <w:numId w:val="136"/>
        </w:numPr>
      </w:pPr>
      <w:r>
        <w:t>Update the above details in Index DB as well.</w:t>
      </w:r>
    </w:p>
    <w:p w:rsidR="00210276" w:rsidRDefault="00210276" w:rsidP="00D83D28">
      <w:pPr>
        <w:pStyle w:val="BodyText"/>
      </w:pPr>
    </w:p>
    <w:p w:rsidR="00897A32" w:rsidRDefault="00897A32" w:rsidP="00897A32">
      <w:pPr>
        <w:pStyle w:val="Heading4"/>
        <w:tabs>
          <w:tab w:val="clear" w:pos="864"/>
          <w:tab w:val="num" w:pos="1584"/>
        </w:tabs>
        <w:ind w:left="1584"/>
      </w:pPr>
      <w:r>
        <w:t xml:space="preserve">Alternative Flow </w:t>
      </w:r>
      <w:r w:rsidR="00D83D28">
        <w:t>4</w:t>
      </w:r>
      <w:r>
        <w:t>-</w:t>
      </w:r>
    </w:p>
    <w:p w:rsidR="00810856" w:rsidRPr="00766A20" w:rsidRDefault="00897A32" w:rsidP="00810856">
      <w:pPr>
        <w:pStyle w:val="BodyText"/>
        <w:ind w:left="1440"/>
      </w:pPr>
      <w:r>
        <w:t xml:space="preserve">When </w:t>
      </w:r>
      <w:r w:rsidRPr="00897A32">
        <w:t>Project configuration - use macro Indexing for Answers</w:t>
      </w:r>
      <w:r>
        <w:t xml:space="preserve"> is turned on, similar actions will have to be performed when a new Answer is added </w:t>
      </w:r>
      <w:r w:rsidR="00A20BFD">
        <w:t>/</w:t>
      </w:r>
      <w:r>
        <w:t>amended</w:t>
      </w:r>
      <w:r w:rsidR="00A20BFD">
        <w:t>/deleted</w:t>
      </w:r>
      <w:r>
        <w:t>.</w:t>
      </w:r>
    </w:p>
    <w:p w:rsidR="00A20BFD" w:rsidRDefault="00A20BFD" w:rsidP="00A20BFD">
      <w:pPr>
        <w:pStyle w:val="BodyText"/>
      </w:pPr>
    </w:p>
    <w:p w:rsidR="00A20BFD" w:rsidRDefault="00A20BFD" w:rsidP="00A20BFD">
      <w:pPr>
        <w:pStyle w:val="BodyText"/>
      </w:pPr>
      <w:r>
        <w:t xml:space="preserve">Note: V-engine interface Add/Amend/Delete condition will check whether alternates of the conditions are added/deleted/amended and perform the above cases as applicable. </w:t>
      </w:r>
    </w:p>
    <w:p w:rsidR="007C3C4A" w:rsidRDefault="007C3C4A" w:rsidP="00EB48F4">
      <w:pPr>
        <w:pStyle w:val="Heading3"/>
      </w:pPr>
      <w:bookmarkStart w:id="57" w:name="_Toc302982699"/>
      <w:r>
        <w:t>Use Case: User adds</w:t>
      </w:r>
      <w:r w:rsidR="005250AF">
        <w:t>/amends</w:t>
      </w:r>
      <w:r w:rsidR="00A20BFD">
        <w:t>/deletes</w:t>
      </w:r>
      <w:r>
        <w:t xml:space="preserve"> a macro in V-Portal</w:t>
      </w:r>
      <w:bookmarkEnd w:id="57"/>
    </w:p>
    <w:p w:rsidR="007C3C4A" w:rsidRDefault="007C3C4A" w:rsidP="007C3C4A">
      <w:pPr>
        <w:pStyle w:val="Heading4"/>
        <w:tabs>
          <w:tab w:val="clear" w:pos="864"/>
          <w:tab w:val="num" w:pos="1584"/>
        </w:tabs>
        <w:ind w:left="1584"/>
      </w:pPr>
      <w:r>
        <w:t>Actors</w:t>
      </w:r>
    </w:p>
    <w:p w:rsidR="007C3C4A" w:rsidRPr="00940BF9" w:rsidRDefault="007C3C4A" w:rsidP="007C3C4A">
      <w:pPr>
        <w:spacing w:after="0" w:line="240" w:lineRule="auto"/>
        <w:ind w:left="1440" w:firstLine="144"/>
        <w:jc w:val="both"/>
        <w:rPr>
          <w:rFonts w:ascii="Times New Roman" w:hAnsi="Times New Roman"/>
          <w:sz w:val="22"/>
          <w:szCs w:val="20"/>
          <w:lang w:val="en-US"/>
        </w:rPr>
      </w:pPr>
      <w:r>
        <w:rPr>
          <w:rFonts w:ascii="Times New Roman" w:hAnsi="Times New Roman"/>
          <w:sz w:val="22"/>
          <w:szCs w:val="20"/>
          <w:lang w:val="en-US"/>
        </w:rPr>
        <w:t>V-Portal user</w:t>
      </w:r>
      <w:r w:rsidRPr="00766A20">
        <w:rPr>
          <w:rFonts w:ascii="Times New Roman" w:hAnsi="Times New Roman"/>
          <w:sz w:val="22"/>
          <w:szCs w:val="20"/>
          <w:lang w:val="en-US"/>
        </w:rPr>
        <w:t xml:space="preserve">, Virtual </w:t>
      </w:r>
      <w:r>
        <w:rPr>
          <w:rFonts w:ascii="Times New Roman" w:hAnsi="Times New Roman"/>
          <w:sz w:val="22"/>
          <w:szCs w:val="20"/>
          <w:lang w:val="en-US"/>
        </w:rPr>
        <w:t>Portal</w:t>
      </w:r>
      <w:r w:rsidRPr="00766A20">
        <w:rPr>
          <w:rFonts w:ascii="Times New Roman" w:hAnsi="Times New Roman"/>
          <w:sz w:val="22"/>
          <w:szCs w:val="20"/>
          <w:lang w:val="en-US"/>
        </w:rPr>
        <w:t>, V-Engine</w:t>
      </w:r>
    </w:p>
    <w:p w:rsidR="007C3C4A" w:rsidRDefault="007C3C4A" w:rsidP="007C3C4A">
      <w:pPr>
        <w:pStyle w:val="Heading4"/>
        <w:tabs>
          <w:tab w:val="clear" w:pos="864"/>
          <w:tab w:val="num" w:pos="1584"/>
        </w:tabs>
        <w:ind w:left="1584"/>
      </w:pPr>
      <w:r>
        <w:t>Trigger</w:t>
      </w:r>
    </w:p>
    <w:p w:rsidR="007C3C4A" w:rsidRPr="00766A20" w:rsidRDefault="007C3C4A" w:rsidP="007C3C4A">
      <w:pPr>
        <w:spacing w:after="0" w:line="240" w:lineRule="auto"/>
        <w:ind w:left="1440" w:firstLine="144"/>
        <w:jc w:val="both"/>
        <w:rPr>
          <w:rFonts w:ascii="Times New Roman" w:hAnsi="Times New Roman"/>
          <w:sz w:val="22"/>
          <w:szCs w:val="20"/>
          <w:lang w:val="en-US"/>
        </w:rPr>
      </w:pPr>
      <w:r>
        <w:rPr>
          <w:rFonts w:ascii="Times New Roman" w:hAnsi="Times New Roman"/>
          <w:sz w:val="22"/>
          <w:szCs w:val="20"/>
          <w:lang w:val="en-US"/>
        </w:rPr>
        <w:t>User requests in V-portal to add a new macro</w:t>
      </w:r>
    </w:p>
    <w:p w:rsidR="007C3C4A" w:rsidRDefault="007C3C4A" w:rsidP="007C3C4A">
      <w:pPr>
        <w:pStyle w:val="Heading4"/>
        <w:tabs>
          <w:tab w:val="clear" w:pos="864"/>
          <w:tab w:val="num" w:pos="1584"/>
        </w:tabs>
        <w:ind w:left="1584"/>
      </w:pPr>
      <w:r>
        <w:t>Description</w:t>
      </w:r>
    </w:p>
    <w:p w:rsidR="007C3C4A" w:rsidRDefault="007C3C4A" w:rsidP="007C3C4A">
      <w:pPr>
        <w:pStyle w:val="BodyText"/>
        <w:ind w:left="1584"/>
      </w:pPr>
      <w:r>
        <w:t xml:space="preserve">This uses case describes the scenario of where user adds a macro, V-Portal sends request to V-Engine to create its corresponding memory object. V-Engine will also update the macro indexing information. </w:t>
      </w:r>
    </w:p>
    <w:p w:rsidR="007C3C4A" w:rsidRDefault="007C3C4A" w:rsidP="007C3C4A">
      <w:pPr>
        <w:pStyle w:val="Heading4"/>
        <w:tabs>
          <w:tab w:val="clear" w:pos="864"/>
          <w:tab w:val="num" w:pos="1584"/>
        </w:tabs>
        <w:ind w:left="1584"/>
      </w:pPr>
      <w:r>
        <w:lastRenderedPageBreak/>
        <w:t>Preconditions</w:t>
      </w:r>
    </w:p>
    <w:p w:rsidR="007C3C4A" w:rsidRPr="00766A20" w:rsidRDefault="007C3C4A" w:rsidP="007C3C4A">
      <w:pPr>
        <w:spacing w:after="0" w:line="240" w:lineRule="auto"/>
        <w:ind w:left="1584"/>
        <w:rPr>
          <w:rFonts w:ascii="Times New Roman" w:hAnsi="Times New Roman"/>
          <w:sz w:val="22"/>
          <w:szCs w:val="20"/>
          <w:lang w:val="en-US"/>
        </w:rPr>
      </w:pPr>
      <w:r w:rsidRPr="00D95F02">
        <w:rPr>
          <w:rFonts w:ascii="Times New Roman" w:hAnsi="Times New Roman"/>
          <w:sz w:val="22"/>
          <w:szCs w:val="20"/>
          <w:lang w:val="en-US"/>
        </w:rPr>
        <w:t xml:space="preserve">Project configuration </w:t>
      </w:r>
      <w:r>
        <w:rPr>
          <w:rFonts w:ascii="Times New Roman" w:hAnsi="Times New Roman"/>
          <w:sz w:val="22"/>
          <w:szCs w:val="20"/>
          <w:lang w:val="en-US"/>
        </w:rPr>
        <w:t>-</w:t>
      </w:r>
      <w:r w:rsidRPr="00D95F02">
        <w:rPr>
          <w:rFonts w:ascii="Times New Roman" w:hAnsi="Times New Roman"/>
          <w:sz w:val="22"/>
          <w:szCs w:val="20"/>
          <w:lang w:val="en-US"/>
        </w:rPr>
        <w:t xml:space="preserve"> use </w:t>
      </w:r>
      <w:r>
        <w:rPr>
          <w:rFonts w:ascii="Times New Roman" w:hAnsi="Times New Roman"/>
          <w:sz w:val="22"/>
          <w:szCs w:val="20"/>
          <w:lang w:val="en-US"/>
        </w:rPr>
        <w:t xml:space="preserve">macro Indexing &amp; real time macro indexing for alternates and macros ON. </w:t>
      </w:r>
      <w:r w:rsidR="002B0B44">
        <w:rPr>
          <w:rFonts w:ascii="Times New Roman" w:hAnsi="Times New Roman"/>
          <w:sz w:val="22"/>
          <w:szCs w:val="20"/>
          <w:lang w:val="en-US"/>
        </w:rPr>
        <w:t>Also weight of the macro is non zero</w:t>
      </w:r>
    </w:p>
    <w:p w:rsidR="007C3C4A" w:rsidRDefault="007C3C4A" w:rsidP="007C3C4A">
      <w:pPr>
        <w:pStyle w:val="Heading4"/>
        <w:tabs>
          <w:tab w:val="clear" w:pos="864"/>
          <w:tab w:val="num" w:pos="1584"/>
        </w:tabs>
        <w:ind w:left="1584"/>
      </w:pPr>
      <w:r>
        <w:t>Postconditions</w:t>
      </w:r>
    </w:p>
    <w:p w:rsidR="007C3C4A" w:rsidRDefault="007C3C4A" w:rsidP="007C3C4A">
      <w:pPr>
        <w:pStyle w:val="BodyText"/>
        <w:ind w:left="1584"/>
      </w:pPr>
      <w:r>
        <w:t>V-Engine creates macro in the memory, also updates the macro indexing information in memory as well in Index DB.</w:t>
      </w:r>
    </w:p>
    <w:p w:rsidR="007C3C4A" w:rsidRDefault="007C3C4A" w:rsidP="007C3C4A">
      <w:pPr>
        <w:pStyle w:val="Heading4"/>
        <w:tabs>
          <w:tab w:val="clear" w:pos="864"/>
          <w:tab w:val="num" w:pos="1584"/>
        </w:tabs>
        <w:ind w:left="1584"/>
      </w:pPr>
      <w:r>
        <w:t>Normal Flow</w:t>
      </w:r>
    </w:p>
    <w:p w:rsidR="005F01DC" w:rsidRDefault="007C3C4A" w:rsidP="00523D14">
      <w:pPr>
        <w:pStyle w:val="BodyText"/>
        <w:numPr>
          <w:ilvl w:val="0"/>
          <w:numId w:val="36"/>
        </w:numPr>
      </w:pPr>
      <w:r>
        <w:t>User requests in V-portal to add a</w:t>
      </w:r>
      <w:r w:rsidR="00EE23D6">
        <w:t xml:space="preserve"> new macro</w:t>
      </w:r>
      <w:r>
        <w:t>.</w:t>
      </w:r>
    </w:p>
    <w:p w:rsidR="005F01DC" w:rsidRDefault="007C3C4A" w:rsidP="00523D14">
      <w:pPr>
        <w:pStyle w:val="BodyText"/>
        <w:numPr>
          <w:ilvl w:val="0"/>
          <w:numId w:val="36"/>
        </w:numPr>
      </w:pPr>
      <w:r>
        <w:t xml:space="preserve">V-portal sends add </w:t>
      </w:r>
      <w:r w:rsidR="00EE23D6">
        <w:t>macro</w:t>
      </w:r>
      <w:r>
        <w:t xml:space="preserve"> request to V-Engine.</w:t>
      </w:r>
    </w:p>
    <w:p w:rsidR="005F01DC" w:rsidRDefault="007C3C4A" w:rsidP="00523D14">
      <w:pPr>
        <w:pStyle w:val="BodyText"/>
        <w:numPr>
          <w:ilvl w:val="0"/>
          <w:numId w:val="36"/>
        </w:numPr>
      </w:pPr>
      <w:r>
        <w:t xml:space="preserve">V-Engine </w:t>
      </w:r>
      <w:r w:rsidR="00D51C38">
        <w:t xml:space="preserve">adds the new macro in the </w:t>
      </w:r>
      <w:r>
        <w:t>memory object.</w:t>
      </w:r>
    </w:p>
    <w:p w:rsidR="005F01DC" w:rsidRDefault="007C3C4A" w:rsidP="00523D14">
      <w:pPr>
        <w:pStyle w:val="BodyText"/>
        <w:numPr>
          <w:ilvl w:val="0"/>
          <w:numId w:val="36"/>
        </w:numPr>
      </w:pPr>
      <w:r>
        <w:t xml:space="preserve">V-Engine checks project configuration to use macro indexing and real time macro indexing </w:t>
      </w:r>
      <w:r w:rsidR="00EE23D6">
        <w:t>for alternates and macros ON.</w:t>
      </w:r>
    </w:p>
    <w:p w:rsidR="002B0B44" w:rsidRDefault="002B0B44" w:rsidP="00523D14">
      <w:pPr>
        <w:pStyle w:val="BodyText"/>
        <w:numPr>
          <w:ilvl w:val="0"/>
          <w:numId w:val="36"/>
        </w:numPr>
      </w:pPr>
      <w:r>
        <w:t>V-engine checks if weight of the macro is non-zero value</w:t>
      </w:r>
    </w:p>
    <w:p w:rsidR="005F01DC" w:rsidRDefault="007C3C4A" w:rsidP="00523D14">
      <w:pPr>
        <w:pStyle w:val="BodyText"/>
        <w:numPr>
          <w:ilvl w:val="0"/>
          <w:numId w:val="36"/>
        </w:numPr>
      </w:pPr>
      <w:r>
        <w:t>V-Engine</w:t>
      </w:r>
      <w:r w:rsidR="00EE23D6">
        <w:t xml:space="preserve"> scans all alternate</w:t>
      </w:r>
      <w:r w:rsidR="00A20BFD">
        <w:t>s</w:t>
      </w:r>
      <w:r w:rsidR="00EE23D6">
        <w:t xml:space="preserve"> to check if the new macro has a match</w:t>
      </w:r>
    </w:p>
    <w:p w:rsidR="00E809F0" w:rsidRDefault="00E809F0" w:rsidP="00E809F0">
      <w:pPr>
        <w:pStyle w:val="BodyText"/>
        <w:numPr>
          <w:ilvl w:val="0"/>
          <w:numId w:val="36"/>
        </w:numPr>
      </w:pPr>
      <w:r>
        <w:t>For alternates for which new macro evaluates to true, add the macro id in the alternate_macro_index map</w:t>
      </w:r>
    </w:p>
    <w:p w:rsidR="00E809F0" w:rsidRDefault="00E809F0" w:rsidP="00E809F0">
      <w:pPr>
        <w:pStyle w:val="BodyText"/>
        <w:numPr>
          <w:ilvl w:val="0"/>
          <w:numId w:val="36"/>
        </w:numPr>
      </w:pPr>
      <w:r>
        <w:t>Update macro_index map to add all the alternates which evaluates the macro to true.</w:t>
      </w:r>
    </w:p>
    <w:p w:rsidR="00E809F0" w:rsidRDefault="00E809F0" w:rsidP="00E809F0">
      <w:pPr>
        <w:pStyle w:val="BodyText"/>
        <w:numPr>
          <w:ilvl w:val="0"/>
          <w:numId w:val="36"/>
        </w:numPr>
      </w:pPr>
      <w:r>
        <w:t>Add entry in macro_name map</w:t>
      </w:r>
      <w:r w:rsidR="002B0B44">
        <w:t xml:space="preserve"> if not present</w:t>
      </w:r>
    </w:p>
    <w:p w:rsidR="00E809F0" w:rsidRDefault="00E809F0" w:rsidP="00523D14">
      <w:pPr>
        <w:pStyle w:val="BodyText"/>
        <w:numPr>
          <w:ilvl w:val="0"/>
          <w:numId w:val="36"/>
        </w:numPr>
      </w:pPr>
      <w:r>
        <w:t>For all macros present in macro_index map, calculate macro_score and update/add it in macro_score map</w:t>
      </w:r>
    </w:p>
    <w:p w:rsidR="00E809F0" w:rsidRDefault="00E809F0" w:rsidP="00523D14">
      <w:pPr>
        <w:pStyle w:val="BodyText"/>
        <w:numPr>
          <w:ilvl w:val="0"/>
          <w:numId w:val="36"/>
        </w:numPr>
      </w:pPr>
      <w:r>
        <w:t>Update the above details in Index DB as well</w:t>
      </w:r>
    </w:p>
    <w:p w:rsidR="00E809F0" w:rsidRDefault="00E809F0" w:rsidP="009B781B">
      <w:pPr>
        <w:pStyle w:val="BodyText"/>
      </w:pPr>
    </w:p>
    <w:p w:rsidR="007C3C4A" w:rsidRDefault="007C3C4A" w:rsidP="007C3C4A">
      <w:pPr>
        <w:pStyle w:val="Heading4"/>
        <w:tabs>
          <w:tab w:val="clear" w:pos="864"/>
          <w:tab w:val="num" w:pos="1584"/>
        </w:tabs>
        <w:ind w:left="1584"/>
      </w:pPr>
      <w:r>
        <w:t>Alternative Flow</w:t>
      </w:r>
      <w:r w:rsidR="00810856">
        <w:t xml:space="preserve"> 1</w:t>
      </w:r>
      <w:r>
        <w:t>-</w:t>
      </w:r>
    </w:p>
    <w:p w:rsidR="002F4C45" w:rsidRDefault="00D51C38" w:rsidP="002F4C45">
      <w:pPr>
        <w:pStyle w:val="BodyText"/>
        <w:ind w:left="1440"/>
        <w:rPr>
          <w:i/>
        </w:rPr>
      </w:pPr>
      <w:r>
        <w:t xml:space="preserve">From step 4) when real time macro indexing </w:t>
      </w:r>
      <w:r w:rsidR="005310D9">
        <w:t xml:space="preserve">for alternates and macros is OFF, step 5 to </w:t>
      </w:r>
      <w:r w:rsidR="002B0B44">
        <w:t xml:space="preserve">10 </w:t>
      </w:r>
      <w:r>
        <w:t xml:space="preserve">will be ignored. Macro indexing information for the new </w:t>
      </w:r>
      <w:r w:rsidR="005310D9">
        <w:t>macro</w:t>
      </w:r>
      <w:r>
        <w:t xml:space="preserve"> will be created during batch mode. </w:t>
      </w:r>
      <w:r w:rsidRPr="00CA464F">
        <w:rPr>
          <w:i/>
        </w:rPr>
        <w:t>Refer use case 3.1.6 – batch mode run to update Macro indexing</w:t>
      </w:r>
    </w:p>
    <w:p w:rsidR="002F4C45" w:rsidRDefault="002F4C45" w:rsidP="002F4C45">
      <w:pPr>
        <w:pStyle w:val="Heading4"/>
        <w:tabs>
          <w:tab w:val="clear" w:pos="864"/>
          <w:tab w:val="num" w:pos="1584"/>
        </w:tabs>
        <w:ind w:left="1584"/>
      </w:pPr>
      <w:r>
        <w:t>Alternative Flow 2-</w:t>
      </w:r>
    </w:p>
    <w:p w:rsidR="00B412C5" w:rsidRDefault="002B0B44" w:rsidP="002F4C45">
      <w:pPr>
        <w:pStyle w:val="BodyText"/>
        <w:ind w:left="1440"/>
      </w:pPr>
      <w:r w:rsidRPr="002F4C45">
        <w:t xml:space="preserve">When user amends an existing macro condition text, the macro id is removed fromalternate_macro_index map. </w:t>
      </w:r>
      <w:r w:rsidR="002D71AF" w:rsidRPr="002F4C45">
        <w:t>If weight of the macro is zero, remove entry from macro_index, macro_score and macro_name maps. Otherwise f</w:t>
      </w:r>
      <w:r w:rsidRPr="002F4C45">
        <w:t>ollow step 5 onwards in the main flow.</w:t>
      </w:r>
    </w:p>
    <w:p w:rsidR="00B412C5" w:rsidRDefault="00B412C5" w:rsidP="00B412C5">
      <w:pPr>
        <w:pStyle w:val="Heading4"/>
        <w:tabs>
          <w:tab w:val="clear" w:pos="864"/>
          <w:tab w:val="num" w:pos="1584"/>
        </w:tabs>
        <w:ind w:left="1584"/>
      </w:pPr>
      <w:r>
        <w:t>Alternative Flow 3-</w:t>
      </w:r>
    </w:p>
    <w:p w:rsidR="00F50EFD" w:rsidRDefault="00F50EFD" w:rsidP="00F50EFD">
      <w:pPr>
        <w:pStyle w:val="BodyText"/>
        <w:ind w:left="1440"/>
      </w:pPr>
      <w:r>
        <w:t xml:space="preserve">When user deletes an existing macro </w:t>
      </w:r>
      <w:r w:rsidR="002B0B44">
        <w:t xml:space="preserve">condition </w:t>
      </w:r>
      <w:r>
        <w:t xml:space="preserve">text or changes the weight from a non-zero value to zero, then the macro id is removed from </w:t>
      </w:r>
      <w:r w:rsidR="002D71AF">
        <w:t>alternate_macro_indexmap  and</w:t>
      </w:r>
      <w:r>
        <w:t xml:space="preserve"> macro-index</w:t>
      </w:r>
      <w:r w:rsidR="002D71AF">
        <w:t xml:space="preserve"> map</w:t>
      </w:r>
      <w:r>
        <w:t>. Also remove entry from macro_score map</w:t>
      </w:r>
      <w:r w:rsidR="002D71AF">
        <w:t xml:space="preserve"> and macro_name</w:t>
      </w:r>
      <w:r w:rsidR="00B278F3">
        <w:t>.</w:t>
      </w:r>
    </w:p>
    <w:p w:rsidR="00B278F3" w:rsidRDefault="00B278F3" w:rsidP="00F50EFD">
      <w:pPr>
        <w:pStyle w:val="BodyText"/>
        <w:ind w:left="1440"/>
      </w:pPr>
    </w:p>
    <w:p w:rsidR="00B278F3" w:rsidRDefault="00B278F3" w:rsidP="00F50EFD">
      <w:pPr>
        <w:pStyle w:val="BodyText"/>
        <w:ind w:left="1440"/>
      </w:pPr>
    </w:p>
    <w:p w:rsidR="00525D16" w:rsidRDefault="008A3A3B" w:rsidP="00EB48F4">
      <w:pPr>
        <w:pStyle w:val="Heading3"/>
      </w:pPr>
      <w:bookmarkStart w:id="58" w:name="_Toc302982700"/>
      <w:r>
        <w:lastRenderedPageBreak/>
        <w:t>Use Case: Restart V-Engine</w:t>
      </w:r>
      <w:bookmarkEnd w:id="58"/>
    </w:p>
    <w:p w:rsidR="00525D16" w:rsidRDefault="00525D16" w:rsidP="00525D16">
      <w:pPr>
        <w:pStyle w:val="Heading4"/>
        <w:tabs>
          <w:tab w:val="clear" w:pos="864"/>
          <w:tab w:val="num" w:pos="1584"/>
        </w:tabs>
        <w:ind w:left="1584"/>
      </w:pPr>
      <w:r>
        <w:t>Actors</w:t>
      </w:r>
    </w:p>
    <w:p w:rsidR="00525D16" w:rsidRPr="00940BF9" w:rsidRDefault="00525D16" w:rsidP="00525D16">
      <w:pPr>
        <w:spacing w:after="0" w:line="240" w:lineRule="auto"/>
        <w:ind w:left="1440" w:firstLine="144"/>
        <w:jc w:val="both"/>
        <w:rPr>
          <w:rFonts w:ascii="Times New Roman" w:hAnsi="Times New Roman"/>
          <w:sz w:val="22"/>
          <w:szCs w:val="20"/>
          <w:lang w:val="en-US"/>
        </w:rPr>
      </w:pPr>
      <w:r w:rsidRPr="00766A20">
        <w:rPr>
          <w:rFonts w:ascii="Times New Roman" w:hAnsi="Times New Roman"/>
          <w:sz w:val="22"/>
          <w:szCs w:val="20"/>
          <w:lang w:val="en-US"/>
        </w:rPr>
        <w:t>V-Engine</w:t>
      </w:r>
      <w:r>
        <w:rPr>
          <w:rFonts w:ascii="Times New Roman" w:hAnsi="Times New Roman"/>
          <w:sz w:val="22"/>
          <w:szCs w:val="20"/>
          <w:lang w:val="en-US"/>
        </w:rPr>
        <w:t>, V-Portal</w:t>
      </w:r>
    </w:p>
    <w:p w:rsidR="00525D16" w:rsidRDefault="00525D16" w:rsidP="00525D16">
      <w:pPr>
        <w:pStyle w:val="Heading4"/>
        <w:tabs>
          <w:tab w:val="clear" w:pos="864"/>
          <w:tab w:val="num" w:pos="1584"/>
        </w:tabs>
        <w:ind w:left="1584"/>
      </w:pPr>
      <w:r>
        <w:t>Trigger</w:t>
      </w:r>
    </w:p>
    <w:p w:rsidR="00525D16" w:rsidRPr="00766A20" w:rsidRDefault="00525D16" w:rsidP="00525D16">
      <w:pPr>
        <w:spacing w:after="0" w:line="240" w:lineRule="auto"/>
        <w:ind w:left="1440" w:firstLine="144"/>
        <w:jc w:val="both"/>
        <w:rPr>
          <w:rFonts w:ascii="Times New Roman" w:hAnsi="Times New Roman"/>
          <w:sz w:val="22"/>
          <w:szCs w:val="20"/>
          <w:lang w:val="en-US"/>
        </w:rPr>
      </w:pPr>
      <w:r>
        <w:rPr>
          <w:rFonts w:ascii="Times New Roman" w:hAnsi="Times New Roman"/>
          <w:sz w:val="22"/>
          <w:szCs w:val="20"/>
          <w:lang w:val="en-US"/>
        </w:rPr>
        <w:t>V-Engine is stopped and started again.</w:t>
      </w:r>
    </w:p>
    <w:p w:rsidR="00525D16" w:rsidRDefault="00525D16" w:rsidP="00525D16">
      <w:pPr>
        <w:pStyle w:val="Heading4"/>
        <w:tabs>
          <w:tab w:val="clear" w:pos="864"/>
          <w:tab w:val="num" w:pos="1584"/>
        </w:tabs>
        <w:ind w:left="1584"/>
      </w:pPr>
      <w:r>
        <w:t>Description</w:t>
      </w:r>
    </w:p>
    <w:p w:rsidR="00525D16" w:rsidRDefault="00525D16" w:rsidP="00525D16">
      <w:pPr>
        <w:pStyle w:val="BodyText"/>
        <w:ind w:left="1584"/>
      </w:pPr>
      <w:r>
        <w:t>This uses case describes the scenario of where V-Engine had stopped and started again. It will read load the KB along with the macro indexing information. It will also read the index DB and load macro indexing information.</w:t>
      </w:r>
    </w:p>
    <w:p w:rsidR="00525D16" w:rsidRDefault="00525D16" w:rsidP="00525D16">
      <w:pPr>
        <w:pStyle w:val="Heading4"/>
        <w:tabs>
          <w:tab w:val="clear" w:pos="864"/>
          <w:tab w:val="num" w:pos="1584"/>
        </w:tabs>
        <w:ind w:left="1584"/>
      </w:pPr>
      <w:r>
        <w:t>Preconditions</w:t>
      </w:r>
    </w:p>
    <w:p w:rsidR="00525D16" w:rsidRPr="00766A20" w:rsidRDefault="00525D16" w:rsidP="00525D16">
      <w:pPr>
        <w:spacing w:after="0" w:line="240" w:lineRule="auto"/>
        <w:ind w:left="1584"/>
        <w:rPr>
          <w:rFonts w:ascii="Times New Roman" w:hAnsi="Times New Roman"/>
          <w:sz w:val="22"/>
          <w:szCs w:val="20"/>
          <w:lang w:val="en-US"/>
        </w:rPr>
      </w:pPr>
      <w:r w:rsidRPr="00D95F02">
        <w:rPr>
          <w:rFonts w:ascii="Times New Roman" w:hAnsi="Times New Roman"/>
          <w:sz w:val="22"/>
          <w:szCs w:val="20"/>
          <w:lang w:val="en-US"/>
        </w:rPr>
        <w:t xml:space="preserve">Project configuration </w:t>
      </w:r>
      <w:r>
        <w:rPr>
          <w:rFonts w:ascii="Times New Roman" w:hAnsi="Times New Roman"/>
          <w:sz w:val="22"/>
          <w:szCs w:val="20"/>
          <w:lang w:val="en-US"/>
        </w:rPr>
        <w:t>-</w:t>
      </w:r>
      <w:r w:rsidRPr="00D95F02">
        <w:rPr>
          <w:rFonts w:ascii="Times New Roman" w:hAnsi="Times New Roman"/>
          <w:sz w:val="22"/>
          <w:szCs w:val="20"/>
          <w:lang w:val="en-US"/>
        </w:rPr>
        <w:t xml:space="preserve"> use </w:t>
      </w:r>
      <w:r>
        <w:rPr>
          <w:rFonts w:ascii="Times New Roman" w:hAnsi="Times New Roman"/>
          <w:sz w:val="22"/>
          <w:szCs w:val="20"/>
          <w:lang w:val="en-US"/>
        </w:rPr>
        <w:t>macro Indexing.</w:t>
      </w:r>
    </w:p>
    <w:p w:rsidR="00525D16" w:rsidRDefault="00525D16" w:rsidP="00525D16">
      <w:pPr>
        <w:pStyle w:val="Heading4"/>
        <w:tabs>
          <w:tab w:val="clear" w:pos="864"/>
          <w:tab w:val="num" w:pos="1584"/>
        </w:tabs>
        <w:ind w:left="1584"/>
      </w:pPr>
      <w:r>
        <w:t>Postconditions</w:t>
      </w:r>
    </w:p>
    <w:p w:rsidR="00525D16" w:rsidRDefault="00525D16" w:rsidP="00525D16">
      <w:pPr>
        <w:pStyle w:val="BodyText"/>
        <w:ind w:left="1584"/>
      </w:pPr>
      <w:r>
        <w:t>KB is loaded along with the macro indexing information. Macro indexing information with higher versions are read from the index DB and loaded into memory.</w:t>
      </w:r>
    </w:p>
    <w:p w:rsidR="00525D16" w:rsidRDefault="00525D16" w:rsidP="00525D16">
      <w:pPr>
        <w:pStyle w:val="Heading4"/>
        <w:tabs>
          <w:tab w:val="clear" w:pos="864"/>
          <w:tab w:val="num" w:pos="1584"/>
        </w:tabs>
        <w:ind w:left="1584"/>
      </w:pPr>
      <w:r>
        <w:t>Normal Flow</w:t>
      </w:r>
    </w:p>
    <w:p w:rsidR="005F01DC" w:rsidRDefault="00973B36" w:rsidP="00523D14">
      <w:pPr>
        <w:pStyle w:val="BodyText"/>
        <w:numPr>
          <w:ilvl w:val="0"/>
          <w:numId w:val="37"/>
        </w:numPr>
      </w:pPr>
      <w:r>
        <w:t>V-Engine is not running, Request is send from V-portal which triggers V-Engine to start.</w:t>
      </w:r>
    </w:p>
    <w:p w:rsidR="005F01DC" w:rsidRDefault="00973B36" w:rsidP="00523D14">
      <w:pPr>
        <w:pStyle w:val="BodyText"/>
        <w:numPr>
          <w:ilvl w:val="0"/>
          <w:numId w:val="37"/>
        </w:numPr>
      </w:pPr>
      <w:r>
        <w:t xml:space="preserve">V-Engine reads the knowledge base and loads it in memory objects. </w:t>
      </w:r>
    </w:p>
    <w:p w:rsidR="005F01DC" w:rsidRDefault="00973B36" w:rsidP="00523D14">
      <w:pPr>
        <w:pStyle w:val="BodyText"/>
        <w:numPr>
          <w:ilvl w:val="0"/>
          <w:numId w:val="37"/>
        </w:numPr>
      </w:pPr>
      <w:r>
        <w:t xml:space="preserve">If Project configuration is to use macro indexing, </w:t>
      </w:r>
    </w:p>
    <w:p w:rsidR="005F01DC" w:rsidRDefault="00973B36" w:rsidP="00523D14">
      <w:pPr>
        <w:pStyle w:val="BodyText"/>
        <w:numPr>
          <w:ilvl w:val="1"/>
          <w:numId w:val="37"/>
        </w:numPr>
      </w:pPr>
      <w:r>
        <w:t>It also loads the macro indexing information from the KB.</w:t>
      </w:r>
    </w:p>
    <w:p w:rsidR="005F01DC" w:rsidRDefault="00525D16" w:rsidP="00523D14">
      <w:pPr>
        <w:pStyle w:val="BodyText"/>
        <w:numPr>
          <w:ilvl w:val="1"/>
          <w:numId w:val="37"/>
        </w:numPr>
      </w:pPr>
      <w:r>
        <w:t xml:space="preserve">V-Engine </w:t>
      </w:r>
      <w:r w:rsidR="00973B36">
        <w:t>loads macro indexing information from the indexDBinto memory objects.</w:t>
      </w:r>
      <w:r w:rsidR="00830A10">
        <w:t xml:space="preserve"> Indexing information from the KB will be overwritten with the ones from indexDB</w:t>
      </w:r>
    </w:p>
    <w:p w:rsidR="00525D16" w:rsidRDefault="00525D16" w:rsidP="00525D16">
      <w:pPr>
        <w:pStyle w:val="Heading4"/>
        <w:tabs>
          <w:tab w:val="clear" w:pos="864"/>
          <w:tab w:val="num" w:pos="1584"/>
        </w:tabs>
        <w:ind w:left="1584"/>
      </w:pPr>
      <w:r>
        <w:t>Alternative Flow-</w:t>
      </w:r>
    </w:p>
    <w:p w:rsidR="008A3A3B" w:rsidRDefault="00525D16" w:rsidP="00525D16">
      <w:pPr>
        <w:pStyle w:val="BodyText"/>
        <w:ind w:left="1440" w:firstLine="144"/>
      </w:pPr>
      <w:r>
        <w:t>NA</w:t>
      </w:r>
    </w:p>
    <w:p w:rsidR="008A3A3B" w:rsidRDefault="008A3A3B" w:rsidP="00EB48F4">
      <w:pPr>
        <w:pStyle w:val="Heading3"/>
      </w:pPr>
      <w:bookmarkStart w:id="59" w:name="_Toc302982701"/>
      <w:r>
        <w:t xml:space="preserve">Use Case: Batch mode </w:t>
      </w:r>
      <w:r w:rsidR="00CA464F">
        <w:t>run to update Macro indexing</w:t>
      </w:r>
      <w:bookmarkEnd w:id="59"/>
    </w:p>
    <w:p w:rsidR="00F44FD0" w:rsidRDefault="00F44FD0" w:rsidP="00F44FD0">
      <w:pPr>
        <w:pStyle w:val="Heading4"/>
        <w:tabs>
          <w:tab w:val="clear" w:pos="864"/>
          <w:tab w:val="num" w:pos="1584"/>
        </w:tabs>
        <w:ind w:left="1584"/>
      </w:pPr>
      <w:r>
        <w:t>Actors</w:t>
      </w:r>
    </w:p>
    <w:p w:rsidR="00F44FD0" w:rsidRPr="00940BF9" w:rsidRDefault="00F44FD0" w:rsidP="00F44FD0">
      <w:pPr>
        <w:spacing w:after="0" w:line="240" w:lineRule="auto"/>
        <w:ind w:left="1440" w:firstLine="144"/>
        <w:jc w:val="both"/>
        <w:rPr>
          <w:rFonts w:ascii="Times New Roman" w:hAnsi="Times New Roman"/>
          <w:sz w:val="22"/>
          <w:szCs w:val="20"/>
          <w:lang w:val="en-US"/>
        </w:rPr>
      </w:pPr>
      <w:r>
        <w:rPr>
          <w:rFonts w:ascii="Times New Roman" w:hAnsi="Times New Roman"/>
          <w:sz w:val="22"/>
          <w:szCs w:val="20"/>
          <w:lang w:val="en-US"/>
        </w:rPr>
        <w:t>V-Portal user</w:t>
      </w:r>
      <w:r w:rsidRPr="00766A20">
        <w:rPr>
          <w:rFonts w:ascii="Times New Roman" w:hAnsi="Times New Roman"/>
          <w:sz w:val="22"/>
          <w:szCs w:val="20"/>
          <w:lang w:val="en-US"/>
        </w:rPr>
        <w:t xml:space="preserve">, Virtual </w:t>
      </w:r>
      <w:r>
        <w:rPr>
          <w:rFonts w:ascii="Times New Roman" w:hAnsi="Times New Roman"/>
          <w:sz w:val="22"/>
          <w:szCs w:val="20"/>
          <w:lang w:val="en-US"/>
        </w:rPr>
        <w:t>Portal</w:t>
      </w:r>
      <w:r w:rsidRPr="00766A20">
        <w:rPr>
          <w:rFonts w:ascii="Times New Roman" w:hAnsi="Times New Roman"/>
          <w:sz w:val="22"/>
          <w:szCs w:val="20"/>
          <w:lang w:val="en-US"/>
        </w:rPr>
        <w:t>, V-Engine</w:t>
      </w:r>
    </w:p>
    <w:p w:rsidR="00F44FD0" w:rsidRDefault="00F44FD0" w:rsidP="00F44FD0">
      <w:pPr>
        <w:pStyle w:val="Heading4"/>
        <w:tabs>
          <w:tab w:val="clear" w:pos="864"/>
          <w:tab w:val="num" w:pos="1584"/>
        </w:tabs>
        <w:ind w:left="1584"/>
      </w:pPr>
      <w:r>
        <w:t>Trigger</w:t>
      </w:r>
    </w:p>
    <w:p w:rsidR="00F44FD0" w:rsidRPr="00766A20" w:rsidRDefault="00F44FD0" w:rsidP="00F44FD0">
      <w:pPr>
        <w:spacing w:after="0" w:line="240" w:lineRule="auto"/>
        <w:ind w:left="1440" w:firstLine="144"/>
        <w:jc w:val="both"/>
        <w:rPr>
          <w:rFonts w:ascii="Times New Roman" w:hAnsi="Times New Roman"/>
          <w:sz w:val="22"/>
          <w:szCs w:val="20"/>
          <w:lang w:val="en-US"/>
        </w:rPr>
      </w:pPr>
      <w:r>
        <w:rPr>
          <w:rFonts w:ascii="Times New Roman" w:hAnsi="Times New Roman"/>
          <w:sz w:val="22"/>
          <w:szCs w:val="20"/>
          <w:lang w:val="en-US"/>
        </w:rPr>
        <w:t xml:space="preserve">V-portal </w:t>
      </w:r>
      <w:r w:rsidR="008C7741">
        <w:rPr>
          <w:rFonts w:ascii="Times New Roman" w:hAnsi="Times New Roman"/>
          <w:sz w:val="22"/>
          <w:szCs w:val="20"/>
          <w:lang w:val="en-US"/>
        </w:rPr>
        <w:t xml:space="preserve">sends </w:t>
      </w:r>
      <w:r w:rsidR="00483D88">
        <w:rPr>
          <w:rFonts w:ascii="Times New Roman" w:hAnsi="Times New Roman"/>
          <w:sz w:val="22"/>
          <w:szCs w:val="20"/>
          <w:lang w:val="en-US"/>
        </w:rPr>
        <w:t xml:space="preserve">a </w:t>
      </w:r>
      <w:r w:rsidR="008C7741">
        <w:rPr>
          <w:rFonts w:ascii="Times New Roman" w:hAnsi="Times New Roman"/>
          <w:sz w:val="22"/>
          <w:szCs w:val="20"/>
          <w:lang w:val="en-US"/>
        </w:rPr>
        <w:t xml:space="preserve">request to V-Engine to </w:t>
      </w:r>
      <w:r w:rsidR="00574091">
        <w:rPr>
          <w:rFonts w:ascii="Times New Roman" w:hAnsi="Times New Roman"/>
          <w:sz w:val="22"/>
          <w:szCs w:val="20"/>
          <w:lang w:val="en-US"/>
        </w:rPr>
        <w:t>recreate</w:t>
      </w:r>
      <w:r w:rsidR="008C7741">
        <w:rPr>
          <w:rFonts w:ascii="Times New Roman" w:hAnsi="Times New Roman"/>
          <w:sz w:val="22"/>
          <w:szCs w:val="20"/>
          <w:lang w:val="en-US"/>
        </w:rPr>
        <w:t xml:space="preserve"> all macro indexing information</w:t>
      </w:r>
      <w:r w:rsidR="00574091">
        <w:rPr>
          <w:rFonts w:ascii="Times New Roman" w:hAnsi="Times New Roman"/>
          <w:sz w:val="22"/>
          <w:szCs w:val="20"/>
          <w:lang w:val="en-US"/>
        </w:rPr>
        <w:t>.</w:t>
      </w:r>
    </w:p>
    <w:p w:rsidR="00F44FD0" w:rsidRDefault="00F44FD0" w:rsidP="00F44FD0">
      <w:pPr>
        <w:pStyle w:val="Heading4"/>
        <w:tabs>
          <w:tab w:val="clear" w:pos="864"/>
          <w:tab w:val="num" w:pos="1584"/>
        </w:tabs>
        <w:ind w:left="1584"/>
      </w:pPr>
      <w:r>
        <w:t>Description</w:t>
      </w:r>
    </w:p>
    <w:p w:rsidR="00F44FD0" w:rsidRDefault="00F44FD0" w:rsidP="00891C06">
      <w:pPr>
        <w:pStyle w:val="BodyText"/>
        <w:ind w:left="1584"/>
      </w:pPr>
      <w:r>
        <w:t>This use</w:t>
      </w:r>
      <w:r w:rsidR="00891C06">
        <w:t xml:space="preserve"> case describes the scenario where real time macro indexing for alternates and </w:t>
      </w:r>
      <w:r w:rsidR="00483D88">
        <w:t xml:space="preserve">Answers </w:t>
      </w:r>
      <w:r w:rsidR="00891C06">
        <w:t>is OFF. V-Engine recreates all the macro indexing information on receiving the batch mode request from V-Portal</w:t>
      </w:r>
      <w:r>
        <w:t xml:space="preserve">. </w:t>
      </w:r>
    </w:p>
    <w:p w:rsidR="00F44FD0" w:rsidRDefault="00F44FD0" w:rsidP="00F44FD0">
      <w:pPr>
        <w:pStyle w:val="Heading4"/>
        <w:tabs>
          <w:tab w:val="clear" w:pos="864"/>
          <w:tab w:val="num" w:pos="1584"/>
        </w:tabs>
        <w:ind w:left="1584"/>
      </w:pPr>
      <w:r>
        <w:t>Preconditions</w:t>
      </w:r>
    </w:p>
    <w:p w:rsidR="00F44FD0" w:rsidRPr="00766A20" w:rsidRDefault="00F44FD0" w:rsidP="00F44FD0">
      <w:pPr>
        <w:spacing w:after="0" w:line="240" w:lineRule="auto"/>
        <w:ind w:left="1584"/>
        <w:rPr>
          <w:rFonts w:ascii="Times New Roman" w:hAnsi="Times New Roman"/>
          <w:sz w:val="22"/>
          <w:szCs w:val="20"/>
          <w:lang w:val="en-US"/>
        </w:rPr>
      </w:pPr>
      <w:r w:rsidRPr="00D95F02">
        <w:rPr>
          <w:rFonts w:ascii="Times New Roman" w:hAnsi="Times New Roman"/>
          <w:sz w:val="22"/>
          <w:szCs w:val="20"/>
          <w:lang w:val="en-US"/>
        </w:rPr>
        <w:t xml:space="preserve">Project configuration </w:t>
      </w:r>
      <w:r>
        <w:rPr>
          <w:rFonts w:ascii="Times New Roman" w:hAnsi="Times New Roman"/>
          <w:sz w:val="22"/>
          <w:szCs w:val="20"/>
          <w:lang w:val="en-US"/>
        </w:rPr>
        <w:t>-</w:t>
      </w:r>
      <w:r w:rsidRPr="00D95F02">
        <w:rPr>
          <w:rFonts w:ascii="Times New Roman" w:hAnsi="Times New Roman"/>
          <w:sz w:val="22"/>
          <w:szCs w:val="20"/>
          <w:lang w:val="en-US"/>
        </w:rPr>
        <w:t xml:space="preserve"> use </w:t>
      </w:r>
      <w:r>
        <w:rPr>
          <w:rFonts w:ascii="Times New Roman" w:hAnsi="Times New Roman"/>
          <w:sz w:val="22"/>
          <w:szCs w:val="20"/>
          <w:lang w:val="en-US"/>
        </w:rPr>
        <w:t>macro Indexing &amp;</w:t>
      </w:r>
      <w:r w:rsidR="00891C06">
        <w:rPr>
          <w:rFonts w:ascii="Times New Roman" w:hAnsi="Times New Roman"/>
          <w:sz w:val="22"/>
          <w:szCs w:val="20"/>
          <w:lang w:val="en-US"/>
        </w:rPr>
        <w:t xml:space="preserve"> Batch mode run to update Macro indexing information is </w:t>
      </w:r>
      <w:r>
        <w:rPr>
          <w:rFonts w:ascii="Times New Roman" w:hAnsi="Times New Roman"/>
          <w:sz w:val="22"/>
          <w:szCs w:val="20"/>
          <w:lang w:val="en-US"/>
        </w:rPr>
        <w:t xml:space="preserve">ON. </w:t>
      </w:r>
    </w:p>
    <w:p w:rsidR="00F44FD0" w:rsidRDefault="00F44FD0" w:rsidP="00F44FD0">
      <w:pPr>
        <w:pStyle w:val="Heading4"/>
        <w:tabs>
          <w:tab w:val="clear" w:pos="864"/>
          <w:tab w:val="num" w:pos="1584"/>
        </w:tabs>
        <w:ind w:left="1584"/>
      </w:pPr>
      <w:r>
        <w:lastRenderedPageBreak/>
        <w:t>Postconditions</w:t>
      </w:r>
    </w:p>
    <w:p w:rsidR="00F44FD0" w:rsidRDefault="00F44FD0" w:rsidP="00F44FD0">
      <w:pPr>
        <w:pStyle w:val="BodyText"/>
        <w:ind w:left="1584"/>
      </w:pPr>
      <w:r>
        <w:t xml:space="preserve">V-Engine </w:t>
      </w:r>
      <w:r w:rsidR="00891C06">
        <w:t>re-</w:t>
      </w:r>
      <w:r>
        <w:t xml:space="preserve">creates macro </w:t>
      </w:r>
      <w:r w:rsidR="00891C06">
        <w:t>indexing information and also update</w:t>
      </w:r>
      <w:r w:rsidR="00483D88">
        <w:t>s</w:t>
      </w:r>
      <w:r w:rsidR="00891C06">
        <w:t xml:space="preserve"> the indexDB database</w:t>
      </w:r>
      <w:r>
        <w:t>.</w:t>
      </w:r>
    </w:p>
    <w:p w:rsidR="00F44FD0" w:rsidRDefault="00F44FD0" w:rsidP="00F44FD0">
      <w:pPr>
        <w:pStyle w:val="Heading4"/>
        <w:tabs>
          <w:tab w:val="clear" w:pos="864"/>
          <w:tab w:val="num" w:pos="1584"/>
        </w:tabs>
        <w:ind w:left="1584"/>
      </w:pPr>
      <w:r>
        <w:t>Normal Flow</w:t>
      </w:r>
    </w:p>
    <w:p w:rsidR="005F01DC" w:rsidRDefault="00F44FD0" w:rsidP="00430B34">
      <w:pPr>
        <w:pStyle w:val="BodyText"/>
        <w:numPr>
          <w:ilvl w:val="0"/>
          <w:numId w:val="38"/>
        </w:numPr>
      </w:pPr>
      <w:r>
        <w:t xml:space="preserve">V-portal </w:t>
      </w:r>
      <w:r w:rsidR="007C7545">
        <w:t xml:space="preserve">request V-Engine to perform batch mode run to update </w:t>
      </w:r>
      <w:r>
        <w:t>macro</w:t>
      </w:r>
      <w:r w:rsidR="007C7545">
        <w:t xml:space="preserve"> indexing information</w:t>
      </w:r>
      <w:r>
        <w:t>.</w:t>
      </w:r>
    </w:p>
    <w:p w:rsidR="00D30F27" w:rsidRDefault="007C7545" w:rsidP="00430B34">
      <w:pPr>
        <w:pStyle w:val="BodyText"/>
        <w:numPr>
          <w:ilvl w:val="0"/>
          <w:numId w:val="38"/>
        </w:numPr>
      </w:pPr>
      <w:r>
        <w:t xml:space="preserve">V-Engine clears all maps, </w:t>
      </w:r>
      <w:r w:rsidR="00C233EA">
        <w:t xml:space="preserve">i.e. </w:t>
      </w:r>
      <w:r>
        <w:t>word_name, macro_name, word_score macro score</w:t>
      </w:r>
      <w:r w:rsidR="00C233EA">
        <w:t>, word-index and macro-index</w:t>
      </w:r>
      <w:r w:rsidR="00D30F27">
        <w:t>, alternate_word_index and alternate_macro_map</w:t>
      </w:r>
      <w:r>
        <w:t xml:space="preserve">. </w:t>
      </w:r>
    </w:p>
    <w:p w:rsidR="00802EA6" w:rsidRDefault="00802EA6" w:rsidP="00802EA6">
      <w:pPr>
        <w:pStyle w:val="BodyText"/>
        <w:numPr>
          <w:ilvl w:val="0"/>
          <w:numId w:val="38"/>
        </w:numPr>
      </w:pPr>
      <w:r>
        <w:t>For each alternate, it creates word list and updates alternate_word_index&amp;word_index. For each word, check if entry is not present in word_name map, if not add it.</w:t>
      </w:r>
    </w:p>
    <w:p w:rsidR="00802EA6" w:rsidRDefault="00802EA6" w:rsidP="00802EA6">
      <w:pPr>
        <w:pStyle w:val="BodyText"/>
        <w:numPr>
          <w:ilvl w:val="0"/>
          <w:numId w:val="38"/>
        </w:numPr>
      </w:pPr>
      <w:r>
        <w:t>For each alternate, it creates macro list and updates alternate_macro_index&amp;macro_index. For each macro, check if entry is not present in macro_name map, if not add it.</w:t>
      </w:r>
    </w:p>
    <w:p w:rsidR="005F01DC" w:rsidRDefault="007C7545" w:rsidP="00430B34">
      <w:pPr>
        <w:pStyle w:val="BodyText"/>
        <w:numPr>
          <w:ilvl w:val="0"/>
          <w:numId w:val="38"/>
        </w:numPr>
      </w:pPr>
      <w:r>
        <w:t>For each word/macro present in word_name/macro_name map, V-Engine calculates the score and add entry in  word_score/macro_score.</w:t>
      </w:r>
    </w:p>
    <w:p w:rsidR="005F01DC" w:rsidRDefault="00F44FD0" w:rsidP="00430B34">
      <w:pPr>
        <w:pStyle w:val="BodyText"/>
        <w:numPr>
          <w:ilvl w:val="0"/>
          <w:numId w:val="38"/>
        </w:numPr>
      </w:pPr>
      <w:r>
        <w:t xml:space="preserve">V-Engine </w:t>
      </w:r>
      <w:r w:rsidR="007C7545">
        <w:t xml:space="preserve">clears </w:t>
      </w:r>
      <w:r w:rsidR="00897A32">
        <w:t>previous macro</w:t>
      </w:r>
      <w:r w:rsidR="007C7545">
        <w:t xml:space="preserve"> information from IndexDB and adds the newly created macro indexing information</w:t>
      </w:r>
      <w:r>
        <w:t>.</w:t>
      </w:r>
    </w:p>
    <w:p w:rsidR="005F01DC" w:rsidRDefault="007C7545" w:rsidP="00430B34">
      <w:pPr>
        <w:pStyle w:val="BodyText"/>
        <w:numPr>
          <w:ilvl w:val="0"/>
          <w:numId w:val="38"/>
        </w:numPr>
      </w:pPr>
      <w:r>
        <w:t>V-Engine returns successful creation response to V-portal.</w:t>
      </w:r>
    </w:p>
    <w:p w:rsidR="00F44FD0" w:rsidRDefault="00F44FD0" w:rsidP="00F44FD0">
      <w:pPr>
        <w:pStyle w:val="Heading4"/>
        <w:tabs>
          <w:tab w:val="clear" w:pos="864"/>
          <w:tab w:val="num" w:pos="1584"/>
        </w:tabs>
        <w:ind w:left="1584"/>
      </w:pPr>
      <w:r>
        <w:t>Alternative Flow-</w:t>
      </w:r>
    </w:p>
    <w:p w:rsidR="00F44FD0" w:rsidRDefault="00897A32" w:rsidP="00F44FD0">
      <w:pPr>
        <w:pStyle w:val="BodyText"/>
        <w:ind w:left="1440"/>
      </w:pPr>
      <w:r>
        <w:t>If Project Configuration – use macro indexing for Answers is on (for engines running in Test mode to support similar Answer search for V-Portal users) then a separate set of indexes based on processed Answer text (URLs, etc removed) is also built.</w:t>
      </w:r>
    </w:p>
    <w:p w:rsidR="00FE5736" w:rsidRPr="00766A20" w:rsidRDefault="00461570" w:rsidP="00F44FD0">
      <w:pPr>
        <w:pStyle w:val="BodyText"/>
        <w:ind w:left="1440"/>
      </w:pPr>
      <w:r>
        <w:t>V_Portal</w:t>
      </w:r>
      <w:r w:rsidR="00F213E4">
        <w:t xml:space="preserve"> while publishing the KB, can output plain answer text as well. Discussed with </w:t>
      </w:r>
      <w:r>
        <w:t>V_Portal</w:t>
      </w:r>
      <w:r w:rsidR="00F213E4">
        <w:t xml:space="preserve">dev team, it is straightforward in </w:t>
      </w:r>
      <w:r>
        <w:t>V_Portal</w:t>
      </w:r>
      <w:r w:rsidR="00F213E4">
        <w:t xml:space="preserve">to strip the answer text to remove html tags, urls, etc. </w:t>
      </w:r>
    </w:p>
    <w:p w:rsidR="00612A17" w:rsidRDefault="00612A17" w:rsidP="00612A17">
      <w:pPr>
        <w:pStyle w:val="Heading2"/>
      </w:pPr>
      <w:bookmarkStart w:id="60" w:name="_Toc302982702"/>
      <w:r>
        <w:t>Algorithm for Index based search (uses Macro indexing):</w:t>
      </w:r>
      <w:bookmarkEnd w:id="60"/>
    </w:p>
    <w:p w:rsidR="00897A32" w:rsidRDefault="00612A17" w:rsidP="00612A17">
      <w:pPr>
        <w:rPr>
          <w:rFonts w:ascii="Times New Roman" w:hAnsi="Times New Roman"/>
          <w:sz w:val="22"/>
          <w:szCs w:val="20"/>
          <w:lang w:val="en-US"/>
        </w:rPr>
      </w:pPr>
      <w:r w:rsidRPr="00766A20">
        <w:rPr>
          <w:rFonts w:ascii="Times New Roman" w:hAnsi="Times New Roman"/>
          <w:sz w:val="22"/>
          <w:szCs w:val="20"/>
          <w:lang w:val="en-US"/>
        </w:rPr>
        <w:t xml:space="preserve">Usage: Used in algorithm to find </w:t>
      </w:r>
    </w:p>
    <w:p w:rsidR="005F01DC" w:rsidRDefault="00E24F90" w:rsidP="00523D14">
      <w:pPr>
        <w:pStyle w:val="ListParagraph"/>
        <w:numPr>
          <w:ilvl w:val="0"/>
          <w:numId w:val="89"/>
        </w:numPr>
        <w:rPr>
          <w:rFonts w:ascii="Times New Roman" w:hAnsi="Times New Roman"/>
          <w:sz w:val="22"/>
          <w:szCs w:val="20"/>
          <w:lang w:val="en-US"/>
        </w:rPr>
      </w:pPr>
      <w:r w:rsidRPr="00E24F90">
        <w:rPr>
          <w:rFonts w:ascii="Times New Roman" w:hAnsi="Times New Roman"/>
          <w:sz w:val="22"/>
          <w:szCs w:val="20"/>
          <w:lang w:val="en-US"/>
        </w:rPr>
        <w:t>related questionsfor end user,</w:t>
      </w:r>
    </w:p>
    <w:p w:rsidR="005F01DC" w:rsidRDefault="00E24F90" w:rsidP="00523D14">
      <w:pPr>
        <w:pStyle w:val="ListParagraph"/>
        <w:numPr>
          <w:ilvl w:val="0"/>
          <w:numId w:val="89"/>
        </w:numPr>
        <w:rPr>
          <w:rFonts w:ascii="Times New Roman" w:hAnsi="Times New Roman"/>
          <w:sz w:val="22"/>
          <w:szCs w:val="20"/>
          <w:lang w:val="en-US"/>
        </w:rPr>
      </w:pPr>
      <w:r w:rsidRPr="00E24F90">
        <w:rPr>
          <w:rFonts w:ascii="Times New Roman" w:hAnsi="Times New Roman"/>
          <w:sz w:val="22"/>
          <w:szCs w:val="20"/>
          <w:lang w:val="en-US"/>
        </w:rPr>
        <w:t xml:space="preserve">similar question search for v-portal user </w:t>
      </w:r>
    </w:p>
    <w:p w:rsidR="005F01DC" w:rsidRDefault="00E24F90" w:rsidP="00523D14">
      <w:pPr>
        <w:pStyle w:val="ListParagraph"/>
        <w:numPr>
          <w:ilvl w:val="0"/>
          <w:numId w:val="89"/>
        </w:numPr>
        <w:rPr>
          <w:rFonts w:ascii="Times New Roman" w:hAnsi="Times New Roman"/>
          <w:sz w:val="22"/>
          <w:szCs w:val="20"/>
          <w:lang w:val="en-US"/>
        </w:rPr>
      </w:pPr>
      <w:r w:rsidRPr="00E24F90">
        <w:rPr>
          <w:rFonts w:ascii="Times New Roman" w:hAnsi="Times New Roman"/>
          <w:sz w:val="22"/>
          <w:szCs w:val="20"/>
          <w:lang w:val="en-US"/>
        </w:rPr>
        <w:t>similar answer search for v-portal user.</w:t>
      </w:r>
    </w:p>
    <w:p w:rsidR="00612A17" w:rsidRPr="00766A20" w:rsidRDefault="00612A17" w:rsidP="00612A17">
      <w:pPr>
        <w:rPr>
          <w:rFonts w:ascii="Times New Roman" w:hAnsi="Times New Roman"/>
          <w:sz w:val="22"/>
          <w:szCs w:val="20"/>
          <w:lang w:val="en-US"/>
        </w:rPr>
      </w:pPr>
    </w:p>
    <w:p w:rsidR="00612A17" w:rsidRDefault="00612A17" w:rsidP="008435B6">
      <w:pPr>
        <w:pStyle w:val="ListParagraph"/>
        <w:numPr>
          <w:ilvl w:val="0"/>
          <w:numId w:val="4"/>
        </w:numPr>
        <w:rPr>
          <w:rFonts w:ascii="Times New Roman" w:hAnsi="Times New Roman"/>
          <w:sz w:val="22"/>
          <w:szCs w:val="20"/>
          <w:lang w:val="en-US"/>
        </w:rPr>
      </w:pPr>
      <w:r w:rsidRPr="00766A20">
        <w:rPr>
          <w:rFonts w:ascii="Times New Roman" w:hAnsi="Times New Roman"/>
          <w:sz w:val="22"/>
          <w:szCs w:val="20"/>
          <w:lang w:val="en-US"/>
        </w:rPr>
        <w:t xml:space="preserve">Apply macro indexing to the input to generate a list of macros and words. For performance optimization, only macros present </w:t>
      </w:r>
      <w:r w:rsidRPr="00560417">
        <w:rPr>
          <w:rFonts w:ascii="Times New Roman" w:hAnsi="Times New Roman"/>
          <w:sz w:val="22"/>
          <w:szCs w:val="20"/>
          <w:lang w:val="en-US"/>
        </w:rPr>
        <w:t>in the index</w:t>
      </w:r>
      <w:r w:rsidRPr="00766A20">
        <w:rPr>
          <w:rFonts w:ascii="Times New Roman" w:hAnsi="Times New Roman"/>
          <w:sz w:val="22"/>
          <w:szCs w:val="20"/>
          <w:lang w:val="en-US"/>
        </w:rPr>
        <w:t xml:space="preserve"> will be </w:t>
      </w:r>
      <w:r w:rsidR="00897A32">
        <w:rPr>
          <w:rFonts w:ascii="Times New Roman" w:hAnsi="Times New Roman"/>
          <w:sz w:val="22"/>
          <w:szCs w:val="20"/>
          <w:lang w:val="en-US"/>
        </w:rPr>
        <w:t>tested a</w:t>
      </w:r>
      <w:r w:rsidR="00897A32" w:rsidRPr="00766A20">
        <w:rPr>
          <w:rFonts w:ascii="Times New Roman" w:hAnsi="Times New Roman"/>
          <w:sz w:val="22"/>
          <w:szCs w:val="20"/>
          <w:lang w:val="en-US"/>
        </w:rPr>
        <w:t xml:space="preserve">gainst </w:t>
      </w:r>
      <w:r w:rsidRPr="00766A20">
        <w:rPr>
          <w:rFonts w:ascii="Times New Roman" w:hAnsi="Times New Roman"/>
          <w:sz w:val="22"/>
          <w:szCs w:val="20"/>
          <w:lang w:val="en-US"/>
        </w:rPr>
        <w:t xml:space="preserve">the user input to generate list of macros </w:t>
      </w:r>
      <w:r w:rsidR="00035E51">
        <w:rPr>
          <w:rFonts w:ascii="Times New Roman" w:hAnsi="Times New Roman"/>
          <w:sz w:val="22"/>
          <w:szCs w:val="20"/>
          <w:lang w:val="en-US"/>
        </w:rPr>
        <w:t>matched to</w:t>
      </w:r>
      <w:r w:rsidRPr="00766A20">
        <w:rPr>
          <w:rFonts w:ascii="Times New Roman" w:hAnsi="Times New Roman"/>
          <w:sz w:val="22"/>
          <w:szCs w:val="20"/>
          <w:lang w:val="en-US"/>
        </w:rPr>
        <w:t xml:space="preserve"> the user input.</w:t>
      </w:r>
    </w:p>
    <w:p w:rsidR="00035E51" w:rsidRDefault="00035E51" w:rsidP="008435B6">
      <w:pPr>
        <w:pStyle w:val="ListParagraph"/>
        <w:numPr>
          <w:ilvl w:val="0"/>
          <w:numId w:val="4"/>
        </w:numPr>
        <w:rPr>
          <w:rFonts w:ascii="Times New Roman" w:hAnsi="Times New Roman"/>
          <w:sz w:val="22"/>
          <w:szCs w:val="20"/>
          <w:lang w:val="en-US"/>
        </w:rPr>
      </w:pPr>
      <w:r w:rsidRPr="00F6674D">
        <w:rPr>
          <w:rFonts w:ascii="Times New Roman" w:hAnsi="Times New Roman"/>
          <w:sz w:val="22"/>
          <w:szCs w:val="20"/>
          <w:lang w:val="en-US"/>
        </w:rPr>
        <w:t xml:space="preserve">Iterate through the lists of words and macros generated from the search term. For each word or Macro ID, iterate through the list of question/alternate IDs in the word-index and macro-index and store in a </w:t>
      </w:r>
      <w:r w:rsidR="007B26FF">
        <w:rPr>
          <w:rFonts w:ascii="Times New Roman" w:hAnsi="Times New Roman"/>
          <w:sz w:val="22"/>
          <w:szCs w:val="20"/>
          <w:lang w:val="en-US"/>
        </w:rPr>
        <w:t xml:space="preserve">results </w:t>
      </w:r>
      <w:r w:rsidRPr="00F6674D">
        <w:rPr>
          <w:rFonts w:ascii="Times New Roman" w:hAnsi="Times New Roman"/>
          <w:sz w:val="22"/>
          <w:szCs w:val="20"/>
          <w:lang w:val="en-US"/>
        </w:rPr>
        <w:t xml:space="preserve">map. If the alternate ID does not yet exist in the </w:t>
      </w:r>
      <w:r w:rsidR="007B26FF">
        <w:rPr>
          <w:rFonts w:ascii="Times New Roman" w:hAnsi="Times New Roman"/>
          <w:sz w:val="22"/>
          <w:szCs w:val="20"/>
          <w:lang w:val="en-US"/>
        </w:rPr>
        <w:t xml:space="preserve">results </w:t>
      </w:r>
      <w:r w:rsidRPr="00F6674D">
        <w:rPr>
          <w:rFonts w:ascii="Times New Roman" w:hAnsi="Times New Roman"/>
          <w:sz w:val="22"/>
          <w:szCs w:val="20"/>
          <w:lang w:val="en-US"/>
        </w:rPr>
        <w:t xml:space="preserve">map, add it then get the score for the source word/Macro and add that to the map against the alternate ID. If the ID already exists in the map, get the score for the word or Macro and add it to the total score stored in the map with each </w:t>
      </w:r>
      <w:r w:rsidR="007B26FF">
        <w:rPr>
          <w:rFonts w:ascii="Times New Roman" w:hAnsi="Times New Roman"/>
          <w:sz w:val="22"/>
          <w:szCs w:val="20"/>
          <w:lang w:val="en-US"/>
        </w:rPr>
        <w:t xml:space="preserve">alternate </w:t>
      </w:r>
      <w:r w:rsidRPr="00F6674D">
        <w:rPr>
          <w:rFonts w:ascii="Times New Roman" w:hAnsi="Times New Roman"/>
          <w:sz w:val="22"/>
          <w:szCs w:val="20"/>
          <w:lang w:val="en-US"/>
        </w:rPr>
        <w:t>ID.</w:t>
      </w:r>
    </w:p>
    <w:p w:rsidR="00F6674D" w:rsidRDefault="00F6674D" w:rsidP="008435B6">
      <w:pPr>
        <w:pStyle w:val="ListParagraph"/>
        <w:numPr>
          <w:ilvl w:val="0"/>
          <w:numId w:val="4"/>
        </w:numPr>
        <w:rPr>
          <w:rFonts w:ascii="Times New Roman" w:hAnsi="Times New Roman"/>
          <w:sz w:val="22"/>
          <w:szCs w:val="20"/>
          <w:lang w:val="en-US"/>
        </w:rPr>
      </w:pPr>
      <w:r>
        <w:rPr>
          <w:rFonts w:ascii="Times New Roman" w:hAnsi="Times New Roman"/>
          <w:sz w:val="22"/>
          <w:szCs w:val="20"/>
          <w:lang w:val="en-US"/>
        </w:rPr>
        <w:t>Create a list containing conditions along with their hit rating. Hit rating of the condition is calculated as maximum score of all its alternate.</w:t>
      </w:r>
    </w:p>
    <w:p w:rsidR="00F6674D" w:rsidRPr="00F6674D" w:rsidRDefault="00F6674D" w:rsidP="008435B6">
      <w:pPr>
        <w:pStyle w:val="ListParagraph"/>
        <w:numPr>
          <w:ilvl w:val="0"/>
          <w:numId w:val="4"/>
        </w:numPr>
        <w:rPr>
          <w:rFonts w:ascii="Times New Roman" w:hAnsi="Times New Roman"/>
          <w:sz w:val="22"/>
          <w:szCs w:val="20"/>
          <w:lang w:val="en-US"/>
        </w:rPr>
      </w:pPr>
      <w:r>
        <w:rPr>
          <w:rFonts w:ascii="Times New Roman" w:hAnsi="Times New Roman"/>
          <w:sz w:val="22"/>
          <w:szCs w:val="20"/>
          <w:lang w:val="en-US"/>
        </w:rPr>
        <w:lastRenderedPageBreak/>
        <w:t xml:space="preserve">Calculate the hit rating for the associated recognition of the conditions </w:t>
      </w:r>
    </w:p>
    <w:p w:rsidR="00612A17" w:rsidRDefault="00612A17" w:rsidP="008435B6">
      <w:pPr>
        <w:pStyle w:val="ListParagraph"/>
        <w:numPr>
          <w:ilvl w:val="0"/>
          <w:numId w:val="4"/>
        </w:numPr>
        <w:rPr>
          <w:rFonts w:ascii="Times New Roman" w:hAnsi="Times New Roman"/>
          <w:sz w:val="22"/>
          <w:szCs w:val="20"/>
          <w:lang w:val="en-US"/>
        </w:rPr>
      </w:pPr>
      <w:r w:rsidRPr="00766A20">
        <w:rPr>
          <w:rFonts w:ascii="Times New Roman" w:hAnsi="Times New Roman"/>
          <w:sz w:val="22"/>
          <w:szCs w:val="20"/>
          <w:lang w:val="en-US"/>
        </w:rPr>
        <w:t xml:space="preserve">Recognition hit rating is calculated as maximum of all its </w:t>
      </w:r>
      <w:r w:rsidR="00A64D7F">
        <w:rPr>
          <w:rFonts w:ascii="Times New Roman" w:hAnsi="Times New Roman"/>
          <w:sz w:val="22"/>
          <w:szCs w:val="20"/>
          <w:lang w:val="en-US"/>
        </w:rPr>
        <w:t>condition</w:t>
      </w:r>
      <w:r w:rsidRPr="00766A20">
        <w:rPr>
          <w:rFonts w:ascii="Times New Roman" w:hAnsi="Times New Roman"/>
          <w:sz w:val="22"/>
          <w:szCs w:val="20"/>
          <w:lang w:val="en-US"/>
        </w:rPr>
        <w:t>hit ratings.</w:t>
      </w:r>
    </w:p>
    <w:p w:rsidR="00A64D7F" w:rsidRPr="00766A20" w:rsidRDefault="00A64D7F" w:rsidP="008435B6">
      <w:pPr>
        <w:pStyle w:val="ListParagraph"/>
        <w:numPr>
          <w:ilvl w:val="0"/>
          <w:numId w:val="4"/>
        </w:numPr>
        <w:rPr>
          <w:rFonts w:ascii="Times New Roman" w:hAnsi="Times New Roman"/>
          <w:sz w:val="22"/>
          <w:szCs w:val="20"/>
          <w:lang w:val="en-US"/>
        </w:rPr>
      </w:pPr>
      <w:r>
        <w:rPr>
          <w:rFonts w:ascii="Times New Roman" w:hAnsi="Times New Roman"/>
          <w:sz w:val="22"/>
          <w:szCs w:val="20"/>
          <w:lang w:val="en-US"/>
        </w:rPr>
        <w:t>Sort the list of recognition by hit rating (descending)</w:t>
      </w:r>
    </w:p>
    <w:p w:rsidR="00486A72" w:rsidRPr="00225DDE" w:rsidRDefault="00612A17" w:rsidP="008435B6">
      <w:pPr>
        <w:pStyle w:val="ListParagraph"/>
        <w:numPr>
          <w:ilvl w:val="0"/>
          <w:numId w:val="4"/>
        </w:numPr>
        <w:rPr>
          <w:rFonts w:ascii="Times New Roman" w:hAnsi="Times New Roman"/>
          <w:sz w:val="22"/>
          <w:szCs w:val="20"/>
          <w:lang w:val="en-US"/>
        </w:rPr>
      </w:pPr>
      <w:r w:rsidRPr="00766A20">
        <w:rPr>
          <w:rFonts w:ascii="Times New Roman" w:hAnsi="Times New Roman"/>
          <w:sz w:val="22"/>
          <w:szCs w:val="20"/>
          <w:lang w:val="en-US"/>
        </w:rPr>
        <w:t xml:space="preserve">Return the </w:t>
      </w:r>
      <w:r w:rsidR="00035E51">
        <w:rPr>
          <w:rFonts w:ascii="Times New Roman" w:hAnsi="Times New Roman"/>
          <w:sz w:val="22"/>
          <w:szCs w:val="20"/>
          <w:lang w:val="en-US"/>
        </w:rPr>
        <w:t>top</w:t>
      </w:r>
      <w:r w:rsidRPr="00766A20">
        <w:rPr>
          <w:rFonts w:ascii="Times New Roman" w:hAnsi="Times New Roman"/>
          <w:sz w:val="22"/>
          <w:szCs w:val="20"/>
          <w:lang w:val="en-US"/>
        </w:rPr>
        <w:t>n recognitions (n as specified in the configuration file)</w:t>
      </w:r>
    </w:p>
    <w:p w:rsidR="00486A72" w:rsidRDefault="00486A72" w:rsidP="00612A17">
      <w:pPr>
        <w:pStyle w:val="BodyText"/>
        <w:widowControl w:val="0"/>
        <w:suppressAutoHyphens/>
        <w:spacing w:line="240" w:lineRule="auto"/>
        <w:ind w:left="720"/>
      </w:pPr>
    </w:p>
    <w:p w:rsidR="00B55F0C" w:rsidRDefault="00B55F0C" w:rsidP="00612A17">
      <w:pPr>
        <w:pStyle w:val="BodyText"/>
        <w:widowControl w:val="0"/>
        <w:suppressAutoHyphens/>
        <w:spacing w:line="240" w:lineRule="auto"/>
        <w:ind w:left="720"/>
      </w:pPr>
    </w:p>
    <w:p w:rsidR="00B55F0C" w:rsidRPr="00766A20" w:rsidRDefault="00B55F0C" w:rsidP="00612A17">
      <w:pPr>
        <w:pStyle w:val="BodyText"/>
        <w:widowControl w:val="0"/>
        <w:suppressAutoHyphens/>
        <w:spacing w:line="240" w:lineRule="auto"/>
        <w:ind w:left="720"/>
      </w:pPr>
    </w:p>
    <w:p w:rsidR="00612A17" w:rsidRPr="00766A20" w:rsidRDefault="00612A17" w:rsidP="00523D14">
      <w:pPr>
        <w:pStyle w:val="BodyText"/>
        <w:widowControl w:val="0"/>
        <w:suppressAutoHyphens/>
        <w:spacing w:line="240" w:lineRule="auto"/>
      </w:pPr>
      <w:r w:rsidRPr="00766A20">
        <w:t>Example – Engine has below 2 alternate along with associated macro and word list as below</w:t>
      </w:r>
    </w:p>
    <w:tbl>
      <w:tblPr>
        <w:tblW w:w="9077" w:type="dxa"/>
        <w:tblInd w:w="93" w:type="dxa"/>
        <w:tblLook w:val="04A0"/>
      </w:tblPr>
      <w:tblGrid>
        <w:gridCol w:w="580"/>
        <w:gridCol w:w="2080"/>
        <w:gridCol w:w="1560"/>
        <w:gridCol w:w="460"/>
        <w:gridCol w:w="898"/>
        <w:gridCol w:w="879"/>
        <w:gridCol w:w="280"/>
        <w:gridCol w:w="424"/>
        <w:gridCol w:w="1035"/>
        <w:gridCol w:w="960"/>
      </w:tblGrid>
      <w:tr w:rsidR="00612A17" w:rsidTr="00872BCF">
        <w:trPr>
          <w:cantSplit/>
          <w:trHeight w:val="300"/>
        </w:trPr>
        <w:tc>
          <w:tcPr>
            <w:tcW w:w="580" w:type="dxa"/>
            <w:tcBorders>
              <w:top w:val="single" w:sz="4" w:space="0" w:color="auto"/>
              <w:left w:val="single" w:sz="4" w:space="0" w:color="auto"/>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b/>
                <w:sz w:val="22"/>
                <w:szCs w:val="20"/>
                <w:lang w:val="en-US"/>
              </w:rPr>
            </w:pPr>
            <w:r w:rsidRPr="00766A20">
              <w:rPr>
                <w:rFonts w:ascii="Times New Roman" w:hAnsi="Times New Roman"/>
                <w:b/>
                <w:sz w:val="22"/>
                <w:szCs w:val="20"/>
                <w:lang w:val="en-US"/>
              </w:rPr>
              <w:t>id</w:t>
            </w:r>
          </w:p>
        </w:tc>
        <w:tc>
          <w:tcPr>
            <w:tcW w:w="2080"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Alternate1</w:t>
            </w:r>
          </w:p>
        </w:tc>
        <w:tc>
          <w:tcPr>
            <w:tcW w:w="1560" w:type="dxa"/>
            <w:vMerge w:val="restart"/>
            <w:tcBorders>
              <w:top w:val="single" w:sz="4" w:space="0" w:color="auto"/>
              <w:left w:val="single" w:sz="4" w:space="0" w:color="auto"/>
              <w:bottom w:val="single" w:sz="4" w:space="0" w:color="000000"/>
              <w:right w:val="single" w:sz="4" w:space="0" w:color="auto"/>
            </w:tcBorders>
            <w:hideMark/>
          </w:tcPr>
          <w:p w:rsidR="00612A17" w:rsidRPr="00510AA5" w:rsidRDefault="00612A17" w:rsidP="00872BCF">
            <w:pPr>
              <w:rPr>
                <w:b/>
              </w:rPr>
            </w:pPr>
            <w:r w:rsidRPr="00766A20">
              <w:rPr>
                <w:rFonts w:ascii="Times New Roman" w:hAnsi="Times New Roman"/>
                <w:b/>
                <w:sz w:val="22"/>
                <w:szCs w:val="20"/>
                <w:lang w:val="en-US"/>
              </w:rPr>
              <w:t>Macro Indexing</w:t>
            </w:r>
            <w:r w:rsidRPr="00510AA5">
              <w:rPr>
                <w:b/>
              </w:rPr>
              <w:br/>
              <w:t>----------------&gt;</w:t>
            </w:r>
          </w:p>
        </w:tc>
        <w:tc>
          <w:tcPr>
            <w:tcW w:w="460"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b/>
                <w:sz w:val="22"/>
                <w:szCs w:val="20"/>
                <w:lang w:val="en-US"/>
              </w:rPr>
            </w:pPr>
            <w:r>
              <w:rPr>
                <w:rFonts w:ascii="Times New Roman" w:hAnsi="Times New Roman"/>
                <w:b/>
                <w:sz w:val="22"/>
                <w:szCs w:val="20"/>
                <w:lang w:val="en-US"/>
              </w:rPr>
              <w:t>Id</w:t>
            </w:r>
          </w:p>
        </w:tc>
        <w:tc>
          <w:tcPr>
            <w:tcW w:w="898"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word</w:t>
            </w:r>
          </w:p>
        </w:tc>
        <w:tc>
          <w:tcPr>
            <w:tcW w:w="879"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Score</w:t>
            </w:r>
          </w:p>
        </w:tc>
        <w:tc>
          <w:tcPr>
            <w:tcW w:w="280" w:type="dxa"/>
            <w:tcBorders>
              <w:top w:val="nil"/>
              <w:left w:val="nil"/>
              <w:bottom w:val="nil"/>
              <w:right w:val="nil"/>
            </w:tcBorders>
            <w:noWrap/>
            <w:vAlign w:val="bottom"/>
            <w:hideMark/>
          </w:tcPr>
          <w:p w:rsidR="00612A17" w:rsidRPr="00510AA5" w:rsidRDefault="00612A17" w:rsidP="00872BCF">
            <w:pPr>
              <w:rPr>
                <w:b/>
              </w:rPr>
            </w:pP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b/>
                <w:sz w:val="22"/>
                <w:szCs w:val="20"/>
                <w:lang w:val="en-US"/>
              </w:rPr>
            </w:pPr>
            <w:r>
              <w:rPr>
                <w:rFonts w:ascii="Times New Roman" w:hAnsi="Times New Roman"/>
                <w:b/>
                <w:sz w:val="22"/>
                <w:szCs w:val="20"/>
                <w:lang w:val="en-US"/>
              </w:rPr>
              <w:t>Id</w:t>
            </w:r>
          </w:p>
        </w:tc>
        <w:tc>
          <w:tcPr>
            <w:tcW w:w="960"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Macro</w:t>
            </w:r>
          </w:p>
        </w:tc>
        <w:tc>
          <w:tcPr>
            <w:tcW w:w="960"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Score</w:t>
            </w:r>
          </w:p>
        </w:tc>
      </w:tr>
      <w:tr w:rsidR="00612A17" w:rsidTr="00872BCF">
        <w:trPr>
          <w:cantSplit/>
          <w:trHeight w:val="300"/>
        </w:trPr>
        <w:tc>
          <w:tcPr>
            <w:tcW w:w="580" w:type="dxa"/>
            <w:tcBorders>
              <w:top w:val="nil"/>
              <w:left w:val="single" w:sz="4" w:space="0" w:color="auto"/>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1</w:t>
            </w:r>
          </w:p>
        </w:tc>
        <w:tc>
          <w:tcPr>
            <w:tcW w:w="2080"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How much is an apple</w:t>
            </w:r>
          </w:p>
        </w:tc>
        <w:tc>
          <w:tcPr>
            <w:tcW w:w="1560" w:type="dxa"/>
            <w:vMerge/>
            <w:tcBorders>
              <w:top w:val="single" w:sz="4" w:space="0" w:color="auto"/>
              <w:left w:val="single" w:sz="4" w:space="0" w:color="auto"/>
              <w:bottom w:val="single" w:sz="4" w:space="0" w:color="000000"/>
              <w:right w:val="single" w:sz="4" w:space="0" w:color="auto"/>
            </w:tcBorders>
            <w:vAlign w:val="center"/>
            <w:hideMark/>
          </w:tcPr>
          <w:p w:rsidR="00612A17" w:rsidRPr="008F70CD" w:rsidRDefault="00612A17" w:rsidP="00872BCF"/>
        </w:tc>
        <w:tc>
          <w:tcPr>
            <w:tcW w:w="460"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1</w:t>
            </w:r>
          </w:p>
        </w:tc>
        <w:tc>
          <w:tcPr>
            <w:tcW w:w="898" w:type="dxa"/>
            <w:tcBorders>
              <w:top w:val="nil"/>
              <w:left w:val="nil"/>
              <w:bottom w:val="single" w:sz="4" w:space="0" w:color="auto"/>
              <w:right w:val="single" w:sz="4" w:space="0" w:color="auto"/>
            </w:tcBorders>
            <w:noWrap/>
            <w:vAlign w:val="bottom"/>
            <w:hideMark/>
          </w:tcPr>
          <w:p w:rsidR="00612A17" w:rsidRPr="00766A20" w:rsidRDefault="00612A17" w:rsidP="00872BCF">
            <w:pPr>
              <w:jc w:val="center"/>
              <w:rPr>
                <w:rFonts w:ascii="Times New Roman" w:hAnsi="Times New Roman"/>
                <w:sz w:val="22"/>
                <w:szCs w:val="20"/>
                <w:lang w:val="en-US"/>
              </w:rPr>
            </w:pPr>
            <w:r w:rsidRPr="00766A20">
              <w:rPr>
                <w:rFonts w:ascii="Times New Roman" w:hAnsi="Times New Roman"/>
                <w:sz w:val="22"/>
                <w:szCs w:val="20"/>
                <w:lang w:val="en-US"/>
              </w:rPr>
              <w:t>how</w:t>
            </w:r>
          </w:p>
        </w:tc>
        <w:tc>
          <w:tcPr>
            <w:tcW w:w="879"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50</w:t>
            </w:r>
          </w:p>
        </w:tc>
        <w:tc>
          <w:tcPr>
            <w:tcW w:w="280" w:type="dxa"/>
            <w:tcBorders>
              <w:top w:val="nil"/>
              <w:left w:val="nil"/>
              <w:bottom w:val="nil"/>
              <w:right w:val="nil"/>
            </w:tcBorders>
            <w:noWrap/>
            <w:vAlign w:val="bottom"/>
            <w:hideMark/>
          </w:tcPr>
          <w:p w:rsidR="00612A17" w:rsidRPr="008F70CD" w:rsidRDefault="00612A17" w:rsidP="00872BCF"/>
        </w:tc>
        <w:tc>
          <w:tcPr>
            <w:tcW w:w="420" w:type="dxa"/>
            <w:tcBorders>
              <w:top w:val="nil"/>
              <w:left w:val="single" w:sz="4" w:space="0" w:color="auto"/>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1</w:t>
            </w: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%PRICE</w:t>
            </w: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100</w:t>
            </w:r>
          </w:p>
        </w:tc>
      </w:tr>
      <w:tr w:rsidR="00612A17" w:rsidTr="00872BCF">
        <w:trPr>
          <w:trHeight w:val="300"/>
        </w:trPr>
        <w:tc>
          <w:tcPr>
            <w:tcW w:w="580" w:type="dxa"/>
            <w:tcBorders>
              <w:top w:val="nil"/>
              <w:left w:val="nil"/>
              <w:bottom w:val="nil"/>
              <w:right w:val="nil"/>
            </w:tcBorders>
            <w:noWrap/>
            <w:vAlign w:val="bottom"/>
            <w:hideMark/>
          </w:tcPr>
          <w:p w:rsidR="00612A17" w:rsidRPr="008F70CD" w:rsidRDefault="00612A17" w:rsidP="00872BCF"/>
        </w:tc>
        <w:tc>
          <w:tcPr>
            <w:tcW w:w="2080" w:type="dxa"/>
            <w:tcBorders>
              <w:top w:val="nil"/>
              <w:left w:val="nil"/>
              <w:bottom w:val="nil"/>
              <w:right w:val="nil"/>
            </w:tcBorders>
            <w:noWrap/>
            <w:vAlign w:val="bottom"/>
            <w:hideMark/>
          </w:tcPr>
          <w:p w:rsidR="00612A17" w:rsidRPr="008F70CD" w:rsidRDefault="00612A17" w:rsidP="00872BCF"/>
        </w:tc>
        <w:tc>
          <w:tcPr>
            <w:tcW w:w="1560" w:type="dxa"/>
            <w:tcBorders>
              <w:top w:val="nil"/>
              <w:left w:val="nil"/>
              <w:bottom w:val="nil"/>
              <w:right w:val="nil"/>
            </w:tcBorders>
            <w:noWrap/>
            <w:vAlign w:val="bottom"/>
            <w:hideMark/>
          </w:tcPr>
          <w:p w:rsidR="00612A17" w:rsidRPr="008F70CD" w:rsidRDefault="00612A17" w:rsidP="00872BCF"/>
        </w:tc>
        <w:tc>
          <w:tcPr>
            <w:tcW w:w="460" w:type="dxa"/>
            <w:tcBorders>
              <w:top w:val="nil"/>
              <w:left w:val="single" w:sz="4" w:space="0" w:color="auto"/>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1</w:t>
            </w:r>
          </w:p>
        </w:tc>
        <w:tc>
          <w:tcPr>
            <w:tcW w:w="898"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much</w:t>
            </w:r>
          </w:p>
        </w:tc>
        <w:tc>
          <w:tcPr>
            <w:tcW w:w="879"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50</w:t>
            </w:r>
          </w:p>
        </w:tc>
        <w:tc>
          <w:tcPr>
            <w:tcW w:w="280" w:type="dxa"/>
            <w:tcBorders>
              <w:top w:val="nil"/>
              <w:left w:val="nil"/>
              <w:bottom w:val="nil"/>
              <w:right w:val="nil"/>
            </w:tcBorders>
            <w:noWrap/>
            <w:vAlign w:val="bottom"/>
            <w:hideMark/>
          </w:tcPr>
          <w:p w:rsidR="00612A17" w:rsidRPr="008F70CD" w:rsidRDefault="00612A17" w:rsidP="00872BCF"/>
        </w:tc>
        <w:tc>
          <w:tcPr>
            <w:tcW w:w="420" w:type="dxa"/>
            <w:tcBorders>
              <w:top w:val="nil"/>
              <w:left w:val="single" w:sz="4" w:space="0" w:color="auto"/>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1</w:t>
            </w: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%FRUIT</w:t>
            </w: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150</w:t>
            </w:r>
          </w:p>
        </w:tc>
      </w:tr>
      <w:tr w:rsidR="00612A17" w:rsidTr="00872BCF">
        <w:trPr>
          <w:trHeight w:val="300"/>
        </w:trPr>
        <w:tc>
          <w:tcPr>
            <w:tcW w:w="580" w:type="dxa"/>
            <w:tcBorders>
              <w:top w:val="nil"/>
              <w:left w:val="nil"/>
              <w:bottom w:val="nil"/>
              <w:right w:val="nil"/>
            </w:tcBorders>
            <w:noWrap/>
            <w:vAlign w:val="bottom"/>
            <w:hideMark/>
          </w:tcPr>
          <w:p w:rsidR="00612A17" w:rsidRPr="008F70CD" w:rsidRDefault="00612A17" w:rsidP="00872BCF"/>
        </w:tc>
        <w:tc>
          <w:tcPr>
            <w:tcW w:w="2080" w:type="dxa"/>
            <w:tcBorders>
              <w:top w:val="nil"/>
              <w:left w:val="nil"/>
              <w:bottom w:val="nil"/>
              <w:right w:val="nil"/>
            </w:tcBorders>
            <w:noWrap/>
            <w:vAlign w:val="bottom"/>
            <w:hideMark/>
          </w:tcPr>
          <w:p w:rsidR="00612A17" w:rsidRPr="008F70CD" w:rsidRDefault="00612A17" w:rsidP="00872BCF"/>
        </w:tc>
        <w:tc>
          <w:tcPr>
            <w:tcW w:w="1560" w:type="dxa"/>
            <w:tcBorders>
              <w:top w:val="nil"/>
              <w:left w:val="nil"/>
              <w:bottom w:val="nil"/>
              <w:right w:val="nil"/>
            </w:tcBorders>
            <w:noWrap/>
            <w:vAlign w:val="bottom"/>
            <w:hideMark/>
          </w:tcPr>
          <w:p w:rsidR="00612A17" w:rsidRPr="008F70CD" w:rsidRDefault="00612A17" w:rsidP="00872BCF"/>
        </w:tc>
        <w:tc>
          <w:tcPr>
            <w:tcW w:w="460" w:type="dxa"/>
            <w:tcBorders>
              <w:top w:val="nil"/>
              <w:left w:val="single" w:sz="4" w:space="0" w:color="auto"/>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1</w:t>
            </w:r>
          </w:p>
        </w:tc>
        <w:tc>
          <w:tcPr>
            <w:tcW w:w="898"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apple</w:t>
            </w:r>
          </w:p>
        </w:tc>
        <w:tc>
          <w:tcPr>
            <w:tcW w:w="879"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50</w:t>
            </w:r>
          </w:p>
        </w:tc>
        <w:tc>
          <w:tcPr>
            <w:tcW w:w="280" w:type="dxa"/>
            <w:tcBorders>
              <w:top w:val="nil"/>
              <w:left w:val="nil"/>
              <w:bottom w:val="nil"/>
              <w:right w:val="nil"/>
            </w:tcBorders>
            <w:noWrap/>
            <w:vAlign w:val="bottom"/>
            <w:hideMark/>
          </w:tcPr>
          <w:p w:rsidR="00612A17" w:rsidRPr="008F70CD" w:rsidRDefault="00612A17" w:rsidP="00872BCF"/>
        </w:tc>
        <w:tc>
          <w:tcPr>
            <w:tcW w:w="420" w:type="dxa"/>
            <w:tcBorders>
              <w:top w:val="nil"/>
              <w:left w:val="nil"/>
              <w:bottom w:val="nil"/>
              <w:right w:val="nil"/>
            </w:tcBorders>
            <w:noWrap/>
            <w:vAlign w:val="bottom"/>
            <w:hideMark/>
          </w:tcPr>
          <w:p w:rsidR="00612A17" w:rsidRPr="008F70CD" w:rsidRDefault="00612A17" w:rsidP="00872BCF"/>
        </w:tc>
        <w:tc>
          <w:tcPr>
            <w:tcW w:w="960" w:type="dxa"/>
            <w:tcBorders>
              <w:top w:val="nil"/>
              <w:left w:val="nil"/>
              <w:bottom w:val="nil"/>
              <w:right w:val="nil"/>
            </w:tcBorders>
            <w:noWrap/>
            <w:vAlign w:val="bottom"/>
            <w:hideMark/>
          </w:tcPr>
          <w:p w:rsidR="00612A17" w:rsidRPr="008F70CD" w:rsidRDefault="00612A17" w:rsidP="00872BCF"/>
        </w:tc>
        <w:tc>
          <w:tcPr>
            <w:tcW w:w="960" w:type="dxa"/>
            <w:tcBorders>
              <w:top w:val="nil"/>
              <w:left w:val="nil"/>
              <w:bottom w:val="nil"/>
              <w:right w:val="nil"/>
            </w:tcBorders>
            <w:noWrap/>
            <w:vAlign w:val="bottom"/>
            <w:hideMark/>
          </w:tcPr>
          <w:p w:rsidR="00612A17" w:rsidRPr="008F70CD" w:rsidRDefault="00612A17" w:rsidP="00872BCF"/>
        </w:tc>
      </w:tr>
    </w:tbl>
    <w:p w:rsidR="00612A17" w:rsidRDefault="00612A17" w:rsidP="00612A17">
      <w:pPr>
        <w:pStyle w:val="BodyText"/>
        <w:ind w:left="720"/>
      </w:pPr>
    </w:p>
    <w:tbl>
      <w:tblPr>
        <w:tblW w:w="9143" w:type="dxa"/>
        <w:tblInd w:w="93" w:type="dxa"/>
        <w:tblLook w:val="04A0"/>
      </w:tblPr>
      <w:tblGrid>
        <w:gridCol w:w="579"/>
        <w:gridCol w:w="2078"/>
        <w:gridCol w:w="1559"/>
        <w:gridCol w:w="460"/>
        <w:gridCol w:w="963"/>
        <w:gridCol w:w="878"/>
        <w:gridCol w:w="280"/>
        <w:gridCol w:w="424"/>
        <w:gridCol w:w="1303"/>
        <w:gridCol w:w="959"/>
      </w:tblGrid>
      <w:tr w:rsidR="00612A17" w:rsidTr="00872BCF">
        <w:trPr>
          <w:cantSplit/>
          <w:trHeight w:val="300"/>
        </w:trPr>
        <w:tc>
          <w:tcPr>
            <w:tcW w:w="580" w:type="dxa"/>
            <w:tcBorders>
              <w:top w:val="single" w:sz="4" w:space="0" w:color="auto"/>
              <w:left w:val="single" w:sz="4" w:space="0" w:color="auto"/>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b/>
                <w:sz w:val="22"/>
                <w:szCs w:val="20"/>
                <w:lang w:val="en-US"/>
              </w:rPr>
            </w:pPr>
            <w:r>
              <w:rPr>
                <w:rFonts w:ascii="Times New Roman" w:hAnsi="Times New Roman"/>
                <w:b/>
                <w:sz w:val="22"/>
                <w:szCs w:val="20"/>
                <w:lang w:val="en-US"/>
              </w:rPr>
              <w:t>I</w:t>
            </w:r>
            <w:r w:rsidRPr="00766A20">
              <w:rPr>
                <w:rFonts w:ascii="Times New Roman" w:hAnsi="Times New Roman"/>
                <w:b/>
                <w:sz w:val="22"/>
                <w:szCs w:val="20"/>
                <w:lang w:val="en-US"/>
              </w:rPr>
              <w:t>d</w:t>
            </w:r>
          </w:p>
        </w:tc>
        <w:tc>
          <w:tcPr>
            <w:tcW w:w="2080"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Alternate1</w:t>
            </w:r>
          </w:p>
        </w:tc>
        <w:tc>
          <w:tcPr>
            <w:tcW w:w="1560" w:type="dxa"/>
            <w:vMerge w:val="restart"/>
            <w:tcBorders>
              <w:top w:val="single" w:sz="4" w:space="0" w:color="auto"/>
              <w:left w:val="single" w:sz="4" w:space="0" w:color="auto"/>
              <w:bottom w:val="single" w:sz="4" w:space="0" w:color="000000"/>
              <w:right w:val="single" w:sz="4" w:space="0" w:color="auto"/>
            </w:tcBorders>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Macro Indexing</w:t>
            </w:r>
            <w:r w:rsidRPr="00766A20">
              <w:rPr>
                <w:rFonts w:ascii="Times New Roman" w:hAnsi="Times New Roman"/>
                <w:b/>
                <w:sz w:val="22"/>
                <w:szCs w:val="20"/>
                <w:lang w:val="en-US"/>
              </w:rPr>
              <w:br/>
              <w:t>----------------&gt;</w:t>
            </w:r>
          </w:p>
        </w:tc>
        <w:tc>
          <w:tcPr>
            <w:tcW w:w="460"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b/>
                <w:sz w:val="22"/>
                <w:szCs w:val="20"/>
                <w:lang w:val="en-US"/>
              </w:rPr>
            </w:pPr>
            <w:r w:rsidRPr="00766A20">
              <w:rPr>
                <w:rFonts w:ascii="Times New Roman" w:hAnsi="Times New Roman"/>
                <w:b/>
                <w:sz w:val="22"/>
                <w:szCs w:val="20"/>
                <w:lang w:val="en-US"/>
              </w:rPr>
              <w:t>I</w:t>
            </w:r>
            <w:r>
              <w:rPr>
                <w:rFonts w:ascii="Times New Roman" w:hAnsi="Times New Roman"/>
                <w:b/>
                <w:sz w:val="22"/>
                <w:szCs w:val="20"/>
                <w:lang w:val="en-US"/>
              </w:rPr>
              <w:t>d</w:t>
            </w:r>
          </w:p>
        </w:tc>
        <w:tc>
          <w:tcPr>
            <w:tcW w:w="964"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word</w:t>
            </w:r>
          </w:p>
        </w:tc>
        <w:tc>
          <w:tcPr>
            <w:tcW w:w="879"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Score</w:t>
            </w:r>
          </w:p>
        </w:tc>
        <w:tc>
          <w:tcPr>
            <w:tcW w:w="280" w:type="dxa"/>
            <w:tcBorders>
              <w:top w:val="nil"/>
              <w:left w:val="nil"/>
              <w:bottom w:val="nil"/>
              <w:right w:val="nil"/>
            </w:tcBorders>
            <w:noWrap/>
            <w:vAlign w:val="bottom"/>
            <w:hideMark/>
          </w:tcPr>
          <w:p w:rsidR="00612A17" w:rsidRDefault="00612A17" w:rsidP="00872BCF">
            <w:pPr>
              <w:rPr>
                <w:rFonts w:ascii="Calibri" w:hAnsi="Calibri"/>
                <w:color w:val="000000"/>
                <w:sz w:val="22"/>
                <w:lang w:val="en-US"/>
              </w:rPr>
            </w:pP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b/>
                <w:sz w:val="22"/>
                <w:szCs w:val="20"/>
                <w:lang w:val="en-US"/>
              </w:rPr>
            </w:pPr>
            <w:r>
              <w:rPr>
                <w:rFonts w:ascii="Times New Roman" w:hAnsi="Times New Roman"/>
                <w:b/>
                <w:sz w:val="22"/>
                <w:szCs w:val="20"/>
                <w:lang w:val="en-US"/>
              </w:rPr>
              <w:t>Id</w:t>
            </w:r>
          </w:p>
        </w:tc>
        <w:tc>
          <w:tcPr>
            <w:tcW w:w="960"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Macro</w:t>
            </w:r>
          </w:p>
        </w:tc>
        <w:tc>
          <w:tcPr>
            <w:tcW w:w="960"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Score</w:t>
            </w:r>
          </w:p>
        </w:tc>
      </w:tr>
      <w:tr w:rsidR="00612A17" w:rsidTr="00872BCF">
        <w:trPr>
          <w:cantSplit/>
          <w:trHeight w:val="300"/>
        </w:trPr>
        <w:tc>
          <w:tcPr>
            <w:tcW w:w="580" w:type="dxa"/>
            <w:tcBorders>
              <w:top w:val="nil"/>
              <w:left w:val="single" w:sz="4" w:space="0" w:color="auto"/>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2</w:t>
            </w:r>
          </w:p>
        </w:tc>
        <w:tc>
          <w:tcPr>
            <w:tcW w:w="2080"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How much is a rose</w:t>
            </w:r>
          </w:p>
        </w:tc>
        <w:tc>
          <w:tcPr>
            <w:tcW w:w="1560" w:type="dxa"/>
            <w:vMerge/>
            <w:tcBorders>
              <w:top w:val="single" w:sz="4" w:space="0" w:color="auto"/>
              <w:left w:val="single" w:sz="4" w:space="0" w:color="auto"/>
              <w:bottom w:val="single" w:sz="4" w:space="0" w:color="000000"/>
              <w:right w:val="single" w:sz="4" w:space="0" w:color="auto"/>
            </w:tcBorders>
            <w:vAlign w:val="center"/>
            <w:hideMark/>
          </w:tcPr>
          <w:p w:rsidR="00612A17" w:rsidRDefault="00612A17" w:rsidP="00872BCF">
            <w:pPr>
              <w:rPr>
                <w:rFonts w:ascii="Calibri" w:hAnsi="Calibri"/>
                <w:b/>
                <w:bCs/>
                <w:color w:val="000000"/>
                <w:sz w:val="22"/>
                <w:lang w:val="en-US"/>
              </w:rPr>
            </w:pPr>
          </w:p>
        </w:tc>
        <w:tc>
          <w:tcPr>
            <w:tcW w:w="460" w:type="dxa"/>
            <w:tcBorders>
              <w:top w:val="nil"/>
              <w:left w:val="nil"/>
              <w:bottom w:val="single" w:sz="4" w:space="0" w:color="auto"/>
              <w:right w:val="single" w:sz="4" w:space="0" w:color="auto"/>
            </w:tcBorders>
            <w:noWrap/>
            <w:vAlign w:val="bottom"/>
            <w:hideMark/>
          </w:tcPr>
          <w:p w:rsidR="00612A17" w:rsidRPr="00766A20" w:rsidRDefault="00C30BDF" w:rsidP="00872BCF">
            <w:pPr>
              <w:jc w:val="right"/>
              <w:rPr>
                <w:rFonts w:ascii="Times New Roman" w:hAnsi="Times New Roman"/>
                <w:sz w:val="22"/>
                <w:szCs w:val="20"/>
                <w:lang w:val="en-US"/>
              </w:rPr>
            </w:pPr>
            <w:r>
              <w:rPr>
                <w:rFonts w:ascii="Times New Roman" w:hAnsi="Times New Roman"/>
                <w:sz w:val="22"/>
                <w:szCs w:val="20"/>
                <w:lang w:val="en-US"/>
              </w:rPr>
              <w:t>2</w:t>
            </w:r>
          </w:p>
        </w:tc>
        <w:tc>
          <w:tcPr>
            <w:tcW w:w="964"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how</w:t>
            </w:r>
          </w:p>
        </w:tc>
        <w:tc>
          <w:tcPr>
            <w:tcW w:w="879"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50</w:t>
            </w:r>
          </w:p>
        </w:tc>
        <w:tc>
          <w:tcPr>
            <w:tcW w:w="280" w:type="dxa"/>
            <w:tcBorders>
              <w:top w:val="nil"/>
              <w:left w:val="nil"/>
              <w:bottom w:val="nil"/>
              <w:right w:val="nil"/>
            </w:tcBorders>
            <w:noWrap/>
            <w:vAlign w:val="bottom"/>
            <w:hideMark/>
          </w:tcPr>
          <w:p w:rsidR="00612A17" w:rsidRPr="00510AA5" w:rsidRDefault="00612A17" w:rsidP="00872BCF"/>
        </w:tc>
        <w:tc>
          <w:tcPr>
            <w:tcW w:w="420" w:type="dxa"/>
            <w:tcBorders>
              <w:top w:val="nil"/>
              <w:left w:val="single" w:sz="4" w:space="0" w:color="auto"/>
              <w:bottom w:val="single" w:sz="4" w:space="0" w:color="auto"/>
              <w:right w:val="single" w:sz="4" w:space="0" w:color="auto"/>
            </w:tcBorders>
            <w:noWrap/>
            <w:vAlign w:val="bottom"/>
            <w:hideMark/>
          </w:tcPr>
          <w:p w:rsidR="00612A17" w:rsidRPr="00766A20" w:rsidRDefault="00C30BDF" w:rsidP="00872BCF">
            <w:pPr>
              <w:jc w:val="right"/>
              <w:rPr>
                <w:rFonts w:ascii="Times New Roman" w:hAnsi="Times New Roman"/>
                <w:sz w:val="22"/>
                <w:szCs w:val="20"/>
                <w:lang w:val="en-US"/>
              </w:rPr>
            </w:pPr>
            <w:r>
              <w:rPr>
                <w:rFonts w:ascii="Times New Roman" w:hAnsi="Times New Roman"/>
                <w:sz w:val="22"/>
                <w:szCs w:val="20"/>
                <w:lang w:val="en-US"/>
              </w:rPr>
              <w:t>2</w:t>
            </w: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%PRICE</w:t>
            </w: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100</w:t>
            </w:r>
          </w:p>
        </w:tc>
      </w:tr>
      <w:tr w:rsidR="00612A17" w:rsidTr="00872BCF">
        <w:trPr>
          <w:trHeight w:val="300"/>
        </w:trPr>
        <w:tc>
          <w:tcPr>
            <w:tcW w:w="580" w:type="dxa"/>
            <w:tcBorders>
              <w:top w:val="nil"/>
              <w:left w:val="nil"/>
              <w:bottom w:val="nil"/>
              <w:right w:val="nil"/>
            </w:tcBorders>
            <w:noWrap/>
            <w:vAlign w:val="bottom"/>
            <w:hideMark/>
          </w:tcPr>
          <w:p w:rsidR="00612A17" w:rsidRDefault="00612A17" w:rsidP="00872BCF">
            <w:pPr>
              <w:rPr>
                <w:rFonts w:ascii="Calibri" w:hAnsi="Calibri"/>
                <w:color w:val="000000"/>
                <w:sz w:val="22"/>
                <w:lang w:val="en-US"/>
              </w:rPr>
            </w:pPr>
          </w:p>
        </w:tc>
        <w:tc>
          <w:tcPr>
            <w:tcW w:w="2080" w:type="dxa"/>
            <w:tcBorders>
              <w:top w:val="nil"/>
              <w:left w:val="nil"/>
              <w:bottom w:val="nil"/>
              <w:right w:val="nil"/>
            </w:tcBorders>
            <w:noWrap/>
            <w:vAlign w:val="bottom"/>
            <w:hideMark/>
          </w:tcPr>
          <w:p w:rsidR="00612A17" w:rsidRDefault="00612A17" w:rsidP="00872BCF">
            <w:pPr>
              <w:rPr>
                <w:rFonts w:ascii="Calibri" w:hAnsi="Calibri"/>
                <w:color w:val="000000"/>
                <w:sz w:val="22"/>
                <w:lang w:val="en-US"/>
              </w:rPr>
            </w:pPr>
          </w:p>
        </w:tc>
        <w:tc>
          <w:tcPr>
            <w:tcW w:w="1560" w:type="dxa"/>
            <w:tcBorders>
              <w:top w:val="nil"/>
              <w:left w:val="nil"/>
              <w:bottom w:val="nil"/>
              <w:right w:val="nil"/>
            </w:tcBorders>
            <w:noWrap/>
            <w:vAlign w:val="bottom"/>
            <w:hideMark/>
          </w:tcPr>
          <w:p w:rsidR="00612A17" w:rsidRDefault="00612A17" w:rsidP="00872BCF">
            <w:pPr>
              <w:rPr>
                <w:rFonts w:ascii="Calibri" w:hAnsi="Calibri"/>
                <w:color w:val="000000"/>
                <w:sz w:val="22"/>
                <w:lang w:val="en-US"/>
              </w:rPr>
            </w:pPr>
          </w:p>
        </w:tc>
        <w:tc>
          <w:tcPr>
            <w:tcW w:w="460" w:type="dxa"/>
            <w:tcBorders>
              <w:top w:val="nil"/>
              <w:left w:val="single" w:sz="4" w:space="0" w:color="auto"/>
              <w:bottom w:val="single" w:sz="4" w:space="0" w:color="auto"/>
              <w:right w:val="single" w:sz="4" w:space="0" w:color="auto"/>
            </w:tcBorders>
            <w:noWrap/>
            <w:vAlign w:val="bottom"/>
            <w:hideMark/>
          </w:tcPr>
          <w:p w:rsidR="00612A17" w:rsidRPr="00766A20" w:rsidRDefault="00C30BDF" w:rsidP="00872BCF">
            <w:pPr>
              <w:jc w:val="right"/>
              <w:rPr>
                <w:rFonts w:ascii="Times New Roman" w:hAnsi="Times New Roman"/>
                <w:sz w:val="22"/>
                <w:szCs w:val="20"/>
                <w:lang w:val="en-US"/>
              </w:rPr>
            </w:pPr>
            <w:r>
              <w:rPr>
                <w:rFonts w:ascii="Times New Roman" w:hAnsi="Times New Roman"/>
                <w:sz w:val="22"/>
                <w:szCs w:val="20"/>
                <w:lang w:val="en-US"/>
              </w:rPr>
              <w:t>2</w:t>
            </w:r>
          </w:p>
        </w:tc>
        <w:tc>
          <w:tcPr>
            <w:tcW w:w="964"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much</w:t>
            </w:r>
          </w:p>
        </w:tc>
        <w:tc>
          <w:tcPr>
            <w:tcW w:w="879"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50</w:t>
            </w:r>
          </w:p>
        </w:tc>
        <w:tc>
          <w:tcPr>
            <w:tcW w:w="280" w:type="dxa"/>
            <w:tcBorders>
              <w:top w:val="nil"/>
              <w:left w:val="nil"/>
              <w:bottom w:val="nil"/>
              <w:right w:val="nil"/>
            </w:tcBorders>
            <w:noWrap/>
            <w:vAlign w:val="bottom"/>
            <w:hideMark/>
          </w:tcPr>
          <w:p w:rsidR="00612A17" w:rsidRPr="00510AA5" w:rsidRDefault="00612A17" w:rsidP="00872BCF"/>
        </w:tc>
        <w:tc>
          <w:tcPr>
            <w:tcW w:w="420" w:type="dxa"/>
            <w:tcBorders>
              <w:top w:val="nil"/>
              <w:left w:val="single" w:sz="4" w:space="0" w:color="auto"/>
              <w:bottom w:val="single" w:sz="4" w:space="0" w:color="auto"/>
              <w:right w:val="single" w:sz="4" w:space="0" w:color="auto"/>
            </w:tcBorders>
            <w:noWrap/>
            <w:vAlign w:val="bottom"/>
            <w:hideMark/>
          </w:tcPr>
          <w:p w:rsidR="00612A17" w:rsidRPr="00766A20" w:rsidRDefault="00C30BDF" w:rsidP="00872BCF">
            <w:pPr>
              <w:jc w:val="right"/>
              <w:rPr>
                <w:rFonts w:ascii="Times New Roman" w:hAnsi="Times New Roman"/>
                <w:sz w:val="22"/>
                <w:szCs w:val="20"/>
                <w:lang w:val="en-US"/>
              </w:rPr>
            </w:pPr>
            <w:r>
              <w:rPr>
                <w:rFonts w:ascii="Times New Roman" w:hAnsi="Times New Roman"/>
                <w:sz w:val="22"/>
                <w:szCs w:val="20"/>
                <w:lang w:val="en-US"/>
              </w:rPr>
              <w:t>2</w:t>
            </w: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%FLOWER</w:t>
            </w: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150</w:t>
            </w:r>
          </w:p>
        </w:tc>
      </w:tr>
      <w:tr w:rsidR="00612A17" w:rsidTr="00872BCF">
        <w:trPr>
          <w:trHeight w:val="300"/>
        </w:trPr>
        <w:tc>
          <w:tcPr>
            <w:tcW w:w="580" w:type="dxa"/>
            <w:tcBorders>
              <w:top w:val="nil"/>
              <w:left w:val="nil"/>
              <w:bottom w:val="nil"/>
              <w:right w:val="nil"/>
            </w:tcBorders>
            <w:noWrap/>
            <w:vAlign w:val="bottom"/>
            <w:hideMark/>
          </w:tcPr>
          <w:p w:rsidR="00612A17" w:rsidRDefault="00612A17" w:rsidP="00872BCF">
            <w:pPr>
              <w:rPr>
                <w:rFonts w:ascii="Calibri" w:hAnsi="Calibri"/>
                <w:color w:val="000000"/>
                <w:sz w:val="22"/>
                <w:lang w:val="en-US"/>
              </w:rPr>
            </w:pPr>
          </w:p>
        </w:tc>
        <w:tc>
          <w:tcPr>
            <w:tcW w:w="2080" w:type="dxa"/>
            <w:tcBorders>
              <w:top w:val="nil"/>
              <w:left w:val="nil"/>
              <w:bottom w:val="nil"/>
              <w:right w:val="nil"/>
            </w:tcBorders>
            <w:noWrap/>
            <w:vAlign w:val="bottom"/>
            <w:hideMark/>
          </w:tcPr>
          <w:p w:rsidR="00612A17" w:rsidRDefault="00612A17" w:rsidP="00872BCF">
            <w:pPr>
              <w:rPr>
                <w:rFonts w:ascii="Calibri" w:hAnsi="Calibri"/>
                <w:color w:val="000000"/>
                <w:sz w:val="22"/>
                <w:lang w:val="en-US"/>
              </w:rPr>
            </w:pPr>
          </w:p>
        </w:tc>
        <w:tc>
          <w:tcPr>
            <w:tcW w:w="1560" w:type="dxa"/>
            <w:tcBorders>
              <w:top w:val="nil"/>
              <w:left w:val="nil"/>
              <w:bottom w:val="nil"/>
              <w:right w:val="nil"/>
            </w:tcBorders>
            <w:noWrap/>
            <w:vAlign w:val="bottom"/>
            <w:hideMark/>
          </w:tcPr>
          <w:p w:rsidR="00612A17" w:rsidRDefault="00612A17" w:rsidP="00872BCF">
            <w:pPr>
              <w:rPr>
                <w:rFonts w:ascii="Calibri" w:hAnsi="Calibri"/>
                <w:color w:val="000000"/>
                <w:sz w:val="22"/>
                <w:lang w:val="en-US"/>
              </w:rPr>
            </w:pPr>
          </w:p>
        </w:tc>
        <w:tc>
          <w:tcPr>
            <w:tcW w:w="460" w:type="dxa"/>
            <w:tcBorders>
              <w:top w:val="nil"/>
              <w:left w:val="single" w:sz="4" w:space="0" w:color="auto"/>
              <w:bottom w:val="single" w:sz="4" w:space="0" w:color="auto"/>
              <w:right w:val="single" w:sz="4" w:space="0" w:color="auto"/>
            </w:tcBorders>
            <w:noWrap/>
            <w:vAlign w:val="bottom"/>
            <w:hideMark/>
          </w:tcPr>
          <w:p w:rsidR="00612A17" w:rsidRPr="00766A20" w:rsidRDefault="00C30BDF" w:rsidP="00872BCF">
            <w:pPr>
              <w:jc w:val="right"/>
              <w:rPr>
                <w:rFonts w:ascii="Times New Roman" w:hAnsi="Times New Roman"/>
                <w:sz w:val="22"/>
                <w:szCs w:val="20"/>
                <w:lang w:val="en-US"/>
              </w:rPr>
            </w:pPr>
            <w:r>
              <w:rPr>
                <w:rFonts w:ascii="Times New Roman" w:hAnsi="Times New Roman"/>
                <w:sz w:val="22"/>
                <w:szCs w:val="20"/>
                <w:lang w:val="en-US"/>
              </w:rPr>
              <w:t>2</w:t>
            </w:r>
          </w:p>
        </w:tc>
        <w:tc>
          <w:tcPr>
            <w:tcW w:w="964"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rose</w:t>
            </w:r>
          </w:p>
        </w:tc>
        <w:tc>
          <w:tcPr>
            <w:tcW w:w="879" w:type="dxa"/>
            <w:tcBorders>
              <w:top w:val="nil"/>
              <w:left w:val="nil"/>
              <w:bottom w:val="single" w:sz="4" w:space="0" w:color="auto"/>
              <w:right w:val="single" w:sz="4" w:space="0" w:color="auto"/>
            </w:tcBorders>
            <w:noWrap/>
            <w:vAlign w:val="bottom"/>
            <w:hideMark/>
          </w:tcPr>
          <w:p w:rsidR="00612A17" w:rsidRPr="00766A20" w:rsidRDefault="00612A17" w:rsidP="00872BCF">
            <w:pPr>
              <w:jc w:val="right"/>
              <w:rPr>
                <w:rFonts w:ascii="Times New Roman" w:hAnsi="Times New Roman"/>
                <w:sz w:val="22"/>
                <w:szCs w:val="20"/>
                <w:lang w:val="en-US"/>
              </w:rPr>
            </w:pPr>
            <w:r w:rsidRPr="00766A20">
              <w:rPr>
                <w:rFonts w:ascii="Times New Roman" w:hAnsi="Times New Roman"/>
                <w:sz w:val="22"/>
                <w:szCs w:val="20"/>
                <w:lang w:val="en-US"/>
              </w:rPr>
              <w:t>50</w:t>
            </w:r>
          </w:p>
        </w:tc>
        <w:tc>
          <w:tcPr>
            <w:tcW w:w="280" w:type="dxa"/>
            <w:tcBorders>
              <w:top w:val="nil"/>
              <w:left w:val="nil"/>
              <w:bottom w:val="nil"/>
              <w:right w:val="nil"/>
            </w:tcBorders>
            <w:noWrap/>
            <w:vAlign w:val="bottom"/>
            <w:hideMark/>
          </w:tcPr>
          <w:p w:rsidR="00612A17" w:rsidRPr="00510AA5" w:rsidRDefault="00612A17" w:rsidP="00872BCF"/>
        </w:tc>
        <w:tc>
          <w:tcPr>
            <w:tcW w:w="420" w:type="dxa"/>
            <w:tcBorders>
              <w:top w:val="nil"/>
              <w:left w:val="nil"/>
              <w:bottom w:val="nil"/>
              <w:right w:val="nil"/>
            </w:tcBorders>
            <w:noWrap/>
            <w:vAlign w:val="bottom"/>
            <w:hideMark/>
          </w:tcPr>
          <w:p w:rsidR="00612A17" w:rsidRPr="00510AA5" w:rsidRDefault="00612A17" w:rsidP="00872BCF"/>
        </w:tc>
        <w:tc>
          <w:tcPr>
            <w:tcW w:w="960" w:type="dxa"/>
            <w:tcBorders>
              <w:top w:val="nil"/>
              <w:left w:val="nil"/>
              <w:bottom w:val="nil"/>
              <w:right w:val="nil"/>
            </w:tcBorders>
            <w:noWrap/>
            <w:vAlign w:val="bottom"/>
            <w:hideMark/>
          </w:tcPr>
          <w:p w:rsidR="00612A17" w:rsidRPr="00510AA5" w:rsidRDefault="00612A17" w:rsidP="00872BCF"/>
        </w:tc>
        <w:tc>
          <w:tcPr>
            <w:tcW w:w="960" w:type="dxa"/>
            <w:tcBorders>
              <w:top w:val="nil"/>
              <w:left w:val="nil"/>
              <w:bottom w:val="nil"/>
              <w:right w:val="nil"/>
            </w:tcBorders>
            <w:noWrap/>
            <w:vAlign w:val="bottom"/>
            <w:hideMark/>
          </w:tcPr>
          <w:p w:rsidR="00612A17" w:rsidRDefault="00612A17" w:rsidP="00872BCF">
            <w:pPr>
              <w:rPr>
                <w:rFonts w:ascii="Calibri" w:hAnsi="Calibri"/>
                <w:color w:val="000000"/>
                <w:sz w:val="22"/>
                <w:lang w:val="en-US"/>
              </w:rPr>
            </w:pPr>
          </w:p>
        </w:tc>
      </w:tr>
    </w:tbl>
    <w:p w:rsidR="00CE5291" w:rsidRDefault="00612A17">
      <w:pPr>
        <w:pStyle w:val="BodyText"/>
        <w:widowControl w:val="0"/>
        <w:suppressAutoHyphens/>
        <w:spacing w:line="240" w:lineRule="auto"/>
        <w:ind w:left="720"/>
      </w:pPr>
      <w:r w:rsidRPr="00486A72">
        <w:rPr>
          <w:vanish/>
        </w:rPr>
        <w:cr/>
        <w:t>asociated  alternate along with macro and word list as below</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CE5291" w:rsidRDefault="00C30BDF">
      <w:pPr>
        <w:pStyle w:val="BodyText"/>
        <w:widowControl w:val="0"/>
        <w:suppressAutoHyphens/>
        <w:spacing w:line="240" w:lineRule="auto"/>
      </w:pPr>
      <w:r>
        <w:t>Word Index</w:t>
      </w:r>
    </w:p>
    <w:tbl>
      <w:tblPr>
        <w:tblStyle w:val="TableGrid"/>
        <w:tblW w:w="0" w:type="auto"/>
        <w:jc w:val="center"/>
        <w:tblLook w:val="04A0"/>
      </w:tblPr>
      <w:tblGrid>
        <w:gridCol w:w="1242"/>
        <w:gridCol w:w="1276"/>
        <w:gridCol w:w="1559"/>
      </w:tblGrid>
      <w:tr w:rsidR="00C30BDF" w:rsidTr="00C30BDF">
        <w:trPr>
          <w:jc w:val="center"/>
        </w:trPr>
        <w:tc>
          <w:tcPr>
            <w:tcW w:w="1242" w:type="dxa"/>
          </w:tcPr>
          <w:p w:rsidR="00CE5291" w:rsidRDefault="00C30BDF">
            <w:pPr>
              <w:jc w:val="center"/>
              <w:rPr>
                <w:rFonts w:ascii="Times New Roman" w:hAnsi="Times New Roman"/>
                <w:sz w:val="22"/>
                <w:szCs w:val="20"/>
                <w:lang w:val="en-US"/>
              </w:rPr>
            </w:pPr>
            <w:r>
              <w:rPr>
                <w:rFonts w:ascii="Times New Roman" w:hAnsi="Times New Roman"/>
                <w:sz w:val="22"/>
                <w:szCs w:val="20"/>
                <w:lang w:val="en-US"/>
              </w:rPr>
              <w:t>Word</w:t>
            </w:r>
          </w:p>
        </w:tc>
        <w:tc>
          <w:tcPr>
            <w:tcW w:w="1276" w:type="dxa"/>
          </w:tcPr>
          <w:p w:rsidR="00CE5291" w:rsidRDefault="00C30BDF">
            <w:pPr>
              <w:jc w:val="center"/>
              <w:rPr>
                <w:rFonts w:ascii="Times New Roman" w:hAnsi="Times New Roman"/>
                <w:sz w:val="22"/>
                <w:szCs w:val="20"/>
                <w:lang w:val="en-US"/>
              </w:rPr>
            </w:pPr>
            <w:r>
              <w:rPr>
                <w:rFonts w:ascii="Times New Roman" w:hAnsi="Times New Roman"/>
                <w:sz w:val="22"/>
                <w:szCs w:val="20"/>
                <w:lang w:val="en-US"/>
              </w:rPr>
              <w:t>Score</w:t>
            </w:r>
          </w:p>
        </w:tc>
        <w:tc>
          <w:tcPr>
            <w:tcW w:w="1559" w:type="dxa"/>
          </w:tcPr>
          <w:p w:rsidR="00CE5291" w:rsidRDefault="00C30BDF">
            <w:pPr>
              <w:jc w:val="center"/>
              <w:rPr>
                <w:rFonts w:ascii="Times New Roman" w:hAnsi="Times New Roman"/>
                <w:sz w:val="22"/>
                <w:szCs w:val="20"/>
                <w:lang w:val="en-US"/>
              </w:rPr>
            </w:pPr>
            <w:r>
              <w:rPr>
                <w:rFonts w:ascii="Times New Roman" w:hAnsi="Times New Roman"/>
                <w:sz w:val="22"/>
                <w:szCs w:val="20"/>
                <w:lang w:val="en-US"/>
              </w:rPr>
              <w:t>Alternates</w:t>
            </w:r>
          </w:p>
        </w:tc>
      </w:tr>
      <w:tr w:rsidR="00C30BDF" w:rsidTr="00C30BDF">
        <w:trPr>
          <w:jc w:val="center"/>
        </w:trPr>
        <w:tc>
          <w:tcPr>
            <w:tcW w:w="1242" w:type="dxa"/>
            <w:vAlign w:val="bottom"/>
          </w:tcPr>
          <w:p w:rsidR="00C30BDF" w:rsidRDefault="00C30BDF" w:rsidP="00612A17">
            <w:pPr>
              <w:rPr>
                <w:rFonts w:ascii="Times New Roman" w:hAnsi="Times New Roman"/>
                <w:sz w:val="22"/>
                <w:szCs w:val="20"/>
                <w:lang w:val="en-US"/>
              </w:rPr>
            </w:pPr>
            <w:r w:rsidRPr="00766A20">
              <w:rPr>
                <w:rFonts w:ascii="Times New Roman" w:hAnsi="Times New Roman"/>
                <w:sz w:val="22"/>
                <w:szCs w:val="20"/>
                <w:lang w:val="en-US"/>
              </w:rPr>
              <w:t>apple</w:t>
            </w:r>
          </w:p>
        </w:tc>
        <w:tc>
          <w:tcPr>
            <w:tcW w:w="1276" w:type="dxa"/>
            <w:vAlign w:val="bottom"/>
          </w:tcPr>
          <w:p w:rsidR="00C30BDF" w:rsidRDefault="00C30BDF" w:rsidP="00612A17">
            <w:pPr>
              <w:rPr>
                <w:rFonts w:ascii="Times New Roman" w:hAnsi="Times New Roman"/>
                <w:sz w:val="22"/>
                <w:szCs w:val="20"/>
                <w:lang w:val="en-US"/>
              </w:rPr>
            </w:pPr>
            <w:r w:rsidRPr="00766A20">
              <w:rPr>
                <w:rFonts w:ascii="Times New Roman" w:hAnsi="Times New Roman"/>
                <w:sz w:val="22"/>
                <w:szCs w:val="20"/>
                <w:lang w:val="en-US"/>
              </w:rPr>
              <w:t>50</w:t>
            </w:r>
          </w:p>
        </w:tc>
        <w:tc>
          <w:tcPr>
            <w:tcW w:w="1559" w:type="dxa"/>
          </w:tcPr>
          <w:p w:rsidR="00C30BDF" w:rsidRDefault="00C30BDF" w:rsidP="00612A17">
            <w:pPr>
              <w:rPr>
                <w:rFonts w:ascii="Times New Roman" w:hAnsi="Times New Roman"/>
                <w:sz w:val="22"/>
                <w:szCs w:val="20"/>
                <w:lang w:val="en-US"/>
              </w:rPr>
            </w:pPr>
            <w:r>
              <w:rPr>
                <w:rFonts w:ascii="Times New Roman" w:hAnsi="Times New Roman"/>
                <w:sz w:val="22"/>
                <w:szCs w:val="20"/>
                <w:lang w:val="en-US"/>
              </w:rPr>
              <w:t>1</w:t>
            </w:r>
          </w:p>
        </w:tc>
      </w:tr>
      <w:tr w:rsidR="00C30BDF" w:rsidTr="00C30BDF">
        <w:trPr>
          <w:jc w:val="center"/>
        </w:trPr>
        <w:tc>
          <w:tcPr>
            <w:tcW w:w="1242" w:type="dxa"/>
            <w:vAlign w:val="bottom"/>
          </w:tcPr>
          <w:p w:rsidR="00C30BDF" w:rsidRDefault="00C30BDF" w:rsidP="00612A17">
            <w:pPr>
              <w:rPr>
                <w:rFonts w:ascii="Times New Roman" w:hAnsi="Times New Roman"/>
                <w:sz w:val="22"/>
                <w:szCs w:val="20"/>
                <w:lang w:val="en-US"/>
              </w:rPr>
            </w:pPr>
            <w:r w:rsidRPr="00766A20">
              <w:rPr>
                <w:rFonts w:ascii="Times New Roman" w:hAnsi="Times New Roman"/>
                <w:sz w:val="22"/>
                <w:szCs w:val="20"/>
                <w:lang w:val="en-US"/>
              </w:rPr>
              <w:t>how</w:t>
            </w:r>
          </w:p>
        </w:tc>
        <w:tc>
          <w:tcPr>
            <w:tcW w:w="1276" w:type="dxa"/>
            <w:vAlign w:val="bottom"/>
          </w:tcPr>
          <w:p w:rsidR="00C30BDF" w:rsidRDefault="00C30BDF" w:rsidP="00612A17">
            <w:pPr>
              <w:rPr>
                <w:rFonts w:ascii="Times New Roman" w:hAnsi="Times New Roman"/>
                <w:sz w:val="22"/>
                <w:szCs w:val="20"/>
                <w:lang w:val="en-US"/>
              </w:rPr>
            </w:pPr>
            <w:r w:rsidRPr="00766A20">
              <w:rPr>
                <w:rFonts w:ascii="Times New Roman" w:hAnsi="Times New Roman"/>
                <w:sz w:val="22"/>
                <w:szCs w:val="20"/>
                <w:lang w:val="en-US"/>
              </w:rPr>
              <w:t>50</w:t>
            </w:r>
          </w:p>
        </w:tc>
        <w:tc>
          <w:tcPr>
            <w:tcW w:w="1559" w:type="dxa"/>
          </w:tcPr>
          <w:p w:rsidR="00C30BDF" w:rsidRDefault="00C30BDF" w:rsidP="00612A17">
            <w:pPr>
              <w:rPr>
                <w:rFonts w:ascii="Times New Roman" w:hAnsi="Times New Roman"/>
                <w:sz w:val="22"/>
                <w:szCs w:val="20"/>
                <w:lang w:val="en-US"/>
              </w:rPr>
            </w:pPr>
            <w:r>
              <w:rPr>
                <w:rFonts w:ascii="Times New Roman" w:hAnsi="Times New Roman"/>
                <w:sz w:val="22"/>
                <w:szCs w:val="20"/>
                <w:lang w:val="en-US"/>
              </w:rPr>
              <w:t>1,2</w:t>
            </w:r>
          </w:p>
        </w:tc>
      </w:tr>
      <w:tr w:rsidR="00C30BDF" w:rsidTr="00C30BDF">
        <w:trPr>
          <w:jc w:val="center"/>
        </w:trPr>
        <w:tc>
          <w:tcPr>
            <w:tcW w:w="1242" w:type="dxa"/>
            <w:vAlign w:val="bottom"/>
          </w:tcPr>
          <w:p w:rsidR="00C30BDF" w:rsidRDefault="00C30BDF" w:rsidP="00612A17">
            <w:pPr>
              <w:rPr>
                <w:rFonts w:ascii="Times New Roman" w:hAnsi="Times New Roman"/>
                <w:sz w:val="22"/>
                <w:szCs w:val="20"/>
                <w:lang w:val="en-US"/>
              </w:rPr>
            </w:pPr>
            <w:r w:rsidRPr="00766A20">
              <w:rPr>
                <w:rFonts w:ascii="Times New Roman" w:hAnsi="Times New Roman"/>
                <w:sz w:val="22"/>
                <w:szCs w:val="20"/>
                <w:lang w:val="en-US"/>
              </w:rPr>
              <w:t>much</w:t>
            </w:r>
          </w:p>
        </w:tc>
        <w:tc>
          <w:tcPr>
            <w:tcW w:w="1276" w:type="dxa"/>
            <w:vAlign w:val="bottom"/>
          </w:tcPr>
          <w:p w:rsidR="00C30BDF" w:rsidRDefault="00C30BDF" w:rsidP="00612A17">
            <w:pPr>
              <w:rPr>
                <w:rFonts w:ascii="Times New Roman" w:hAnsi="Times New Roman"/>
                <w:sz w:val="22"/>
                <w:szCs w:val="20"/>
                <w:lang w:val="en-US"/>
              </w:rPr>
            </w:pPr>
            <w:r w:rsidRPr="00766A20">
              <w:rPr>
                <w:rFonts w:ascii="Times New Roman" w:hAnsi="Times New Roman"/>
                <w:sz w:val="22"/>
                <w:szCs w:val="20"/>
                <w:lang w:val="en-US"/>
              </w:rPr>
              <w:t>50</w:t>
            </w:r>
          </w:p>
        </w:tc>
        <w:tc>
          <w:tcPr>
            <w:tcW w:w="1559" w:type="dxa"/>
          </w:tcPr>
          <w:p w:rsidR="00C30BDF" w:rsidRDefault="00C30BDF" w:rsidP="00612A17">
            <w:pPr>
              <w:rPr>
                <w:rFonts w:ascii="Times New Roman" w:hAnsi="Times New Roman"/>
                <w:sz w:val="22"/>
                <w:szCs w:val="20"/>
                <w:lang w:val="en-US"/>
              </w:rPr>
            </w:pPr>
            <w:r>
              <w:rPr>
                <w:rFonts w:ascii="Times New Roman" w:hAnsi="Times New Roman"/>
                <w:sz w:val="22"/>
                <w:szCs w:val="20"/>
                <w:lang w:val="en-US"/>
              </w:rPr>
              <w:t>1,2</w:t>
            </w:r>
          </w:p>
        </w:tc>
      </w:tr>
      <w:tr w:rsidR="00C30BDF" w:rsidTr="00C30BDF">
        <w:trPr>
          <w:jc w:val="center"/>
        </w:trPr>
        <w:tc>
          <w:tcPr>
            <w:tcW w:w="1242" w:type="dxa"/>
            <w:vAlign w:val="bottom"/>
          </w:tcPr>
          <w:p w:rsidR="00C30BDF" w:rsidRDefault="00C30BDF" w:rsidP="00612A17">
            <w:pPr>
              <w:rPr>
                <w:rFonts w:ascii="Times New Roman" w:hAnsi="Times New Roman"/>
                <w:sz w:val="22"/>
                <w:szCs w:val="20"/>
                <w:lang w:val="en-US"/>
              </w:rPr>
            </w:pPr>
            <w:r w:rsidRPr="00766A20">
              <w:rPr>
                <w:rFonts w:ascii="Times New Roman" w:hAnsi="Times New Roman"/>
                <w:sz w:val="22"/>
                <w:szCs w:val="20"/>
                <w:lang w:val="en-US"/>
              </w:rPr>
              <w:t>rose</w:t>
            </w:r>
          </w:p>
        </w:tc>
        <w:tc>
          <w:tcPr>
            <w:tcW w:w="1276" w:type="dxa"/>
            <w:vAlign w:val="bottom"/>
          </w:tcPr>
          <w:p w:rsidR="00C30BDF" w:rsidRDefault="00C30BDF" w:rsidP="00612A17">
            <w:pPr>
              <w:rPr>
                <w:rFonts w:ascii="Times New Roman" w:hAnsi="Times New Roman"/>
                <w:sz w:val="22"/>
                <w:szCs w:val="20"/>
                <w:lang w:val="en-US"/>
              </w:rPr>
            </w:pPr>
            <w:r w:rsidRPr="00766A20">
              <w:rPr>
                <w:rFonts w:ascii="Times New Roman" w:hAnsi="Times New Roman"/>
                <w:sz w:val="22"/>
                <w:szCs w:val="20"/>
                <w:lang w:val="en-US"/>
              </w:rPr>
              <w:t>50</w:t>
            </w:r>
          </w:p>
        </w:tc>
        <w:tc>
          <w:tcPr>
            <w:tcW w:w="1559" w:type="dxa"/>
          </w:tcPr>
          <w:p w:rsidR="00C30BDF" w:rsidRDefault="00C30BDF" w:rsidP="00612A17">
            <w:pPr>
              <w:rPr>
                <w:rFonts w:ascii="Times New Roman" w:hAnsi="Times New Roman"/>
                <w:sz w:val="22"/>
                <w:szCs w:val="20"/>
                <w:lang w:val="en-US"/>
              </w:rPr>
            </w:pPr>
            <w:r>
              <w:rPr>
                <w:rFonts w:ascii="Times New Roman" w:hAnsi="Times New Roman"/>
                <w:sz w:val="22"/>
                <w:szCs w:val="20"/>
                <w:lang w:val="en-US"/>
              </w:rPr>
              <w:t>2</w:t>
            </w:r>
          </w:p>
        </w:tc>
      </w:tr>
    </w:tbl>
    <w:p w:rsidR="00C30BDF" w:rsidRDefault="00C30BDF" w:rsidP="00C30BDF">
      <w:pPr>
        <w:pStyle w:val="BodyText"/>
        <w:widowControl w:val="0"/>
        <w:suppressAutoHyphens/>
        <w:spacing w:line="240" w:lineRule="auto"/>
        <w:ind w:left="720"/>
      </w:pPr>
    </w:p>
    <w:p w:rsidR="00C30BDF" w:rsidRDefault="00C30BDF" w:rsidP="00523D14">
      <w:pPr>
        <w:pStyle w:val="BodyText"/>
        <w:widowControl w:val="0"/>
        <w:suppressAutoHyphens/>
        <w:spacing w:line="240" w:lineRule="auto"/>
      </w:pPr>
      <w:r>
        <w:t>Macro Index</w:t>
      </w:r>
    </w:p>
    <w:tbl>
      <w:tblPr>
        <w:tblStyle w:val="TableGrid"/>
        <w:tblW w:w="0" w:type="auto"/>
        <w:jc w:val="center"/>
        <w:tblLook w:val="04A0"/>
      </w:tblPr>
      <w:tblGrid>
        <w:gridCol w:w="1304"/>
        <w:gridCol w:w="1276"/>
        <w:gridCol w:w="1559"/>
      </w:tblGrid>
      <w:tr w:rsidR="00C30BDF" w:rsidTr="00C30BDF">
        <w:trPr>
          <w:jc w:val="center"/>
        </w:trPr>
        <w:tc>
          <w:tcPr>
            <w:tcW w:w="1304" w:type="dxa"/>
          </w:tcPr>
          <w:p w:rsidR="00CE5291" w:rsidRDefault="00C30BDF">
            <w:pPr>
              <w:jc w:val="center"/>
              <w:rPr>
                <w:rFonts w:ascii="Times New Roman" w:hAnsi="Times New Roman"/>
                <w:sz w:val="22"/>
                <w:szCs w:val="20"/>
                <w:lang w:val="en-US"/>
              </w:rPr>
            </w:pPr>
            <w:r>
              <w:rPr>
                <w:rFonts w:ascii="Times New Roman" w:hAnsi="Times New Roman"/>
                <w:sz w:val="22"/>
                <w:szCs w:val="20"/>
                <w:lang w:val="en-US"/>
              </w:rPr>
              <w:t>Macro</w:t>
            </w:r>
          </w:p>
        </w:tc>
        <w:tc>
          <w:tcPr>
            <w:tcW w:w="1276" w:type="dxa"/>
          </w:tcPr>
          <w:p w:rsidR="00CE5291" w:rsidRDefault="00C30BDF">
            <w:pPr>
              <w:jc w:val="center"/>
              <w:rPr>
                <w:rFonts w:ascii="Times New Roman" w:hAnsi="Times New Roman"/>
                <w:sz w:val="22"/>
                <w:szCs w:val="20"/>
                <w:lang w:val="en-US"/>
              </w:rPr>
            </w:pPr>
            <w:r>
              <w:rPr>
                <w:rFonts w:ascii="Times New Roman" w:hAnsi="Times New Roman"/>
                <w:sz w:val="22"/>
                <w:szCs w:val="20"/>
                <w:lang w:val="en-US"/>
              </w:rPr>
              <w:t>Score</w:t>
            </w:r>
          </w:p>
        </w:tc>
        <w:tc>
          <w:tcPr>
            <w:tcW w:w="1559" w:type="dxa"/>
          </w:tcPr>
          <w:p w:rsidR="00CE5291" w:rsidRDefault="00C30BDF">
            <w:pPr>
              <w:jc w:val="center"/>
              <w:rPr>
                <w:rFonts w:ascii="Times New Roman" w:hAnsi="Times New Roman"/>
                <w:sz w:val="22"/>
                <w:szCs w:val="20"/>
                <w:lang w:val="en-US"/>
              </w:rPr>
            </w:pPr>
            <w:r>
              <w:rPr>
                <w:rFonts w:ascii="Times New Roman" w:hAnsi="Times New Roman"/>
                <w:sz w:val="22"/>
                <w:szCs w:val="20"/>
                <w:lang w:val="en-US"/>
              </w:rPr>
              <w:t>Alternates</w:t>
            </w:r>
          </w:p>
        </w:tc>
      </w:tr>
      <w:tr w:rsidR="00C30BDF" w:rsidTr="00C30BDF">
        <w:trPr>
          <w:jc w:val="center"/>
        </w:trPr>
        <w:tc>
          <w:tcPr>
            <w:tcW w:w="1304" w:type="dxa"/>
            <w:vAlign w:val="bottom"/>
          </w:tcPr>
          <w:p w:rsidR="00C30BDF" w:rsidRDefault="00C30BDF" w:rsidP="000D62FB">
            <w:pPr>
              <w:rPr>
                <w:rFonts w:ascii="Times New Roman" w:hAnsi="Times New Roman"/>
                <w:sz w:val="22"/>
                <w:szCs w:val="20"/>
                <w:lang w:val="en-US"/>
              </w:rPr>
            </w:pPr>
            <w:r w:rsidRPr="00766A20">
              <w:rPr>
                <w:rFonts w:ascii="Times New Roman" w:hAnsi="Times New Roman"/>
                <w:sz w:val="22"/>
                <w:szCs w:val="20"/>
                <w:lang w:val="en-US"/>
              </w:rPr>
              <w:t>%FLOWER</w:t>
            </w:r>
          </w:p>
        </w:tc>
        <w:tc>
          <w:tcPr>
            <w:tcW w:w="1276" w:type="dxa"/>
            <w:vAlign w:val="bottom"/>
          </w:tcPr>
          <w:p w:rsidR="00C30BDF" w:rsidRDefault="00C30BDF" w:rsidP="000D62FB">
            <w:pPr>
              <w:rPr>
                <w:rFonts w:ascii="Times New Roman" w:hAnsi="Times New Roman"/>
                <w:sz w:val="22"/>
                <w:szCs w:val="20"/>
                <w:lang w:val="en-US"/>
              </w:rPr>
            </w:pPr>
            <w:r w:rsidRPr="00766A20">
              <w:rPr>
                <w:rFonts w:ascii="Times New Roman" w:hAnsi="Times New Roman"/>
                <w:sz w:val="22"/>
                <w:szCs w:val="20"/>
                <w:lang w:val="en-US"/>
              </w:rPr>
              <w:t>150</w:t>
            </w:r>
          </w:p>
        </w:tc>
        <w:tc>
          <w:tcPr>
            <w:tcW w:w="1559" w:type="dxa"/>
          </w:tcPr>
          <w:p w:rsidR="00C30BDF" w:rsidRDefault="00C30BDF" w:rsidP="000D62FB">
            <w:pPr>
              <w:rPr>
                <w:rFonts w:ascii="Times New Roman" w:hAnsi="Times New Roman"/>
                <w:sz w:val="22"/>
                <w:szCs w:val="20"/>
                <w:lang w:val="en-US"/>
              </w:rPr>
            </w:pPr>
            <w:r>
              <w:rPr>
                <w:rFonts w:ascii="Times New Roman" w:hAnsi="Times New Roman"/>
                <w:sz w:val="22"/>
                <w:szCs w:val="20"/>
                <w:lang w:val="en-US"/>
              </w:rPr>
              <w:t>2</w:t>
            </w:r>
          </w:p>
        </w:tc>
      </w:tr>
      <w:tr w:rsidR="00C30BDF" w:rsidTr="00C30BDF">
        <w:trPr>
          <w:jc w:val="center"/>
        </w:trPr>
        <w:tc>
          <w:tcPr>
            <w:tcW w:w="1304" w:type="dxa"/>
            <w:vAlign w:val="bottom"/>
          </w:tcPr>
          <w:p w:rsidR="00C30BDF" w:rsidRDefault="00C30BDF" w:rsidP="000D62FB">
            <w:pPr>
              <w:rPr>
                <w:rFonts w:ascii="Times New Roman" w:hAnsi="Times New Roman"/>
                <w:sz w:val="22"/>
                <w:szCs w:val="20"/>
                <w:lang w:val="en-US"/>
              </w:rPr>
            </w:pPr>
            <w:r w:rsidRPr="00766A20">
              <w:rPr>
                <w:rFonts w:ascii="Times New Roman" w:hAnsi="Times New Roman"/>
                <w:sz w:val="22"/>
                <w:szCs w:val="20"/>
                <w:lang w:val="en-US"/>
              </w:rPr>
              <w:t>%FRUIT</w:t>
            </w:r>
          </w:p>
        </w:tc>
        <w:tc>
          <w:tcPr>
            <w:tcW w:w="1276" w:type="dxa"/>
            <w:vAlign w:val="bottom"/>
          </w:tcPr>
          <w:p w:rsidR="00C30BDF" w:rsidRDefault="00C30BDF" w:rsidP="000D62FB">
            <w:pPr>
              <w:rPr>
                <w:rFonts w:ascii="Times New Roman" w:hAnsi="Times New Roman"/>
                <w:sz w:val="22"/>
                <w:szCs w:val="20"/>
                <w:lang w:val="en-US"/>
              </w:rPr>
            </w:pPr>
            <w:r w:rsidRPr="00766A20">
              <w:rPr>
                <w:rFonts w:ascii="Times New Roman" w:hAnsi="Times New Roman"/>
                <w:sz w:val="22"/>
                <w:szCs w:val="20"/>
                <w:lang w:val="en-US"/>
              </w:rPr>
              <w:t>150</w:t>
            </w:r>
          </w:p>
        </w:tc>
        <w:tc>
          <w:tcPr>
            <w:tcW w:w="1559" w:type="dxa"/>
          </w:tcPr>
          <w:p w:rsidR="00C30BDF" w:rsidRDefault="00C30BDF" w:rsidP="000D62FB">
            <w:pPr>
              <w:rPr>
                <w:rFonts w:ascii="Times New Roman" w:hAnsi="Times New Roman"/>
                <w:sz w:val="22"/>
                <w:szCs w:val="20"/>
                <w:lang w:val="en-US"/>
              </w:rPr>
            </w:pPr>
            <w:r>
              <w:rPr>
                <w:rFonts w:ascii="Times New Roman" w:hAnsi="Times New Roman"/>
                <w:sz w:val="22"/>
                <w:szCs w:val="20"/>
                <w:lang w:val="en-US"/>
              </w:rPr>
              <w:t>1</w:t>
            </w:r>
          </w:p>
        </w:tc>
      </w:tr>
      <w:tr w:rsidR="00C30BDF" w:rsidTr="00C30BDF">
        <w:trPr>
          <w:jc w:val="center"/>
        </w:trPr>
        <w:tc>
          <w:tcPr>
            <w:tcW w:w="1304" w:type="dxa"/>
            <w:vAlign w:val="bottom"/>
          </w:tcPr>
          <w:p w:rsidR="00C30BDF" w:rsidRDefault="00C30BDF" w:rsidP="000D62FB">
            <w:pPr>
              <w:rPr>
                <w:rFonts w:ascii="Times New Roman" w:hAnsi="Times New Roman"/>
                <w:sz w:val="22"/>
                <w:szCs w:val="20"/>
                <w:lang w:val="en-US"/>
              </w:rPr>
            </w:pPr>
            <w:r w:rsidRPr="00766A20">
              <w:rPr>
                <w:rFonts w:ascii="Times New Roman" w:hAnsi="Times New Roman"/>
                <w:sz w:val="22"/>
                <w:szCs w:val="20"/>
                <w:lang w:val="en-US"/>
              </w:rPr>
              <w:t>%PRICE</w:t>
            </w:r>
          </w:p>
        </w:tc>
        <w:tc>
          <w:tcPr>
            <w:tcW w:w="1276" w:type="dxa"/>
            <w:vAlign w:val="bottom"/>
          </w:tcPr>
          <w:p w:rsidR="00C30BDF" w:rsidRDefault="00C30BDF" w:rsidP="000D62FB">
            <w:pPr>
              <w:rPr>
                <w:rFonts w:ascii="Times New Roman" w:hAnsi="Times New Roman"/>
                <w:sz w:val="22"/>
                <w:szCs w:val="20"/>
                <w:lang w:val="en-US"/>
              </w:rPr>
            </w:pPr>
            <w:r w:rsidRPr="00766A20">
              <w:rPr>
                <w:rFonts w:ascii="Times New Roman" w:hAnsi="Times New Roman"/>
                <w:sz w:val="22"/>
                <w:szCs w:val="20"/>
                <w:lang w:val="en-US"/>
              </w:rPr>
              <w:t>100</w:t>
            </w:r>
          </w:p>
        </w:tc>
        <w:tc>
          <w:tcPr>
            <w:tcW w:w="1559" w:type="dxa"/>
          </w:tcPr>
          <w:p w:rsidR="00C30BDF" w:rsidRDefault="00C30BDF" w:rsidP="000D62FB">
            <w:pPr>
              <w:rPr>
                <w:rFonts w:ascii="Times New Roman" w:hAnsi="Times New Roman"/>
                <w:sz w:val="22"/>
                <w:szCs w:val="20"/>
                <w:lang w:val="en-US"/>
              </w:rPr>
            </w:pPr>
            <w:r>
              <w:rPr>
                <w:rFonts w:ascii="Times New Roman" w:hAnsi="Times New Roman"/>
                <w:sz w:val="22"/>
                <w:szCs w:val="20"/>
                <w:lang w:val="en-US"/>
              </w:rPr>
              <w:t>1,2</w:t>
            </w:r>
          </w:p>
        </w:tc>
      </w:tr>
    </w:tbl>
    <w:p w:rsidR="00C30BDF" w:rsidRDefault="00C30BDF" w:rsidP="00C30BDF">
      <w:pPr>
        <w:rPr>
          <w:rFonts w:ascii="Times New Roman" w:hAnsi="Times New Roman"/>
          <w:sz w:val="22"/>
          <w:szCs w:val="20"/>
          <w:lang w:val="en-US"/>
        </w:rPr>
      </w:pPr>
    </w:p>
    <w:p w:rsidR="00C30BDF" w:rsidRDefault="00C30BDF" w:rsidP="00612A17">
      <w:pPr>
        <w:rPr>
          <w:rFonts w:ascii="Times New Roman" w:hAnsi="Times New Roman"/>
          <w:sz w:val="22"/>
          <w:szCs w:val="20"/>
          <w:lang w:val="en-US"/>
        </w:rPr>
      </w:pPr>
    </w:p>
    <w:p w:rsidR="00612A17" w:rsidRPr="00766A20" w:rsidRDefault="00897A32" w:rsidP="00612A17">
      <w:pPr>
        <w:rPr>
          <w:rFonts w:ascii="Times New Roman" w:hAnsi="Times New Roman"/>
          <w:sz w:val="22"/>
          <w:szCs w:val="20"/>
          <w:lang w:val="en-US"/>
        </w:rPr>
      </w:pPr>
      <w:r>
        <w:rPr>
          <w:rFonts w:ascii="Times New Roman" w:hAnsi="Times New Roman"/>
          <w:sz w:val="22"/>
          <w:szCs w:val="20"/>
          <w:lang w:val="en-US"/>
        </w:rPr>
        <w:t xml:space="preserve">User </w:t>
      </w:r>
      <w:r w:rsidR="00612A17" w:rsidRPr="00766A20">
        <w:rPr>
          <w:rFonts w:ascii="Times New Roman" w:hAnsi="Times New Roman"/>
          <w:sz w:val="22"/>
          <w:szCs w:val="20"/>
          <w:lang w:val="en-US"/>
        </w:rPr>
        <w:t>input</w:t>
      </w:r>
      <w:r w:rsidR="00612A17" w:rsidRPr="00766A20">
        <w:rPr>
          <w:rFonts w:ascii="Times New Roman" w:hAnsi="Times New Roman"/>
          <w:i/>
          <w:sz w:val="22"/>
          <w:szCs w:val="20"/>
          <w:lang w:val="en-US"/>
        </w:rPr>
        <w:t>: how much is an orange</w:t>
      </w:r>
      <w:r w:rsidR="00612A17" w:rsidRPr="00766A20">
        <w:rPr>
          <w:rFonts w:ascii="Times New Roman" w:hAnsi="Times New Roman"/>
          <w:sz w:val="22"/>
          <w:szCs w:val="20"/>
          <w:lang w:val="en-US"/>
        </w:rPr>
        <w:t>. Applying macro-indexing will generate below output.</w:t>
      </w:r>
    </w:p>
    <w:tbl>
      <w:tblPr>
        <w:tblW w:w="8197" w:type="dxa"/>
        <w:tblInd w:w="93" w:type="dxa"/>
        <w:tblLook w:val="04A0"/>
      </w:tblPr>
      <w:tblGrid>
        <w:gridCol w:w="580"/>
        <w:gridCol w:w="2080"/>
        <w:gridCol w:w="1560"/>
        <w:gridCol w:w="898"/>
        <w:gridCol w:w="879"/>
        <w:gridCol w:w="280"/>
        <w:gridCol w:w="1035"/>
        <w:gridCol w:w="960"/>
      </w:tblGrid>
      <w:tr w:rsidR="00612A17" w:rsidRPr="00766A20" w:rsidTr="00872BCF">
        <w:trPr>
          <w:cantSplit/>
          <w:trHeight w:val="300"/>
        </w:trPr>
        <w:tc>
          <w:tcPr>
            <w:tcW w:w="580" w:type="dxa"/>
            <w:tcBorders>
              <w:top w:val="single" w:sz="4" w:space="0" w:color="auto"/>
              <w:left w:val="single" w:sz="4" w:space="0" w:color="auto"/>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lastRenderedPageBreak/>
              <w:t>Id</w:t>
            </w:r>
          </w:p>
        </w:tc>
        <w:tc>
          <w:tcPr>
            <w:tcW w:w="2080"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User input</w:t>
            </w:r>
          </w:p>
        </w:tc>
        <w:tc>
          <w:tcPr>
            <w:tcW w:w="1560" w:type="dxa"/>
            <w:vMerge w:val="restart"/>
            <w:tcBorders>
              <w:top w:val="single" w:sz="4" w:space="0" w:color="auto"/>
              <w:left w:val="single" w:sz="4" w:space="0" w:color="auto"/>
              <w:bottom w:val="single" w:sz="4" w:space="0" w:color="000000"/>
              <w:right w:val="single" w:sz="4" w:space="0" w:color="auto"/>
            </w:tcBorders>
            <w:hideMark/>
          </w:tcPr>
          <w:p w:rsidR="00612A17" w:rsidRPr="00766A20" w:rsidRDefault="00612A17" w:rsidP="00872BCF">
            <w:pPr>
              <w:rPr>
                <w:rFonts w:ascii="Times New Roman" w:hAnsi="Times New Roman"/>
                <w:sz w:val="22"/>
                <w:szCs w:val="20"/>
                <w:lang w:val="en-US"/>
              </w:rPr>
            </w:pPr>
            <w:r w:rsidRPr="00766A20">
              <w:rPr>
                <w:rFonts w:ascii="Times New Roman" w:hAnsi="Times New Roman"/>
                <w:b/>
                <w:sz w:val="22"/>
                <w:szCs w:val="20"/>
                <w:lang w:val="en-US"/>
              </w:rPr>
              <w:t>Macro Indexing</w:t>
            </w:r>
            <w:r w:rsidRPr="00766A20">
              <w:rPr>
                <w:rFonts w:ascii="Times New Roman" w:hAnsi="Times New Roman"/>
                <w:sz w:val="22"/>
                <w:szCs w:val="20"/>
                <w:lang w:val="en-US"/>
              </w:rPr>
              <w:br/>
              <w:t>--------------</w:t>
            </w:r>
            <w:r w:rsidRPr="00766A20">
              <w:rPr>
                <w:rFonts w:ascii="Times New Roman" w:hAnsi="Times New Roman"/>
                <w:sz w:val="22"/>
                <w:szCs w:val="20"/>
                <w:lang w:val="en-US"/>
              </w:rPr>
              <w:sym w:font="Wingdings" w:char="F0E0"/>
            </w:r>
          </w:p>
        </w:tc>
        <w:tc>
          <w:tcPr>
            <w:tcW w:w="898"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word</w:t>
            </w:r>
          </w:p>
        </w:tc>
        <w:tc>
          <w:tcPr>
            <w:tcW w:w="879"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Score</w:t>
            </w:r>
          </w:p>
        </w:tc>
        <w:tc>
          <w:tcPr>
            <w:tcW w:w="28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c>
          <w:tcPr>
            <w:tcW w:w="960"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Macro</w:t>
            </w:r>
          </w:p>
        </w:tc>
        <w:tc>
          <w:tcPr>
            <w:tcW w:w="960" w:type="dxa"/>
            <w:tcBorders>
              <w:top w:val="single" w:sz="4" w:space="0" w:color="auto"/>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b/>
                <w:sz w:val="22"/>
                <w:szCs w:val="20"/>
                <w:lang w:val="en-US"/>
              </w:rPr>
            </w:pPr>
            <w:r w:rsidRPr="00766A20">
              <w:rPr>
                <w:rFonts w:ascii="Times New Roman" w:hAnsi="Times New Roman"/>
                <w:b/>
                <w:sz w:val="22"/>
                <w:szCs w:val="20"/>
                <w:lang w:val="en-US"/>
              </w:rPr>
              <w:t>Score</w:t>
            </w:r>
          </w:p>
        </w:tc>
      </w:tr>
      <w:tr w:rsidR="00612A17" w:rsidRPr="00766A20" w:rsidTr="00872BCF">
        <w:trPr>
          <w:cantSplit/>
          <w:trHeight w:val="300"/>
        </w:trPr>
        <w:tc>
          <w:tcPr>
            <w:tcW w:w="580" w:type="dxa"/>
            <w:tcBorders>
              <w:top w:val="nil"/>
              <w:left w:val="single" w:sz="4" w:space="0" w:color="auto"/>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NA</w:t>
            </w:r>
          </w:p>
        </w:tc>
        <w:tc>
          <w:tcPr>
            <w:tcW w:w="2080"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how much is an orange</w:t>
            </w:r>
          </w:p>
        </w:tc>
        <w:tc>
          <w:tcPr>
            <w:tcW w:w="1560" w:type="dxa"/>
            <w:vMerge/>
            <w:tcBorders>
              <w:top w:val="single" w:sz="4" w:space="0" w:color="auto"/>
              <w:left w:val="single" w:sz="4" w:space="0" w:color="auto"/>
              <w:bottom w:val="single" w:sz="4" w:space="0" w:color="000000"/>
              <w:right w:val="single" w:sz="4" w:space="0" w:color="auto"/>
            </w:tcBorders>
            <w:vAlign w:val="center"/>
            <w:hideMark/>
          </w:tcPr>
          <w:p w:rsidR="00612A17" w:rsidRPr="00766A20" w:rsidRDefault="00612A17" w:rsidP="00872BCF">
            <w:pPr>
              <w:rPr>
                <w:rFonts w:ascii="Times New Roman" w:hAnsi="Times New Roman"/>
                <w:sz w:val="22"/>
                <w:szCs w:val="20"/>
                <w:lang w:val="en-US"/>
              </w:rPr>
            </w:pPr>
          </w:p>
        </w:tc>
        <w:tc>
          <w:tcPr>
            <w:tcW w:w="898"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how</w:t>
            </w:r>
          </w:p>
        </w:tc>
        <w:tc>
          <w:tcPr>
            <w:tcW w:w="879"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50</w:t>
            </w:r>
          </w:p>
        </w:tc>
        <w:tc>
          <w:tcPr>
            <w:tcW w:w="28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%PRICE</w:t>
            </w: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100</w:t>
            </w:r>
          </w:p>
        </w:tc>
      </w:tr>
      <w:tr w:rsidR="00612A17" w:rsidRPr="00766A20" w:rsidTr="00872BCF">
        <w:trPr>
          <w:trHeight w:val="300"/>
        </w:trPr>
        <w:tc>
          <w:tcPr>
            <w:tcW w:w="58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c>
          <w:tcPr>
            <w:tcW w:w="208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c>
          <w:tcPr>
            <w:tcW w:w="156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c>
          <w:tcPr>
            <w:tcW w:w="898"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much</w:t>
            </w:r>
          </w:p>
        </w:tc>
        <w:tc>
          <w:tcPr>
            <w:tcW w:w="879"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50</w:t>
            </w:r>
          </w:p>
        </w:tc>
        <w:tc>
          <w:tcPr>
            <w:tcW w:w="28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%FRUIT</w:t>
            </w:r>
          </w:p>
        </w:tc>
        <w:tc>
          <w:tcPr>
            <w:tcW w:w="960"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150</w:t>
            </w:r>
          </w:p>
        </w:tc>
      </w:tr>
      <w:tr w:rsidR="00612A17" w:rsidRPr="00766A20" w:rsidTr="00872BCF">
        <w:trPr>
          <w:trHeight w:val="300"/>
        </w:trPr>
        <w:tc>
          <w:tcPr>
            <w:tcW w:w="58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c>
          <w:tcPr>
            <w:tcW w:w="208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c>
          <w:tcPr>
            <w:tcW w:w="156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c>
          <w:tcPr>
            <w:tcW w:w="898"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orange</w:t>
            </w:r>
          </w:p>
        </w:tc>
        <w:tc>
          <w:tcPr>
            <w:tcW w:w="879" w:type="dxa"/>
            <w:tcBorders>
              <w:top w:val="nil"/>
              <w:left w:val="nil"/>
              <w:bottom w:val="single" w:sz="4" w:space="0" w:color="auto"/>
              <w:right w:val="single" w:sz="4" w:space="0" w:color="auto"/>
            </w:tcBorders>
            <w:noWrap/>
            <w:vAlign w:val="bottom"/>
            <w:hideMark/>
          </w:tcPr>
          <w:p w:rsidR="00612A17" w:rsidRPr="00766A20" w:rsidRDefault="00612A17" w:rsidP="00872BCF">
            <w:pPr>
              <w:rPr>
                <w:rFonts w:ascii="Times New Roman" w:hAnsi="Times New Roman"/>
                <w:sz w:val="22"/>
                <w:szCs w:val="20"/>
                <w:lang w:val="en-US"/>
              </w:rPr>
            </w:pPr>
            <w:r w:rsidRPr="00766A20">
              <w:rPr>
                <w:rFonts w:ascii="Times New Roman" w:hAnsi="Times New Roman"/>
                <w:sz w:val="22"/>
                <w:szCs w:val="20"/>
                <w:lang w:val="en-US"/>
              </w:rPr>
              <w:t>50</w:t>
            </w:r>
          </w:p>
        </w:tc>
        <w:tc>
          <w:tcPr>
            <w:tcW w:w="28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c>
          <w:tcPr>
            <w:tcW w:w="96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c>
          <w:tcPr>
            <w:tcW w:w="960" w:type="dxa"/>
            <w:tcBorders>
              <w:top w:val="nil"/>
              <w:left w:val="nil"/>
              <w:bottom w:val="nil"/>
              <w:right w:val="nil"/>
            </w:tcBorders>
            <w:noWrap/>
            <w:vAlign w:val="bottom"/>
            <w:hideMark/>
          </w:tcPr>
          <w:p w:rsidR="00612A17" w:rsidRPr="00766A20" w:rsidRDefault="00612A17" w:rsidP="00872BCF">
            <w:pPr>
              <w:rPr>
                <w:rFonts w:ascii="Times New Roman" w:hAnsi="Times New Roman"/>
                <w:sz w:val="22"/>
                <w:szCs w:val="20"/>
                <w:lang w:val="en-US"/>
              </w:rPr>
            </w:pPr>
          </w:p>
        </w:tc>
      </w:tr>
    </w:tbl>
    <w:p w:rsidR="00612A17" w:rsidRDefault="00612A17" w:rsidP="00612A17">
      <w:pPr>
        <w:pStyle w:val="BodyText"/>
      </w:pPr>
    </w:p>
    <w:p w:rsidR="007A6361" w:rsidRDefault="00612A17" w:rsidP="00612A17">
      <w:pPr>
        <w:pStyle w:val="BodyText"/>
      </w:pPr>
      <w:r>
        <w:t>Match each item (words and macros) against the exiting alternate word</w:t>
      </w:r>
      <w:r w:rsidR="00C30BDF">
        <w:t>-index</w:t>
      </w:r>
      <w:r>
        <w:t xml:space="preserve"> and macro</w:t>
      </w:r>
      <w:r w:rsidR="00C30BDF">
        <w:t>-index</w:t>
      </w:r>
      <w:r>
        <w:t>to produce a map of alternate id and hit rating</w:t>
      </w:r>
      <w:r w:rsidR="007A6361">
        <w:t xml:space="preserve"> as follows</w:t>
      </w:r>
    </w:p>
    <w:p w:rsidR="007A6361" w:rsidRDefault="007A6361" w:rsidP="00612A17">
      <w:pPr>
        <w:pStyle w:val="BodyText"/>
      </w:pPr>
    </w:p>
    <w:tbl>
      <w:tblPr>
        <w:tblStyle w:val="TableGrid"/>
        <w:tblW w:w="0" w:type="auto"/>
        <w:jc w:val="center"/>
        <w:tblLook w:val="04A0"/>
      </w:tblPr>
      <w:tblGrid>
        <w:gridCol w:w="1242"/>
        <w:gridCol w:w="1276"/>
        <w:gridCol w:w="1387"/>
        <w:gridCol w:w="1387"/>
      </w:tblGrid>
      <w:tr w:rsidR="007A6361" w:rsidTr="000D62FB">
        <w:trPr>
          <w:jc w:val="center"/>
        </w:trPr>
        <w:tc>
          <w:tcPr>
            <w:tcW w:w="1242" w:type="dxa"/>
          </w:tcPr>
          <w:p w:rsidR="007A6361" w:rsidRDefault="007A6361" w:rsidP="000D62FB">
            <w:pPr>
              <w:jc w:val="center"/>
              <w:rPr>
                <w:rFonts w:ascii="Times New Roman" w:hAnsi="Times New Roman"/>
                <w:sz w:val="22"/>
                <w:szCs w:val="20"/>
                <w:lang w:val="en-US"/>
              </w:rPr>
            </w:pPr>
            <w:r>
              <w:rPr>
                <w:rFonts w:ascii="Times New Roman" w:hAnsi="Times New Roman"/>
                <w:sz w:val="22"/>
                <w:szCs w:val="20"/>
                <w:lang w:val="en-US"/>
              </w:rPr>
              <w:t>Word</w:t>
            </w:r>
          </w:p>
        </w:tc>
        <w:tc>
          <w:tcPr>
            <w:tcW w:w="1276" w:type="dxa"/>
          </w:tcPr>
          <w:p w:rsidR="007A6361" w:rsidRDefault="007A6361" w:rsidP="000D62FB">
            <w:pPr>
              <w:jc w:val="center"/>
              <w:rPr>
                <w:rFonts w:ascii="Times New Roman" w:hAnsi="Times New Roman"/>
                <w:sz w:val="22"/>
                <w:szCs w:val="20"/>
                <w:lang w:val="en-US"/>
              </w:rPr>
            </w:pPr>
            <w:r>
              <w:rPr>
                <w:rFonts w:ascii="Times New Roman" w:hAnsi="Times New Roman"/>
                <w:sz w:val="22"/>
                <w:szCs w:val="20"/>
                <w:lang w:val="en-US"/>
              </w:rPr>
              <w:t>Score</w:t>
            </w:r>
          </w:p>
        </w:tc>
        <w:tc>
          <w:tcPr>
            <w:tcW w:w="1387" w:type="dxa"/>
          </w:tcPr>
          <w:p w:rsidR="007A6361" w:rsidRDefault="007A6361" w:rsidP="000D62FB">
            <w:pPr>
              <w:jc w:val="center"/>
              <w:rPr>
                <w:rFonts w:ascii="Times New Roman" w:hAnsi="Times New Roman"/>
                <w:sz w:val="22"/>
                <w:szCs w:val="20"/>
                <w:lang w:val="en-US"/>
              </w:rPr>
            </w:pPr>
            <w:r>
              <w:rPr>
                <w:rFonts w:ascii="Times New Roman" w:hAnsi="Times New Roman"/>
                <w:sz w:val="22"/>
                <w:szCs w:val="20"/>
                <w:lang w:val="en-US"/>
              </w:rPr>
              <w:t>Alternates</w:t>
            </w:r>
          </w:p>
        </w:tc>
        <w:tc>
          <w:tcPr>
            <w:tcW w:w="1387" w:type="dxa"/>
          </w:tcPr>
          <w:p w:rsidR="007A6361" w:rsidRDefault="007A6361" w:rsidP="000D62FB">
            <w:pPr>
              <w:jc w:val="center"/>
              <w:rPr>
                <w:rFonts w:ascii="Times New Roman" w:hAnsi="Times New Roman"/>
                <w:sz w:val="22"/>
                <w:lang w:val="en-US"/>
              </w:rPr>
            </w:pPr>
            <w:r>
              <w:rPr>
                <w:sz w:val="22"/>
                <w:lang w:val="en-US"/>
              </w:rPr>
              <w:t>Result Map</w:t>
            </w:r>
          </w:p>
        </w:tc>
      </w:tr>
      <w:tr w:rsidR="007A6361" w:rsidTr="000D62FB">
        <w:trPr>
          <w:jc w:val="center"/>
        </w:trPr>
        <w:tc>
          <w:tcPr>
            <w:tcW w:w="1242" w:type="dxa"/>
            <w:vAlign w:val="bottom"/>
          </w:tcPr>
          <w:p w:rsidR="007A6361" w:rsidRPr="00766A20" w:rsidRDefault="007A6361" w:rsidP="000D62FB">
            <w:pPr>
              <w:rPr>
                <w:rFonts w:ascii="Times New Roman" w:hAnsi="Times New Roman"/>
                <w:sz w:val="22"/>
                <w:szCs w:val="20"/>
                <w:lang w:val="en-US"/>
              </w:rPr>
            </w:pPr>
            <w:r w:rsidRPr="00766A20">
              <w:rPr>
                <w:rFonts w:ascii="Times New Roman" w:hAnsi="Times New Roman"/>
                <w:sz w:val="22"/>
                <w:szCs w:val="20"/>
                <w:lang w:val="en-US"/>
              </w:rPr>
              <w:t>how</w:t>
            </w:r>
          </w:p>
        </w:tc>
        <w:tc>
          <w:tcPr>
            <w:tcW w:w="1276" w:type="dxa"/>
            <w:vAlign w:val="bottom"/>
          </w:tcPr>
          <w:p w:rsidR="007A6361" w:rsidRPr="00766A20" w:rsidRDefault="007A6361" w:rsidP="000D62FB">
            <w:pPr>
              <w:rPr>
                <w:rFonts w:ascii="Times New Roman" w:hAnsi="Times New Roman"/>
                <w:sz w:val="22"/>
                <w:szCs w:val="20"/>
                <w:lang w:val="en-US"/>
              </w:rPr>
            </w:pPr>
            <w:r w:rsidRPr="00766A20">
              <w:rPr>
                <w:rFonts w:ascii="Times New Roman" w:hAnsi="Times New Roman"/>
                <w:sz w:val="22"/>
                <w:szCs w:val="20"/>
                <w:lang w:val="en-US"/>
              </w:rPr>
              <w:t>50</w:t>
            </w:r>
          </w:p>
        </w:tc>
        <w:tc>
          <w:tcPr>
            <w:tcW w:w="1387" w:type="dxa"/>
          </w:tcPr>
          <w:p w:rsidR="007A6361" w:rsidRDefault="007A6361" w:rsidP="000D62FB">
            <w:pPr>
              <w:rPr>
                <w:rFonts w:ascii="Times New Roman" w:hAnsi="Times New Roman"/>
                <w:sz w:val="22"/>
                <w:szCs w:val="20"/>
                <w:lang w:val="en-US"/>
              </w:rPr>
            </w:pPr>
            <w:r>
              <w:rPr>
                <w:sz w:val="22"/>
                <w:lang w:val="en-US"/>
              </w:rPr>
              <w:t>1,2</w:t>
            </w:r>
          </w:p>
        </w:tc>
        <w:tc>
          <w:tcPr>
            <w:tcW w:w="1387" w:type="dxa"/>
          </w:tcPr>
          <w:p w:rsidR="007A6361" w:rsidRDefault="007A6361" w:rsidP="000D62FB">
            <w:pPr>
              <w:rPr>
                <w:sz w:val="22"/>
                <w:lang w:val="en-US"/>
              </w:rPr>
            </w:pPr>
            <w:r>
              <w:rPr>
                <w:sz w:val="22"/>
                <w:lang w:val="en-US"/>
              </w:rPr>
              <w:t>1 - 50</w:t>
            </w:r>
          </w:p>
          <w:p w:rsidR="007A6361" w:rsidRDefault="007A6361" w:rsidP="000D62FB">
            <w:pPr>
              <w:rPr>
                <w:rFonts w:ascii="Times New Roman" w:hAnsi="Times New Roman"/>
                <w:sz w:val="22"/>
                <w:lang w:val="en-US"/>
              </w:rPr>
            </w:pPr>
            <w:r>
              <w:rPr>
                <w:sz w:val="22"/>
                <w:lang w:val="en-US"/>
              </w:rPr>
              <w:t>2 - 50</w:t>
            </w:r>
          </w:p>
        </w:tc>
      </w:tr>
      <w:tr w:rsidR="007A6361" w:rsidTr="000D62FB">
        <w:trPr>
          <w:jc w:val="center"/>
        </w:trPr>
        <w:tc>
          <w:tcPr>
            <w:tcW w:w="1242" w:type="dxa"/>
            <w:vAlign w:val="bottom"/>
          </w:tcPr>
          <w:p w:rsidR="007A6361" w:rsidRPr="00766A20" w:rsidRDefault="007A6361" w:rsidP="000D62FB">
            <w:pPr>
              <w:rPr>
                <w:rFonts w:ascii="Times New Roman" w:hAnsi="Times New Roman"/>
                <w:sz w:val="22"/>
                <w:szCs w:val="20"/>
                <w:lang w:val="en-US"/>
              </w:rPr>
            </w:pPr>
            <w:r w:rsidRPr="00766A20">
              <w:rPr>
                <w:rFonts w:ascii="Times New Roman" w:hAnsi="Times New Roman"/>
                <w:sz w:val="22"/>
                <w:szCs w:val="20"/>
                <w:lang w:val="en-US"/>
              </w:rPr>
              <w:t>much</w:t>
            </w:r>
          </w:p>
        </w:tc>
        <w:tc>
          <w:tcPr>
            <w:tcW w:w="1276" w:type="dxa"/>
            <w:vAlign w:val="bottom"/>
          </w:tcPr>
          <w:p w:rsidR="007A6361" w:rsidRPr="00766A20" w:rsidRDefault="007A6361" w:rsidP="000D62FB">
            <w:pPr>
              <w:rPr>
                <w:rFonts w:ascii="Times New Roman" w:hAnsi="Times New Roman"/>
                <w:sz w:val="22"/>
                <w:szCs w:val="20"/>
                <w:lang w:val="en-US"/>
              </w:rPr>
            </w:pPr>
            <w:r w:rsidRPr="00766A20">
              <w:rPr>
                <w:rFonts w:ascii="Times New Roman" w:hAnsi="Times New Roman"/>
                <w:sz w:val="22"/>
                <w:szCs w:val="20"/>
                <w:lang w:val="en-US"/>
              </w:rPr>
              <w:t>50</w:t>
            </w:r>
          </w:p>
        </w:tc>
        <w:tc>
          <w:tcPr>
            <w:tcW w:w="1387" w:type="dxa"/>
          </w:tcPr>
          <w:p w:rsidR="007A6361" w:rsidRDefault="007A6361" w:rsidP="000D62FB">
            <w:pPr>
              <w:rPr>
                <w:rFonts w:ascii="Times New Roman" w:hAnsi="Times New Roman"/>
                <w:sz w:val="22"/>
                <w:szCs w:val="20"/>
                <w:lang w:val="en-US"/>
              </w:rPr>
            </w:pPr>
            <w:r>
              <w:rPr>
                <w:sz w:val="22"/>
                <w:lang w:val="en-US"/>
              </w:rPr>
              <w:t>1,2</w:t>
            </w:r>
          </w:p>
        </w:tc>
        <w:tc>
          <w:tcPr>
            <w:tcW w:w="1387" w:type="dxa"/>
          </w:tcPr>
          <w:p w:rsidR="007A6361" w:rsidRDefault="007A6361" w:rsidP="000D62FB">
            <w:pPr>
              <w:rPr>
                <w:sz w:val="22"/>
                <w:lang w:val="en-US"/>
              </w:rPr>
            </w:pPr>
            <w:r>
              <w:rPr>
                <w:sz w:val="22"/>
                <w:lang w:val="en-US"/>
              </w:rPr>
              <w:t>1 – 100</w:t>
            </w:r>
          </w:p>
          <w:p w:rsidR="007A6361" w:rsidRDefault="007A6361" w:rsidP="000D62FB">
            <w:pPr>
              <w:rPr>
                <w:rFonts w:ascii="Times New Roman" w:hAnsi="Times New Roman"/>
                <w:sz w:val="22"/>
                <w:lang w:val="en-US"/>
              </w:rPr>
            </w:pPr>
            <w:r>
              <w:rPr>
                <w:sz w:val="22"/>
                <w:lang w:val="en-US"/>
              </w:rPr>
              <w:t>2 - 100</w:t>
            </w:r>
          </w:p>
        </w:tc>
      </w:tr>
      <w:tr w:rsidR="007A6361" w:rsidTr="000D62FB">
        <w:trPr>
          <w:jc w:val="center"/>
        </w:trPr>
        <w:tc>
          <w:tcPr>
            <w:tcW w:w="1242" w:type="dxa"/>
            <w:vAlign w:val="bottom"/>
          </w:tcPr>
          <w:p w:rsidR="007A6361" w:rsidRPr="00766A20" w:rsidRDefault="007A6361" w:rsidP="000D62FB">
            <w:pPr>
              <w:rPr>
                <w:rFonts w:ascii="Times New Roman" w:hAnsi="Times New Roman"/>
                <w:sz w:val="22"/>
                <w:szCs w:val="20"/>
                <w:lang w:val="en-US"/>
              </w:rPr>
            </w:pPr>
            <w:r w:rsidRPr="00766A20">
              <w:rPr>
                <w:rFonts w:ascii="Times New Roman" w:hAnsi="Times New Roman"/>
                <w:sz w:val="22"/>
                <w:szCs w:val="20"/>
                <w:lang w:val="en-US"/>
              </w:rPr>
              <w:t>orange</w:t>
            </w:r>
          </w:p>
        </w:tc>
        <w:tc>
          <w:tcPr>
            <w:tcW w:w="1276" w:type="dxa"/>
            <w:vAlign w:val="bottom"/>
          </w:tcPr>
          <w:p w:rsidR="007A6361" w:rsidRPr="00766A20" w:rsidRDefault="007A6361" w:rsidP="000D62FB">
            <w:pPr>
              <w:rPr>
                <w:rFonts w:ascii="Times New Roman" w:hAnsi="Times New Roman"/>
                <w:sz w:val="22"/>
                <w:szCs w:val="20"/>
                <w:lang w:val="en-US"/>
              </w:rPr>
            </w:pPr>
            <w:r w:rsidRPr="00766A20">
              <w:rPr>
                <w:rFonts w:ascii="Times New Roman" w:hAnsi="Times New Roman"/>
                <w:sz w:val="22"/>
                <w:szCs w:val="20"/>
                <w:lang w:val="en-US"/>
              </w:rPr>
              <w:t>50</w:t>
            </w:r>
          </w:p>
        </w:tc>
        <w:tc>
          <w:tcPr>
            <w:tcW w:w="1387" w:type="dxa"/>
          </w:tcPr>
          <w:p w:rsidR="007A6361" w:rsidRDefault="007A6361" w:rsidP="000D62FB">
            <w:pPr>
              <w:rPr>
                <w:rFonts w:ascii="Times New Roman" w:hAnsi="Times New Roman"/>
                <w:sz w:val="22"/>
                <w:szCs w:val="20"/>
                <w:lang w:val="en-US"/>
              </w:rPr>
            </w:pPr>
            <w:r>
              <w:rPr>
                <w:sz w:val="22"/>
                <w:lang w:val="en-US"/>
              </w:rPr>
              <w:t>-</w:t>
            </w:r>
          </w:p>
        </w:tc>
        <w:tc>
          <w:tcPr>
            <w:tcW w:w="1387" w:type="dxa"/>
          </w:tcPr>
          <w:p w:rsidR="007A6361" w:rsidRDefault="007A6361" w:rsidP="000D62FB">
            <w:pPr>
              <w:rPr>
                <w:sz w:val="22"/>
                <w:lang w:val="en-US"/>
              </w:rPr>
            </w:pPr>
            <w:r>
              <w:rPr>
                <w:sz w:val="22"/>
                <w:lang w:val="en-US"/>
              </w:rPr>
              <w:t>1 – 100</w:t>
            </w:r>
          </w:p>
          <w:p w:rsidR="007A6361" w:rsidRDefault="007A6361" w:rsidP="000D62FB">
            <w:pPr>
              <w:rPr>
                <w:rFonts w:ascii="Times New Roman" w:hAnsi="Times New Roman"/>
                <w:sz w:val="22"/>
                <w:lang w:val="en-US"/>
              </w:rPr>
            </w:pPr>
            <w:r>
              <w:rPr>
                <w:sz w:val="22"/>
                <w:lang w:val="en-US"/>
              </w:rPr>
              <w:t>2 - 100</w:t>
            </w:r>
          </w:p>
        </w:tc>
      </w:tr>
      <w:tr w:rsidR="007A6361" w:rsidTr="000D62FB">
        <w:trPr>
          <w:jc w:val="center"/>
        </w:trPr>
        <w:tc>
          <w:tcPr>
            <w:tcW w:w="1242" w:type="dxa"/>
            <w:vAlign w:val="bottom"/>
          </w:tcPr>
          <w:p w:rsidR="007A6361" w:rsidRPr="00766A20" w:rsidRDefault="007A6361" w:rsidP="000D62FB">
            <w:pPr>
              <w:rPr>
                <w:rFonts w:ascii="Times New Roman" w:hAnsi="Times New Roman"/>
                <w:sz w:val="22"/>
                <w:szCs w:val="20"/>
                <w:lang w:val="en-US"/>
              </w:rPr>
            </w:pPr>
            <w:r w:rsidRPr="00766A20">
              <w:rPr>
                <w:rFonts w:ascii="Times New Roman" w:hAnsi="Times New Roman"/>
                <w:sz w:val="22"/>
                <w:szCs w:val="20"/>
                <w:lang w:val="en-US"/>
              </w:rPr>
              <w:t>%PRICE</w:t>
            </w:r>
          </w:p>
        </w:tc>
        <w:tc>
          <w:tcPr>
            <w:tcW w:w="1276" w:type="dxa"/>
            <w:vAlign w:val="bottom"/>
          </w:tcPr>
          <w:p w:rsidR="007A6361" w:rsidRPr="00766A20" w:rsidRDefault="007A6361" w:rsidP="000D62FB">
            <w:pPr>
              <w:rPr>
                <w:rFonts w:ascii="Times New Roman" w:hAnsi="Times New Roman"/>
                <w:sz w:val="22"/>
                <w:szCs w:val="20"/>
                <w:lang w:val="en-US"/>
              </w:rPr>
            </w:pPr>
            <w:r w:rsidRPr="00766A20">
              <w:rPr>
                <w:rFonts w:ascii="Times New Roman" w:hAnsi="Times New Roman"/>
                <w:sz w:val="22"/>
                <w:szCs w:val="20"/>
                <w:lang w:val="en-US"/>
              </w:rPr>
              <w:t>100</w:t>
            </w:r>
          </w:p>
        </w:tc>
        <w:tc>
          <w:tcPr>
            <w:tcW w:w="1387" w:type="dxa"/>
          </w:tcPr>
          <w:p w:rsidR="007A6361" w:rsidRDefault="007A6361" w:rsidP="000D62FB">
            <w:pPr>
              <w:rPr>
                <w:rFonts w:ascii="Times New Roman" w:hAnsi="Times New Roman"/>
                <w:sz w:val="22"/>
                <w:lang w:val="en-US"/>
              </w:rPr>
            </w:pPr>
            <w:r>
              <w:rPr>
                <w:sz w:val="22"/>
                <w:lang w:val="en-US"/>
              </w:rPr>
              <w:t>1,2</w:t>
            </w:r>
          </w:p>
        </w:tc>
        <w:tc>
          <w:tcPr>
            <w:tcW w:w="1387" w:type="dxa"/>
          </w:tcPr>
          <w:p w:rsidR="007A6361" w:rsidRDefault="007A6361" w:rsidP="000D62FB">
            <w:pPr>
              <w:rPr>
                <w:sz w:val="22"/>
                <w:lang w:val="en-US"/>
              </w:rPr>
            </w:pPr>
            <w:r>
              <w:rPr>
                <w:sz w:val="22"/>
                <w:lang w:val="en-US"/>
              </w:rPr>
              <w:t>1 – 200</w:t>
            </w:r>
          </w:p>
          <w:p w:rsidR="007A6361" w:rsidRDefault="007A6361" w:rsidP="000D62FB">
            <w:pPr>
              <w:rPr>
                <w:rFonts w:ascii="Times New Roman" w:hAnsi="Times New Roman"/>
                <w:sz w:val="22"/>
                <w:lang w:val="en-US"/>
              </w:rPr>
            </w:pPr>
            <w:r>
              <w:rPr>
                <w:sz w:val="22"/>
                <w:lang w:val="en-US"/>
              </w:rPr>
              <w:t>2 - 200</w:t>
            </w:r>
          </w:p>
        </w:tc>
      </w:tr>
      <w:tr w:rsidR="007A6361" w:rsidTr="000D62FB">
        <w:trPr>
          <w:jc w:val="center"/>
        </w:trPr>
        <w:tc>
          <w:tcPr>
            <w:tcW w:w="1242" w:type="dxa"/>
            <w:vAlign w:val="bottom"/>
          </w:tcPr>
          <w:p w:rsidR="007A6361" w:rsidRPr="00766A20" w:rsidRDefault="007A6361" w:rsidP="000D62FB">
            <w:pPr>
              <w:rPr>
                <w:rFonts w:ascii="Times New Roman" w:hAnsi="Times New Roman"/>
                <w:sz w:val="22"/>
                <w:szCs w:val="20"/>
                <w:lang w:val="en-US"/>
              </w:rPr>
            </w:pPr>
            <w:r w:rsidRPr="00766A20">
              <w:rPr>
                <w:rFonts w:ascii="Times New Roman" w:hAnsi="Times New Roman"/>
                <w:sz w:val="22"/>
                <w:szCs w:val="20"/>
                <w:lang w:val="en-US"/>
              </w:rPr>
              <w:t>%FRUIT</w:t>
            </w:r>
          </w:p>
        </w:tc>
        <w:tc>
          <w:tcPr>
            <w:tcW w:w="1276" w:type="dxa"/>
            <w:vAlign w:val="bottom"/>
          </w:tcPr>
          <w:p w:rsidR="007A6361" w:rsidRPr="00766A20" w:rsidRDefault="007A6361" w:rsidP="000D62FB">
            <w:pPr>
              <w:rPr>
                <w:rFonts w:ascii="Times New Roman" w:hAnsi="Times New Roman"/>
                <w:sz w:val="22"/>
                <w:szCs w:val="20"/>
                <w:lang w:val="en-US"/>
              </w:rPr>
            </w:pPr>
            <w:r w:rsidRPr="00766A20">
              <w:rPr>
                <w:rFonts w:ascii="Times New Roman" w:hAnsi="Times New Roman"/>
                <w:sz w:val="22"/>
                <w:szCs w:val="20"/>
                <w:lang w:val="en-US"/>
              </w:rPr>
              <w:t>150</w:t>
            </w:r>
          </w:p>
        </w:tc>
        <w:tc>
          <w:tcPr>
            <w:tcW w:w="1387" w:type="dxa"/>
          </w:tcPr>
          <w:p w:rsidR="007A6361" w:rsidRDefault="007A6361" w:rsidP="000D62FB">
            <w:pPr>
              <w:rPr>
                <w:rFonts w:ascii="Times New Roman" w:hAnsi="Times New Roman"/>
                <w:sz w:val="22"/>
                <w:lang w:val="en-US"/>
              </w:rPr>
            </w:pPr>
            <w:r>
              <w:rPr>
                <w:sz w:val="22"/>
                <w:lang w:val="en-US"/>
              </w:rPr>
              <w:t>1</w:t>
            </w:r>
          </w:p>
        </w:tc>
        <w:tc>
          <w:tcPr>
            <w:tcW w:w="1387" w:type="dxa"/>
          </w:tcPr>
          <w:p w:rsidR="007A6361" w:rsidRDefault="007A6361" w:rsidP="000D62FB">
            <w:pPr>
              <w:rPr>
                <w:sz w:val="22"/>
                <w:lang w:val="en-US"/>
              </w:rPr>
            </w:pPr>
            <w:r>
              <w:rPr>
                <w:sz w:val="22"/>
                <w:lang w:val="en-US"/>
              </w:rPr>
              <w:t>1 – 350</w:t>
            </w:r>
          </w:p>
          <w:p w:rsidR="007A6361" w:rsidRDefault="007A6361" w:rsidP="000D62FB">
            <w:pPr>
              <w:rPr>
                <w:rFonts w:ascii="Times New Roman" w:hAnsi="Times New Roman"/>
                <w:sz w:val="22"/>
                <w:lang w:val="en-US"/>
              </w:rPr>
            </w:pPr>
            <w:r>
              <w:rPr>
                <w:sz w:val="22"/>
                <w:lang w:val="en-US"/>
              </w:rPr>
              <w:t>2 - 200</w:t>
            </w:r>
          </w:p>
        </w:tc>
      </w:tr>
    </w:tbl>
    <w:p w:rsidR="00612A17" w:rsidRDefault="00612A17" w:rsidP="00612A17">
      <w:pPr>
        <w:pStyle w:val="BodyText"/>
      </w:pPr>
    </w:p>
    <w:p w:rsidR="00A965BC" w:rsidRDefault="00A965BC" w:rsidP="00612A17">
      <w:pPr>
        <w:pStyle w:val="BodyText"/>
      </w:pPr>
    </w:p>
    <w:p w:rsidR="00A965BC" w:rsidRDefault="00A965BC" w:rsidP="00612A17">
      <w:pPr>
        <w:pStyle w:val="BodyText"/>
      </w:pPr>
    </w:p>
    <w:p w:rsidR="00A965BC" w:rsidRDefault="00A965BC" w:rsidP="00612A17">
      <w:pPr>
        <w:pStyle w:val="BodyText"/>
      </w:pPr>
    </w:p>
    <w:p w:rsidR="00A965BC" w:rsidRDefault="00A965BC" w:rsidP="00612A17">
      <w:pPr>
        <w:pStyle w:val="BodyText"/>
      </w:pPr>
    </w:p>
    <w:p w:rsidR="00B80FF2" w:rsidRDefault="00B80FF2" w:rsidP="00612A17">
      <w:pPr>
        <w:pStyle w:val="BodyText"/>
      </w:pPr>
    </w:p>
    <w:p w:rsidR="00B80FF2" w:rsidRDefault="00B80FF2" w:rsidP="00612A17">
      <w:pPr>
        <w:pStyle w:val="BodyText"/>
      </w:pPr>
    </w:p>
    <w:p w:rsidR="00B80FF2" w:rsidRDefault="00B80FF2" w:rsidP="00612A17">
      <w:pPr>
        <w:pStyle w:val="BodyText"/>
      </w:pPr>
    </w:p>
    <w:p w:rsidR="00B80FF2" w:rsidRDefault="00B80FF2" w:rsidP="00612A17">
      <w:pPr>
        <w:pStyle w:val="BodyText"/>
      </w:pPr>
    </w:p>
    <w:p w:rsidR="00B80FF2" w:rsidRDefault="00B80FF2" w:rsidP="00612A17">
      <w:pPr>
        <w:pStyle w:val="BodyText"/>
      </w:pPr>
    </w:p>
    <w:p w:rsidR="00B80FF2" w:rsidRDefault="00B80FF2" w:rsidP="00612A17">
      <w:pPr>
        <w:pStyle w:val="BodyText"/>
      </w:pPr>
    </w:p>
    <w:p w:rsidR="00612A17" w:rsidRDefault="00612A17" w:rsidP="00612A17">
      <w:bookmarkStart w:id="61" w:name="_Toc294795488"/>
      <w:bookmarkStart w:id="62" w:name="_Toc294795489"/>
      <w:bookmarkEnd w:id="61"/>
      <w:bookmarkEnd w:id="62"/>
    </w:p>
    <w:p w:rsidR="00EF69E1" w:rsidRDefault="00EF69E1" w:rsidP="00EF69E1">
      <w:pPr>
        <w:pStyle w:val="Heading1"/>
      </w:pPr>
      <w:bookmarkStart w:id="63" w:name="_Toc302982703"/>
      <w:r>
        <w:lastRenderedPageBreak/>
        <w:t>Operators</w:t>
      </w:r>
      <w:bookmarkEnd w:id="63"/>
    </w:p>
    <w:p w:rsidR="00EF69E1" w:rsidRDefault="00EF69E1" w:rsidP="00EF69E1">
      <w:pPr>
        <w:pStyle w:val="Heading2"/>
      </w:pPr>
      <w:bookmarkStart w:id="64" w:name="_Toc302982704"/>
      <w:r>
        <w:t>Immediately Followed by operator =</w:t>
      </w:r>
      <w:bookmarkEnd w:id="64"/>
    </w:p>
    <w:p w:rsidR="00EF69E1" w:rsidRDefault="00EF69E1" w:rsidP="00EB48F4">
      <w:pPr>
        <w:pStyle w:val="Heading3"/>
      </w:pPr>
      <w:bookmarkStart w:id="65" w:name="_Toc302982705"/>
      <w:r>
        <w:t>Operator evaluation</w:t>
      </w:r>
      <w:bookmarkEnd w:id="65"/>
    </w:p>
    <w:p w:rsidR="000D62FB" w:rsidRDefault="00D375FA" w:rsidP="00EF69E1">
      <w:pPr>
        <w:spacing w:after="0" w:line="240" w:lineRule="auto"/>
        <w:rPr>
          <w:rFonts w:ascii="Times New Roman" w:hAnsi="Times New Roman"/>
          <w:sz w:val="22"/>
          <w:szCs w:val="20"/>
          <w:lang w:val="en-US"/>
        </w:rPr>
      </w:pPr>
      <w:r w:rsidRPr="00D375FA">
        <w:rPr>
          <w:rFonts w:ascii="Times New Roman" w:hAnsi="Times New Roman"/>
          <w:sz w:val="22"/>
          <w:szCs w:val="20"/>
          <w:lang w:val="en-US"/>
        </w:rPr>
        <w:t>Immediately followed by operator = will only work between 2 word conditions</w:t>
      </w:r>
      <w:r w:rsidRPr="00D375FA">
        <w:rPr>
          <w:rFonts w:ascii="Times New Roman" w:hAnsi="Times New Roman"/>
          <w:sz w:val="22"/>
          <w:szCs w:val="20"/>
          <w:lang w:val="en-US"/>
        </w:rPr>
        <w:br/>
      </w:r>
    </w:p>
    <w:p w:rsidR="00D375FA" w:rsidRPr="00D375FA" w:rsidRDefault="00D375FA" w:rsidP="00EF69E1">
      <w:pPr>
        <w:spacing w:after="0" w:line="240" w:lineRule="auto"/>
        <w:rPr>
          <w:rFonts w:ascii="Times New Roman" w:hAnsi="Times New Roman"/>
          <w:sz w:val="22"/>
          <w:szCs w:val="20"/>
          <w:lang w:val="en-US"/>
        </w:rPr>
      </w:pPr>
      <w:r w:rsidRPr="00D375FA">
        <w:rPr>
          <w:rFonts w:ascii="Times New Roman" w:hAnsi="Times New Roman"/>
          <w:sz w:val="22"/>
          <w:szCs w:val="20"/>
          <w:lang w:val="en-US"/>
        </w:rPr>
        <w:t>Operator = evaluates to test if the left hand side word of theoperator is im</w:t>
      </w:r>
      <w:r w:rsidR="00F93753">
        <w:rPr>
          <w:rFonts w:ascii="Times New Roman" w:hAnsi="Times New Roman"/>
          <w:sz w:val="22"/>
          <w:szCs w:val="20"/>
          <w:lang w:val="en-US"/>
        </w:rPr>
        <w:t xml:space="preserve">mediately followed by the right </w:t>
      </w:r>
      <w:r w:rsidRPr="00D375FA">
        <w:rPr>
          <w:rFonts w:ascii="Times New Roman" w:hAnsi="Times New Roman"/>
          <w:sz w:val="22"/>
          <w:szCs w:val="20"/>
          <w:lang w:val="en-US"/>
        </w:rPr>
        <w:t>hand side word.</w:t>
      </w:r>
    </w:p>
    <w:p w:rsidR="00047268" w:rsidRDefault="00047268" w:rsidP="00EB48F4">
      <w:pPr>
        <w:pStyle w:val="Heading3"/>
      </w:pPr>
      <w:bookmarkStart w:id="66" w:name="_Toc302982706"/>
      <w:r>
        <w:t>Restrictions</w:t>
      </w:r>
      <w:bookmarkEnd w:id="66"/>
    </w:p>
    <w:p w:rsidR="00047268" w:rsidRDefault="00F93753" w:rsidP="00260E6A">
      <w:pPr>
        <w:rPr>
          <w:rFonts w:ascii="Times New Roman" w:hAnsi="Times New Roman"/>
          <w:sz w:val="22"/>
          <w:szCs w:val="20"/>
          <w:lang w:val="en-US"/>
        </w:rPr>
      </w:pPr>
      <w:r w:rsidRPr="00F93753">
        <w:rPr>
          <w:rFonts w:ascii="Times New Roman" w:hAnsi="Times New Roman"/>
          <w:sz w:val="22"/>
          <w:szCs w:val="20"/>
          <w:lang w:val="en-US"/>
        </w:rPr>
        <w:t>Operator = cannot be used with macros, bracketed conditions (. . . )</w:t>
      </w:r>
      <w:r w:rsidR="00461570">
        <w:rPr>
          <w:rFonts w:ascii="Times New Roman" w:hAnsi="Times New Roman"/>
          <w:sz w:val="22"/>
          <w:szCs w:val="20"/>
          <w:lang w:val="en-US"/>
        </w:rPr>
        <w:t>e.g.</w:t>
      </w:r>
      <w:r w:rsidR="00440A22">
        <w:rPr>
          <w:rFonts w:ascii="Times New Roman" w:hAnsi="Times New Roman"/>
          <w:sz w:val="22"/>
          <w:szCs w:val="20"/>
          <w:lang w:val="en-US"/>
        </w:rPr>
        <w:t xml:space="preserve"> (a) = (b) </w:t>
      </w:r>
      <w:r w:rsidRPr="00F93753">
        <w:rPr>
          <w:rFonts w:ascii="Times New Roman" w:hAnsi="Times New Roman"/>
          <w:sz w:val="22"/>
          <w:szCs w:val="20"/>
          <w:lang w:val="en-US"/>
        </w:rPr>
        <w:t>or any other non-word-conditions. If used, this will result in syntaxerror</w:t>
      </w:r>
      <w:r w:rsidR="00047268" w:rsidRPr="00F93753">
        <w:rPr>
          <w:rFonts w:ascii="Times New Roman" w:hAnsi="Times New Roman"/>
          <w:sz w:val="22"/>
          <w:szCs w:val="20"/>
          <w:lang w:val="en-US"/>
        </w:rPr>
        <w:t>.</w:t>
      </w:r>
    </w:p>
    <w:p w:rsidR="00440A22" w:rsidRDefault="00440A22" w:rsidP="00260E6A">
      <w:pPr>
        <w:rPr>
          <w:rFonts w:ascii="Times New Roman" w:hAnsi="Times New Roman"/>
          <w:sz w:val="22"/>
          <w:szCs w:val="20"/>
          <w:lang w:val="en-US"/>
        </w:rPr>
      </w:pPr>
      <w:r>
        <w:rPr>
          <w:rFonts w:ascii="Times New Roman" w:hAnsi="Times New Roman"/>
          <w:sz w:val="22"/>
          <w:szCs w:val="20"/>
          <w:lang w:val="en-US"/>
        </w:rPr>
        <w:t xml:space="preserve">There will be implied bracket in the condition where operator = used. </w:t>
      </w:r>
    </w:p>
    <w:p w:rsidR="00440A22" w:rsidRPr="00F93753" w:rsidRDefault="00440A22" w:rsidP="00260E6A">
      <w:pPr>
        <w:rPr>
          <w:rFonts w:ascii="Times New Roman" w:hAnsi="Times New Roman"/>
          <w:sz w:val="22"/>
          <w:szCs w:val="20"/>
          <w:lang w:val="en-US"/>
        </w:rPr>
      </w:pPr>
      <w:r>
        <w:rPr>
          <w:rFonts w:ascii="Times New Roman" w:hAnsi="Times New Roman"/>
          <w:sz w:val="22"/>
          <w:szCs w:val="20"/>
          <w:lang w:val="en-US"/>
        </w:rPr>
        <w:t>Example b|c=a would mean b|(c=a)</w:t>
      </w:r>
    </w:p>
    <w:p w:rsidR="00EF69E1" w:rsidRDefault="00EF69E1" w:rsidP="00EB48F4">
      <w:pPr>
        <w:pStyle w:val="Heading3"/>
      </w:pPr>
      <w:bookmarkStart w:id="67" w:name="_Toc302982707"/>
      <w:r>
        <w:t>Examples</w:t>
      </w:r>
      <w:bookmarkEnd w:id="67"/>
    </w:p>
    <w:p w:rsidR="00047268" w:rsidRPr="00047268" w:rsidRDefault="00047268" w:rsidP="00047268">
      <w:pPr>
        <w:rPr>
          <w:rFonts w:ascii="Times New Roman" w:hAnsi="Times New Roman"/>
          <w:sz w:val="22"/>
          <w:szCs w:val="20"/>
          <w:u w:val="single"/>
          <w:lang w:val="en-US"/>
        </w:rPr>
      </w:pPr>
      <w:r w:rsidRPr="00047268">
        <w:rPr>
          <w:rFonts w:ascii="Times New Roman" w:hAnsi="Times New Roman"/>
          <w:sz w:val="22"/>
          <w:szCs w:val="20"/>
          <w:u w:val="single"/>
          <w:lang w:val="en-US"/>
        </w:rPr>
        <w:t>Example 1</w:t>
      </w:r>
    </w:p>
    <w:p w:rsidR="00047268" w:rsidRPr="00047268" w:rsidRDefault="00047268" w:rsidP="00047268">
      <w:pPr>
        <w:rPr>
          <w:rFonts w:ascii="Times New Roman" w:hAnsi="Times New Roman"/>
          <w:sz w:val="22"/>
          <w:szCs w:val="20"/>
          <w:lang w:val="en-US"/>
        </w:rPr>
      </w:pPr>
      <w:r>
        <w:rPr>
          <w:rFonts w:ascii="Times New Roman" w:hAnsi="Times New Roman"/>
          <w:sz w:val="22"/>
          <w:szCs w:val="20"/>
          <w:lang w:val="en-US"/>
        </w:rPr>
        <w:t>Condition: dog=cat</w:t>
      </w:r>
    </w:p>
    <w:p w:rsidR="00047268" w:rsidRPr="00047268" w:rsidRDefault="00047268" w:rsidP="00047268">
      <w:pPr>
        <w:rPr>
          <w:rFonts w:ascii="Times New Roman" w:hAnsi="Times New Roman"/>
          <w:sz w:val="22"/>
          <w:szCs w:val="20"/>
          <w:lang w:val="en-US"/>
        </w:rPr>
      </w:pPr>
      <w:r w:rsidRPr="00047268">
        <w:rPr>
          <w:rFonts w:ascii="Times New Roman" w:hAnsi="Times New Roman"/>
          <w:sz w:val="22"/>
          <w:szCs w:val="20"/>
          <w:lang w:val="en-US"/>
        </w:rPr>
        <w:t>Pattern (dog cat) will be used for matching.</w:t>
      </w:r>
    </w:p>
    <w:p w:rsidR="00047268" w:rsidRDefault="00047268" w:rsidP="00047268">
      <w:pPr>
        <w:rPr>
          <w:rFonts w:ascii="Times New Roman" w:hAnsi="Times New Roman"/>
          <w:sz w:val="22"/>
          <w:szCs w:val="20"/>
          <w:lang w:val="en-US"/>
        </w:rPr>
      </w:pPr>
      <w:r w:rsidRPr="00047268">
        <w:rPr>
          <w:rFonts w:ascii="Times New Roman" w:hAnsi="Times New Roman"/>
          <w:sz w:val="22"/>
          <w:szCs w:val="20"/>
          <w:lang w:val="en-US"/>
        </w:rPr>
        <w:br/>
      </w:r>
      <w:r w:rsidR="00E24F90" w:rsidRPr="00E24F90">
        <w:rPr>
          <w:rFonts w:ascii="Times New Roman" w:hAnsi="Times New Roman"/>
          <w:b/>
          <w:sz w:val="22"/>
          <w:szCs w:val="20"/>
          <w:lang w:val="en-US"/>
        </w:rPr>
        <w:t>'mouse dog cat horse'</w:t>
      </w:r>
      <w:r>
        <w:rPr>
          <w:rFonts w:ascii="Times New Roman" w:hAnsi="Times New Roman"/>
          <w:sz w:val="22"/>
          <w:szCs w:val="20"/>
          <w:lang w:val="en-US"/>
        </w:rPr>
        <w:t xml:space="preserve">will evaluate to </w:t>
      </w:r>
      <w:r w:rsidRPr="00047268">
        <w:rPr>
          <w:rFonts w:ascii="Times New Roman" w:hAnsi="Times New Roman"/>
          <w:sz w:val="22"/>
          <w:szCs w:val="20"/>
          <w:lang w:val="en-US"/>
        </w:rPr>
        <w:t>true</w:t>
      </w:r>
      <w:r w:rsidRPr="00047268">
        <w:rPr>
          <w:rFonts w:ascii="Times New Roman" w:hAnsi="Times New Roman"/>
          <w:sz w:val="22"/>
          <w:szCs w:val="20"/>
          <w:lang w:val="en-US"/>
        </w:rPr>
        <w:br/>
      </w:r>
      <w:r w:rsidR="00E24F90" w:rsidRPr="00E24F90">
        <w:rPr>
          <w:rFonts w:ascii="Times New Roman" w:hAnsi="Times New Roman"/>
          <w:b/>
          <w:sz w:val="22"/>
          <w:szCs w:val="20"/>
          <w:lang w:val="en-US"/>
        </w:rPr>
        <w:t>'mouse dog fish cat horse'</w:t>
      </w:r>
      <w:r>
        <w:rPr>
          <w:rFonts w:ascii="Times New Roman" w:hAnsi="Times New Roman"/>
          <w:sz w:val="22"/>
          <w:szCs w:val="20"/>
          <w:lang w:val="en-US"/>
        </w:rPr>
        <w:t xml:space="preserve">will evaluate to </w:t>
      </w:r>
      <w:r w:rsidRPr="00047268">
        <w:rPr>
          <w:rFonts w:ascii="Times New Roman" w:hAnsi="Times New Roman"/>
          <w:sz w:val="22"/>
          <w:szCs w:val="20"/>
          <w:lang w:val="en-US"/>
        </w:rPr>
        <w:t>false</w:t>
      </w:r>
      <w:r w:rsidRPr="00047268">
        <w:rPr>
          <w:rFonts w:ascii="Times New Roman" w:hAnsi="Times New Roman"/>
          <w:sz w:val="22"/>
          <w:szCs w:val="20"/>
          <w:lang w:val="en-US"/>
        </w:rPr>
        <w:br/>
      </w:r>
      <w:r w:rsidR="00E24F90" w:rsidRPr="00E24F90">
        <w:rPr>
          <w:rFonts w:ascii="Times New Roman" w:hAnsi="Times New Roman"/>
          <w:b/>
          <w:sz w:val="22"/>
          <w:szCs w:val="20"/>
          <w:lang w:val="en-US"/>
        </w:rPr>
        <w:t>'dog dog</w:t>
      </w:r>
      <w:r w:rsidR="00461570" w:rsidRPr="00E24F90">
        <w:rPr>
          <w:rFonts w:ascii="Times New Roman" w:hAnsi="Times New Roman"/>
          <w:b/>
          <w:sz w:val="22"/>
          <w:szCs w:val="20"/>
          <w:lang w:val="en-US"/>
        </w:rPr>
        <w:t>cat’</w:t>
      </w:r>
      <w:r w:rsidR="00461570">
        <w:rPr>
          <w:rFonts w:ascii="Times New Roman" w:hAnsi="Times New Roman"/>
          <w:sz w:val="22"/>
          <w:szCs w:val="20"/>
          <w:lang w:val="en-US"/>
        </w:rPr>
        <w:t xml:space="preserve"> will</w:t>
      </w:r>
      <w:r w:rsidR="006F0D92">
        <w:rPr>
          <w:rFonts w:ascii="Times New Roman" w:hAnsi="Times New Roman"/>
          <w:sz w:val="22"/>
          <w:szCs w:val="20"/>
          <w:lang w:val="en-US"/>
        </w:rPr>
        <w:t xml:space="preserve"> evaluate to </w:t>
      </w:r>
      <w:r w:rsidRPr="00047268">
        <w:rPr>
          <w:rFonts w:ascii="Times New Roman" w:hAnsi="Times New Roman"/>
          <w:sz w:val="22"/>
          <w:szCs w:val="20"/>
          <w:lang w:val="en-US"/>
        </w:rPr>
        <w:t>true</w:t>
      </w:r>
    </w:p>
    <w:p w:rsidR="00047268" w:rsidRPr="00047268" w:rsidRDefault="00047268" w:rsidP="00047268">
      <w:pPr>
        <w:rPr>
          <w:rFonts w:ascii="Times New Roman" w:hAnsi="Times New Roman"/>
          <w:sz w:val="22"/>
          <w:szCs w:val="20"/>
          <w:lang w:val="en-US"/>
        </w:rPr>
      </w:pPr>
    </w:p>
    <w:p w:rsidR="00047268" w:rsidRPr="00047268" w:rsidRDefault="00047268" w:rsidP="00047268">
      <w:pPr>
        <w:rPr>
          <w:rFonts w:ascii="Times New Roman" w:hAnsi="Times New Roman"/>
          <w:sz w:val="22"/>
          <w:szCs w:val="20"/>
          <w:u w:val="single"/>
          <w:lang w:val="en-US"/>
        </w:rPr>
      </w:pPr>
      <w:r w:rsidRPr="00047268">
        <w:rPr>
          <w:rFonts w:ascii="Times New Roman" w:hAnsi="Times New Roman"/>
          <w:sz w:val="22"/>
          <w:szCs w:val="20"/>
          <w:u w:val="single"/>
          <w:lang w:val="en-US"/>
        </w:rPr>
        <w:t>Example 2</w:t>
      </w:r>
    </w:p>
    <w:p w:rsidR="00047268" w:rsidRDefault="00047268" w:rsidP="00047268">
      <w:pPr>
        <w:rPr>
          <w:rFonts w:ascii="Times New Roman" w:hAnsi="Times New Roman"/>
          <w:sz w:val="22"/>
          <w:szCs w:val="20"/>
          <w:lang w:val="en-US"/>
        </w:rPr>
      </w:pPr>
      <w:r>
        <w:rPr>
          <w:rFonts w:ascii="Times New Roman" w:hAnsi="Times New Roman"/>
          <w:sz w:val="22"/>
          <w:szCs w:val="20"/>
          <w:lang w:val="en-US"/>
        </w:rPr>
        <w:t>Condition so=much</w:t>
      </w:r>
    </w:p>
    <w:p w:rsidR="00047268" w:rsidRPr="00047268" w:rsidRDefault="00047268" w:rsidP="00047268">
      <w:pPr>
        <w:rPr>
          <w:rFonts w:ascii="Times New Roman" w:hAnsi="Times New Roman"/>
          <w:sz w:val="22"/>
          <w:szCs w:val="20"/>
          <w:lang w:val="en-US"/>
        </w:rPr>
      </w:pPr>
    </w:p>
    <w:p w:rsidR="00047268" w:rsidRPr="00047268" w:rsidRDefault="00E24F90" w:rsidP="00047268">
      <w:pPr>
        <w:rPr>
          <w:rFonts w:ascii="Times New Roman" w:hAnsi="Times New Roman"/>
          <w:sz w:val="22"/>
          <w:szCs w:val="20"/>
          <w:lang w:val="en-US"/>
        </w:rPr>
      </w:pPr>
      <w:r w:rsidRPr="00E24F90">
        <w:rPr>
          <w:rFonts w:ascii="Times New Roman" w:hAnsi="Times New Roman"/>
          <w:b/>
          <w:sz w:val="22"/>
          <w:szCs w:val="20"/>
          <w:lang w:val="en-US"/>
        </w:rPr>
        <w:t>I love you so much</w:t>
      </w:r>
      <w:r w:rsidR="00047268">
        <w:rPr>
          <w:rFonts w:ascii="Times New Roman" w:hAnsi="Times New Roman"/>
          <w:sz w:val="22"/>
          <w:szCs w:val="20"/>
          <w:lang w:val="en-US"/>
        </w:rPr>
        <w:t xml:space="preserve"> will evaluate to</w:t>
      </w:r>
      <w:r w:rsidR="00047268" w:rsidRPr="00047268">
        <w:rPr>
          <w:rFonts w:ascii="Times New Roman" w:hAnsi="Times New Roman"/>
          <w:sz w:val="22"/>
          <w:szCs w:val="20"/>
          <w:lang w:val="en-US"/>
        </w:rPr>
        <w:t xml:space="preserve"> True</w:t>
      </w:r>
    </w:p>
    <w:p w:rsidR="00047268" w:rsidRPr="00047268" w:rsidRDefault="00E24F90" w:rsidP="00047268">
      <w:pPr>
        <w:rPr>
          <w:rFonts w:ascii="Times New Roman" w:hAnsi="Times New Roman"/>
          <w:sz w:val="22"/>
          <w:szCs w:val="20"/>
          <w:lang w:val="en-US"/>
        </w:rPr>
      </w:pPr>
      <w:r w:rsidRPr="00E24F90">
        <w:rPr>
          <w:rFonts w:ascii="Times New Roman" w:hAnsi="Times New Roman"/>
          <w:b/>
          <w:sz w:val="22"/>
          <w:szCs w:val="20"/>
          <w:lang w:val="en-US"/>
        </w:rPr>
        <w:t>I love you so so</w:t>
      </w:r>
      <w:r w:rsidR="00461570" w:rsidRPr="00E24F90">
        <w:rPr>
          <w:rFonts w:ascii="Times New Roman" w:hAnsi="Times New Roman"/>
          <w:b/>
          <w:sz w:val="22"/>
          <w:szCs w:val="20"/>
          <w:lang w:val="en-US"/>
        </w:rPr>
        <w:t>much</w:t>
      </w:r>
      <w:r w:rsidR="00461570">
        <w:rPr>
          <w:rFonts w:ascii="Times New Roman" w:hAnsi="Times New Roman"/>
          <w:sz w:val="22"/>
          <w:szCs w:val="20"/>
          <w:lang w:val="en-US"/>
        </w:rPr>
        <w:t xml:space="preserve"> will</w:t>
      </w:r>
      <w:r w:rsidR="00047268">
        <w:rPr>
          <w:rFonts w:ascii="Times New Roman" w:hAnsi="Times New Roman"/>
          <w:sz w:val="22"/>
          <w:szCs w:val="20"/>
          <w:lang w:val="en-US"/>
        </w:rPr>
        <w:t xml:space="preserve">evaluate </w:t>
      </w:r>
      <w:r w:rsidR="00461570">
        <w:rPr>
          <w:rFonts w:ascii="Times New Roman" w:hAnsi="Times New Roman"/>
          <w:sz w:val="22"/>
          <w:szCs w:val="20"/>
          <w:lang w:val="en-US"/>
        </w:rPr>
        <w:t>to True</w:t>
      </w:r>
    </w:p>
    <w:p w:rsidR="00047268" w:rsidRPr="00047268" w:rsidRDefault="00047268" w:rsidP="00047268">
      <w:pPr>
        <w:rPr>
          <w:rFonts w:ascii="Times New Roman" w:hAnsi="Times New Roman"/>
          <w:sz w:val="22"/>
          <w:szCs w:val="20"/>
          <w:lang w:val="en-US"/>
        </w:rPr>
      </w:pPr>
    </w:p>
    <w:p w:rsidR="00047268" w:rsidRPr="008300BC" w:rsidRDefault="00047268" w:rsidP="00047268">
      <w:pPr>
        <w:rPr>
          <w:rFonts w:ascii="Times New Roman" w:hAnsi="Times New Roman"/>
          <w:sz w:val="22"/>
          <w:szCs w:val="20"/>
          <w:u w:val="single"/>
          <w:lang w:val="en-US"/>
        </w:rPr>
      </w:pPr>
      <w:r w:rsidRPr="008300BC">
        <w:rPr>
          <w:rFonts w:ascii="Times New Roman" w:hAnsi="Times New Roman"/>
          <w:sz w:val="22"/>
          <w:szCs w:val="20"/>
          <w:u w:val="single"/>
          <w:lang w:val="en-US"/>
        </w:rPr>
        <w:t xml:space="preserve">Example </w:t>
      </w:r>
      <w:r w:rsidR="006F0D92">
        <w:rPr>
          <w:rFonts w:ascii="Times New Roman" w:hAnsi="Times New Roman"/>
          <w:sz w:val="22"/>
          <w:szCs w:val="20"/>
          <w:u w:val="single"/>
          <w:lang w:val="en-US"/>
        </w:rPr>
        <w:t>3</w:t>
      </w:r>
    </w:p>
    <w:p w:rsidR="00047268" w:rsidRPr="00047268" w:rsidRDefault="00047268" w:rsidP="00047268">
      <w:pPr>
        <w:rPr>
          <w:rFonts w:ascii="Times New Roman" w:hAnsi="Times New Roman"/>
          <w:sz w:val="22"/>
          <w:szCs w:val="20"/>
          <w:lang w:val="en-US"/>
        </w:rPr>
      </w:pPr>
      <w:r w:rsidRPr="00047268">
        <w:rPr>
          <w:rFonts w:ascii="Times New Roman" w:hAnsi="Times New Roman"/>
          <w:sz w:val="22"/>
          <w:szCs w:val="20"/>
          <w:lang w:val="en-US"/>
        </w:rPr>
        <w:t xml:space="preserve">Condition  </w:t>
      </w:r>
      <w:r w:rsidR="006F0D92">
        <w:rPr>
          <w:rFonts w:ascii="Times New Roman" w:hAnsi="Times New Roman"/>
          <w:sz w:val="22"/>
          <w:szCs w:val="20"/>
          <w:lang w:val="en-US"/>
        </w:rPr>
        <w:t>I</w:t>
      </w:r>
      <w:r w:rsidRPr="00047268">
        <w:rPr>
          <w:rFonts w:ascii="Times New Roman" w:hAnsi="Times New Roman"/>
          <w:sz w:val="22"/>
          <w:szCs w:val="20"/>
          <w:lang w:val="en-US"/>
        </w:rPr>
        <w:t>=love=you+so</w:t>
      </w:r>
    </w:p>
    <w:p w:rsidR="00047268" w:rsidRPr="00047268" w:rsidRDefault="00047268" w:rsidP="00047268">
      <w:pPr>
        <w:rPr>
          <w:rFonts w:ascii="Times New Roman" w:hAnsi="Times New Roman"/>
          <w:sz w:val="22"/>
          <w:szCs w:val="20"/>
          <w:lang w:val="en-US"/>
        </w:rPr>
      </w:pPr>
      <w:r w:rsidRPr="00047268">
        <w:rPr>
          <w:rFonts w:ascii="Times New Roman" w:hAnsi="Times New Roman"/>
          <w:sz w:val="22"/>
          <w:szCs w:val="20"/>
          <w:lang w:val="en-US"/>
        </w:rPr>
        <w:t>Implied brackets : (I = love = you) + so</w:t>
      </w:r>
    </w:p>
    <w:p w:rsidR="00047268" w:rsidRDefault="00047268" w:rsidP="00047268">
      <w:pPr>
        <w:rPr>
          <w:rFonts w:ascii="Times New Roman" w:hAnsi="Times New Roman"/>
          <w:sz w:val="22"/>
          <w:szCs w:val="20"/>
          <w:lang w:val="en-US"/>
        </w:rPr>
      </w:pPr>
      <w:r w:rsidRPr="00047268">
        <w:rPr>
          <w:rFonts w:ascii="Times New Roman" w:hAnsi="Times New Roman"/>
          <w:sz w:val="22"/>
          <w:szCs w:val="20"/>
          <w:lang w:val="en-US"/>
        </w:rPr>
        <w:t xml:space="preserve">Note if it is difficult for engine to determine above implied brackets, brackets can be mandatory as input in condition </w:t>
      </w:r>
    </w:p>
    <w:p w:rsidR="007232CB" w:rsidRPr="00047268" w:rsidRDefault="007232CB" w:rsidP="00047268">
      <w:pPr>
        <w:rPr>
          <w:rFonts w:ascii="Times New Roman" w:hAnsi="Times New Roman"/>
          <w:sz w:val="22"/>
          <w:szCs w:val="20"/>
          <w:lang w:val="en-US"/>
        </w:rPr>
      </w:pPr>
    </w:p>
    <w:p w:rsidR="00047268" w:rsidRDefault="00E24F90" w:rsidP="007232CB">
      <w:pPr>
        <w:rPr>
          <w:rFonts w:ascii="Times New Roman" w:hAnsi="Times New Roman"/>
          <w:sz w:val="22"/>
          <w:szCs w:val="20"/>
          <w:lang w:val="en-US"/>
        </w:rPr>
      </w:pPr>
      <w:r w:rsidRPr="00E24F90">
        <w:rPr>
          <w:rFonts w:ascii="Times New Roman" w:hAnsi="Times New Roman"/>
          <w:b/>
          <w:sz w:val="22"/>
          <w:szCs w:val="20"/>
          <w:lang w:val="en-US"/>
        </w:rPr>
        <w:lastRenderedPageBreak/>
        <w:t>I love you so much</w:t>
      </w:r>
      <w:r w:rsidR="00047268">
        <w:rPr>
          <w:rFonts w:ascii="Times New Roman" w:hAnsi="Times New Roman"/>
          <w:sz w:val="22"/>
          <w:szCs w:val="20"/>
          <w:lang w:val="en-US"/>
        </w:rPr>
        <w:t xml:space="preserve">will evaluate to </w:t>
      </w:r>
      <w:r w:rsidR="00047268" w:rsidRPr="00047268">
        <w:rPr>
          <w:rFonts w:ascii="Times New Roman" w:hAnsi="Times New Roman"/>
          <w:sz w:val="22"/>
          <w:szCs w:val="20"/>
          <w:lang w:val="en-US"/>
        </w:rPr>
        <w:t>True</w:t>
      </w:r>
    </w:p>
    <w:p w:rsidR="007B26FF" w:rsidRDefault="00E24F90" w:rsidP="007232CB">
      <w:pPr>
        <w:rPr>
          <w:rFonts w:ascii="Times New Roman" w:hAnsi="Times New Roman"/>
          <w:sz w:val="22"/>
          <w:szCs w:val="20"/>
          <w:lang w:val="en-US"/>
        </w:rPr>
      </w:pPr>
      <w:r w:rsidRPr="00E24F90">
        <w:rPr>
          <w:rFonts w:ascii="Times New Roman" w:hAnsi="Times New Roman"/>
          <w:b/>
          <w:sz w:val="22"/>
          <w:szCs w:val="20"/>
          <w:lang w:val="en-US"/>
        </w:rPr>
        <w:t>I love you and your black dog so much</w:t>
      </w:r>
      <w:r w:rsidR="007B26FF">
        <w:rPr>
          <w:rFonts w:ascii="Times New Roman" w:hAnsi="Times New Roman"/>
          <w:sz w:val="22"/>
          <w:szCs w:val="20"/>
          <w:lang w:val="en-US"/>
        </w:rPr>
        <w:t xml:space="preserve"> will evaluate to </w:t>
      </w:r>
      <w:r w:rsidR="007B26FF" w:rsidRPr="00047268">
        <w:rPr>
          <w:rFonts w:ascii="Times New Roman" w:hAnsi="Times New Roman"/>
          <w:sz w:val="22"/>
          <w:szCs w:val="20"/>
          <w:lang w:val="en-US"/>
        </w:rPr>
        <w:t>True</w:t>
      </w:r>
    </w:p>
    <w:p w:rsidR="006F0D92" w:rsidRDefault="00E24F90" w:rsidP="007232CB">
      <w:pPr>
        <w:rPr>
          <w:rFonts w:ascii="Times New Roman" w:hAnsi="Times New Roman"/>
          <w:sz w:val="22"/>
          <w:szCs w:val="20"/>
          <w:lang w:val="en-US"/>
        </w:rPr>
      </w:pPr>
      <w:r w:rsidRPr="00E24F90">
        <w:rPr>
          <w:rFonts w:ascii="Times New Roman" w:hAnsi="Times New Roman"/>
          <w:b/>
          <w:sz w:val="22"/>
          <w:szCs w:val="20"/>
          <w:lang w:val="en-US"/>
        </w:rPr>
        <w:t>I love your black dog, but does he love you so much</w:t>
      </w:r>
      <w:r w:rsidR="00A965BC" w:rsidRPr="00A965BC">
        <w:rPr>
          <w:rFonts w:ascii="Times New Roman" w:hAnsi="Times New Roman"/>
          <w:sz w:val="22"/>
          <w:szCs w:val="20"/>
          <w:lang w:val="en-US"/>
        </w:rPr>
        <w:t>w</w:t>
      </w:r>
      <w:r w:rsidR="006F0D92">
        <w:rPr>
          <w:rFonts w:ascii="Times New Roman" w:hAnsi="Times New Roman"/>
          <w:sz w:val="22"/>
          <w:szCs w:val="20"/>
          <w:lang w:val="en-US"/>
        </w:rPr>
        <w:t>ill evaluate to false.</w:t>
      </w:r>
    </w:p>
    <w:p w:rsidR="00873CC9" w:rsidRDefault="008009A5" w:rsidP="007232CB">
      <w:pPr>
        <w:rPr>
          <w:rFonts w:ascii="Times New Roman" w:hAnsi="Times New Roman"/>
          <w:sz w:val="22"/>
          <w:szCs w:val="20"/>
          <w:lang w:val="en-US"/>
        </w:rPr>
      </w:pPr>
      <w:r w:rsidRPr="00E24F90">
        <w:rPr>
          <w:rFonts w:ascii="Times New Roman" w:hAnsi="Times New Roman"/>
          <w:b/>
          <w:sz w:val="22"/>
          <w:szCs w:val="20"/>
          <w:lang w:val="en-US"/>
        </w:rPr>
        <w:t>I hate him but I love you</w:t>
      </w:r>
      <w:r>
        <w:rPr>
          <w:rFonts w:ascii="Times New Roman" w:hAnsi="Times New Roman"/>
          <w:b/>
          <w:sz w:val="22"/>
          <w:szCs w:val="20"/>
          <w:lang w:val="en-US"/>
        </w:rPr>
        <w:t xml:space="preserve"> so </w:t>
      </w:r>
      <w:r>
        <w:rPr>
          <w:rFonts w:ascii="Times New Roman" w:hAnsi="Times New Roman"/>
          <w:sz w:val="22"/>
          <w:szCs w:val="20"/>
          <w:lang w:val="en-US"/>
        </w:rPr>
        <w:t xml:space="preserve">will evaluate to </w:t>
      </w:r>
      <w:r w:rsidRPr="00047268">
        <w:rPr>
          <w:rFonts w:ascii="Times New Roman" w:hAnsi="Times New Roman"/>
          <w:sz w:val="22"/>
          <w:szCs w:val="20"/>
          <w:lang w:val="en-US"/>
        </w:rPr>
        <w:t>True</w:t>
      </w:r>
    </w:p>
    <w:p w:rsidR="008009A5" w:rsidRDefault="008009A5" w:rsidP="007232CB">
      <w:pPr>
        <w:rPr>
          <w:rFonts w:ascii="Times New Roman" w:hAnsi="Times New Roman"/>
          <w:sz w:val="22"/>
          <w:szCs w:val="20"/>
          <w:lang w:val="en-US"/>
        </w:rPr>
      </w:pPr>
    </w:p>
    <w:p w:rsidR="00873CC9" w:rsidRDefault="00E24F90" w:rsidP="007232CB">
      <w:pPr>
        <w:rPr>
          <w:rFonts w:ascii="Times New Roman" w:hAnsi="Times New Roman"/>
          <w:sz w:val="22"/>
          <w:szCs w:val="20"/>
          <w:u w:val="single"/>
          <w:lang w:val="en-US"/>
        </w:rPr>
      </w:pPr>
      <w:r w:rsidRPr="00E24F90">
        <w:rPr>
          <w:rFonts w:ascii="Times New Roman" w:hAnsi="Times New Roman"/>
          <w:sz w:val="22"/>
          <w:szCs w:val="20"/>
          <w:u w:val="single"/>
          <w:lang w:val="en-US"/>
        </w:rPr>
        <w:t>Example 4</w:t>
      </w:r>
    </w:p>
    <w:p w:rsidR="00873CC9" w:rsidRDefault="001727E6" w:rsidP="007232CB">
      <w:pPr>
        <w:rPr>
          <w:rFonts w:ascii="Times New Roman" w:hAnsi="Times New Roman"/>
          <w:sz w:val="22"/>
          <w:szCs w:val="20"/>
          <w:u w:val="single"/>
          <w:lang w:val="en-US"/>
        </w:rPr>
      </w:pPr>
      <w:r>
        <w:rPr>
          <w:rFonts w:ascii="Times New Roman" w:hAnsi="Times New Roman"/>
          <w:sz w:val="22"/>
          <w:szCs w:val="20"/>
          <w:u w:val="single"/>
          <w:lang w:val="en-US"/>
        </w:rPr>
        <w:t>Condition:</w:t>
      </w:r>
      <w:r w:rsidR="00873CC9">
        <w:rPr>
          <w:rFonts w:ascii="Times New Roman" w:hAnsi="Times New Roman"/>
          <w:sz w:val="22"/>
          <w:szCs w:val="20"/>
          <w:u w:val="single"/>
          <w:lang w:val="en-US"/>
        </w:rPr>
        <w:t>no=no=no</w:t>
      </w:r>
    </w:p>
    <w:p w:rsidR="00873CC9" w:rsidRDefault="00873CC9" w:rsidP="007232CB">
      <w:pPr>
        <w:rPr>
          <w:rFonts w:ascii="Times New Roman" w:hAnsi="Times New Roman"/>
          <w:sz w:val="22"/>
          <w:szCs w:val="20"/>
          <w:u w:val="single"/>
          <w:lang w:val="en-US"/>
        </w:rPr>
      </w:pPr>
    </w:p>
    <w:p w:rsidR="00873CC9" w:rsidRPr="000B3970" w:rsidRDefault="00873CC9" w:rsidP="00873CC9">
      <w:pPr>
        <w:rPr>
          <w:rFonts w:ascii="Times New Roman" w:hAnsi="Times New Roman"/>
          <w:sz w:val="22"/>
          <w:szCs w:val="20"/>
          <w:u w:val="single"/>
          <w:lang w:val="en-US"/>
        </w:rPr>
      </w:pPr>
      <w:r>
        <w:rPr>
          <w:rFonts w:ascii="Times New Roman" w:hAnsi="Times New Roman"/>
          <w:sz w:val="22"/>
          <w:szCs w:val="20"/>
          <w:u w:val="single"/>
          <w:lang w:val="en-US"/>
        </w:rPr>
        <w:t>Oh no no! will evaluate to false.</w:t>
      </w:r>
    </w:p>
    <w:p w:rsidR="00873CC9" w:rsidRPr="000B3970" w:rsidRDefault="00873CC9" w:rsidP="00873CC9">
      <w:pPr>
        <w:rPr>
          <w:rFonts w:ascii="Times New Roman" w:hAnsi="Times New Roman"/>
          <w:sz w:val="22"/>
          <w:szCs w:val="20"/>
          <w:u w:val="single"/>
          <w:lang w:val="en-US"/>
        </w:rPr>
      </w:pPr>
      <w:r>
        <w:rPr>
          <w:rFonts w:ascii="Times New Roman" w:hAnsi="Times New Roman"/>
          <w:sz w:val="22"/>
          <w:szCs w:val="20"/>
          <w:u w:val="single"/>
          <w:lang w:val="en-US"/>
        </w:rPr>
        <w:t>Oh no nono! will evaluate to true.</w:t>
      </w:r>
    </w:p>
    <w:p w:rsidR="00873CC9" w:rsidRPr="000B3970" w:rsidRDefault="00873CC9" w:rsidP="00873CC9">
      <w:pPr>
        <w:rPr>
          <w:rFonts w:ascii="Times New Roman" w:hAnsi="Times New Roman"/>
          <w:sz w:val="22"/>
          <w:szCs w:val="20"/>
          <w:u w:val="single"/>
          <w:lang w:val="en-US"/>
        </w:rPr>
      </w:pPr>
      <w:r>
        <w:rPr>
          <w:rFonts w:ascii="Times New Roman" w:hAnsi="Times New Roman"/>
          <w:sz w:val="22"/>
          <w:szCs w:val="20"/>
          <w:u w:val="single"/>
          <w:lang w:val="en-US"/>
        </w:rPr>
        <w:t>Oh no no, oh no nono! will evaluate to true.</w:t>
      </w:r>
    </w:p>
    <w:p w:rsidR="00047268" w:rsidRDefault="00047268" w:rsidP="00047268">
      <w:pPr>
        <w:pStyle w:val="Heading2"/>
      </w:pPr>
      <w:bookmarkStart w:id="68" w:name="_Toc302982708"/>
      <w:r>
        <w:t>Loose Immediately Followed by operator &gt;</w:t>
      </w:r>
      <w:bookmarkEnd w:id="68"/>
    </w:p>
    <w:p w:rsidR="00047268" w:rsidRDefault="00047268" w:rsidP="00EB48F4">
      <w:pPr>
        <w:pStyle w:val="Heading3"/>
      </w:pPr>
      <w:bookmarkStart w:id="69" w:name="_Toc302982709"/>
      <w:r>
        <w:t>Operator evaluation</w:t>
      </w:r>
      <w:bookmarkEnd w:id="69"/>
    </w:p>
    <w:p w:rsidR="00047268" w:rsidRPr="007232CB" w:rsidRDefault="008300BC" w:rsidP="00047268">
      <w:pPr>
        <w:spacing w:after="0" w:line="240" w:lineRule="auto"/>
        <w:rPr>
          <w:rFonts w:ascii="Times New Roman" w:hAnsi="Times New Roman"/>
          <w:sz w:val="22"/>
          <w:szCs w:val="20"/>
          <w:lang w:val="en-US"/>
        </w:rPr>
      </w:pPr>
      <w:r w:rsidRPr="007232CB">
        <w:rPr>
          <w:rFonts w:ascii="Times New Roman" w:hAnsi="Times New Roman"/>
          <w:sz w:val="22"/>
          <w:szCs w:val="20"/>
          <w:lang w:val="en-US"/>
        </w:rPr>
        <w:t>A&gt;B (with A and B being any type of condition, including macros and bracketed condition structures) will behave exactly as (A+B)&amp;!(A+*+B).</w:t>
      </w:r>
    </w:p>
    <w:p w:rsidR="00047268" w:rsidRDefault="00047268" w:rsidP="00EB48F4">
      <w:pPr>
        <w:pStyle w:val="Heading3"/>
      </w:pPr>
      <w:bookmarkStart w:id="70" w:name="_Toc302982710"/>
      <w:r>
        <w:t>Restrictions</w:t>
      </w:r>
      <w:bookmarkEnd w:id="70"/>
    </w:p>
    <w:p w:rsidR="00047268" w:rsidRPr="007232CB" w:rsidRDefault="00047268" w:rsidP="007232CB">
      <w:pPr>
        <w:spacing w:after="0" w:line="240" w:lineRule="auto"/>
        <w:rPr>
          <w:rFonts w:ascii="Times New Roman" w:hAnsi="Times New Roman"/>
          <w:sz w:val="22"/>
          <w:szCs w:val="20"/>
          <w:lang w:val="en-US"/>
        </w:rPr>
      </w:pPr>
      <w:r w:rsidRPr="00487814">
        <w:rPr>
          <w:rFonts w:ascii="Times New Roman" w:hAnsi="Times New Roman"/>
          <w:sz w:val="22"/>
          <w:szCs w:val="20"/>
          <w:lang w:val="en-US"/>
        </w:rPr>
        <w:t xml:space="preserve">Operator </w:t>
      </w:r>
      <w:r w:rsidR="008300BC" w:rsidRPr="00487814">
        <w:rPr>
          <w:rFonts w:ascii="Times New Roman" w:hAnsi="Times New Roman"/>
          <w:sz w:val="22"/>
          <w:szCs w:val="20"/>
          <w:lang w:val="en-US"/>
        </w:rPr>
        <w:t>&gt; will work between any type of conditions</w:t>
      </w:r>
      <w:r w:rsidRPr="00487814">
        <w:rPr>
          <w:rFonts w:ascii="Times New Roman" w:hAnsi="Times New Roman"/>
          <w:sz w:val="22"/>
          <w:szCs w:val="20"/>
          <w:lang w:val="en-US"/>
        </w:rPr>
        <w:t>.</w:t>
      </w:r>
      <w:r w:rsidR="007B26FF" w:rsidRPr="00487814">
        <w:rPr>
          <w:rFonts w:ascii="Times New Roman" w:hAnsi="Times New Roman"/>
          <w:sz w:val="22"/>
          <w:szCs w:val="20"/>
          <w:lang w:val="en-US"/>
        </w:rPr>
        <w:t>If the first Condition is triggered more than once before the second Condition, then the operator will return False (see example 3 below).</w:t>
      </w:r>
    </w:p>
    <w:p w:rsidR="00047268" w:rsidRDefault="00047268" w:rsidP="00EB48F4">
      <w:pPr>
        <w:pStyle w:val="Heading3"/>
      </w:pPr>
      <w:bookmarkStart w:id="71" w:name="_Toc302982711"/>
      <w:r>
        <w:t>Examples</w:t>
      </w:r>
      <w:bookmarkEnd w:id="71"/>
    </w:p>
    <w:p w:rsidR="00047268" w:rsidRPr="007232CB" w:rsidRDefault="00047268"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Example 1</w:t>
      </w:r>
    </w:p>
    <w:p w:rsidR="008300BC"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Condition: (Dogs/cats) &gt; (eat+food)</w:t>
      </w:r>
    </w:p>
    <w:p w:rsidR="000D62FB" w:rsidRDefault="000D62FB" w:rsidP="007232CB">
      <w:pPr>
        <w:spacing w:after="0" w:line="240" w:lineRule="auto"/>
        <w:rPr>
          <w:rFonts w:ascii="Times New Roman" w:hAnsi="Times New Roman"/>
          <w:sz w:val="22"/>
          <w:szCs w:val="20"/>
          <w:lang w:val="en-US"/>
        </w:rPr>
      </w:pPr>
    </w:p>
    <w:p w:rsidR="000D62FB" w:rsidRPr="007232CB" w:rsidRDefault="000D62FB" w:rsidP="007232CB">
      <w:pPr>
        <w:spacing w:after="0" w:line="240" w:lineRule="auto"/>
        <w:rPr>
          <w:rFonts w:ascii="Times New Roman" w:hAnsi="Times New Roman"/>
          <w:sz w:val="22"/>
          <w:szCs w:val="20"/>
          <w:lang w:val="en-US"/>
        </w:rPr>
      </w:pPr>
      <w:r>
        <w:rPr>
          <w:rFonts w:ascii="Times New Roman" w:hAnsi="Times New Roman"/>
          <w:sz w:val="22"/>
          <w:szCs w:val="20"/>
          <w:lang w:val="en-US"/>
        </w:rPr>
        <w:t>Test string:- most cats eat lots of food</w:t>
      </w:r>
    </w:p>
    <w:p w:rsidR="008300BC" w:rsidRDefault="008300BC" w:rsidP="008300BC"/>
    <w:tbl>
      <w:tblPr>
        <w:tblW w:w="81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0"/>
        <w:gridCol w:w="960"/>
        <w:gridCol w:w="960"/>
        <w:gridCol w:w="960"/>
        <w:gridCol w:w="960"/>
        <w:gridCol w:w="960"/>
        <w:gridCol w:w="960"/>
        <w:gridCol w:w="960"/>
      </w:tblGrid>
      <w:tr w:rsidR="008300BC" w:rsidTr="008300BC">
        <w:trPr>
          <w:trHeight w:val="300"/>
        </w:trPr>
        <w:tc>
          <w:tcPr>
            <w:tcW w:w="1460" w:type="dxa"/>
            <w:noWrap/>
            <w:vAlign w:val="bottom"/>
            <w:hideMark/>
          </w:tcPr>
          <w:p w:rsidR="008300BC" w:rsidRPr="007232CB" w:rsidRDefault="008300BC" w:rsidP="007232CB">
            <w:pPr>
              <w:spacing w:after="0" w:line="240" w:lineRule="auto"/>
              <w:rPr>
                <w:rFonts w:ascii="Times New Roman" w:hAnsi="Times New Roman"/>
                <w:b/>
                <w:sz w:val="22"/>
                <w:szCs w:val="20"/>
                <w:lang w:val="en-US"/>
              </w:rPr>
            </w:pPr>
            <w:r w:rsidRPr="007232CB">
              <w:rPr>
                <w:rFonts w:ascii="Times New Roman" w:hAnsi="Times New Roman"/>
                <w:b/>
                <w:sz w:val="22"/>
                <w:szCs w:val="20"/>
                <w:lang w:val="en-US"/>
              </w:rPr>
              <w:t>Input</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 xml:space="preserve">most </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cats</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eat</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lots</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 xml:space="preserve">of </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food</w:t>
            </w:r>
          </w:p>
        </w:tc>
      </w:tr>
      <w:tr w:rsidR="008300BC" w:rsidTr="008300BC">
        <w:trPr>
          <w:trHeight w:val="300"/>
        </w:trPr>
        <w:tc>
          <w:tcPr>
            <w:tcW w:w="1460" w:type="dxa"/>
            <w:noWrap/>
            <w:vAlign w:val="bottom"/>
            <w:hideMark/>
          </w:tcPr>
          <w:p w:rsidR="008300BC" w:rsidRPr="007232CB" w:rsidRDefault="008300BC" w:rsidP="007232CB">
            <w:pPr>
              <w:spacing w:after="0" w:line="240" w:lineRule="auto"/>
              <w:rPr>
                <w:rFonts w:ascii="Times New Roman" w:hAnsi="Times New Roman"/>
                <w:b/>
                <w:sz w:val="22"/>
                <w:szCs w:val="20"/>
                <w:lang w:val="en-US"/>
              </w:rPr>
            </w:pPr>
            <w:r w:rsidRPr="007232CB">
              <w:rPr>
                <w:rFonts w:ascii="Times New Roman" w:hAnsi="Times New Roman"/>
                <w:b/>
                <w:sz w:val="22"/>
                <w:szCs w:val="20"/>
                <w:lang w:val="en-US"/>
              </w:rPr>
              <w:t>Word position</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1</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2</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3</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4</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5</w:t>
            </w:r>
          </w:p>
        </w:tc>
        <w:tc>
          <w:tcPr>
            <w:tcW w:w="960" w:type="dxa"/>
            <w:noWrap/>
            <w:vAlign w:val="bottom"/>
            <w:hideMark/>
          </w:tcPr>
          <w:p w:rsidR="008300BC" w:rsidRPr="007232CB" w:rsidRDefault="008300BC" w:rsidP="007232CB">
            <w:pPr>
              <w:spacing w:after="0" w:line="240" w:lineRule="auto"/>
              <w:rPr>
                <w:rFonts w:ascii="Times New Roman" w:hAnsi="Times New Roman"/>
                <w:sz w:val="22"/>
                <w:szCs w:val="20"/>
                <w:lang w:val="en-US"/>
              </w:rPr>
            </w:pPr>
            <w:r w:rsidRPr="007232CB">
              <w:rPr>
                <w:rFonts w:ascii="Times New Roman" w:hAnsi="Times New Roman"/>
                <w:sz w:val="22"/>
                <w:szCs w:val="20"/>
                <w:lang w:val="en-US"/>
              </w:rPr>
              <w:t>6</w:t>
            </w:r>
          </w:p>
        </w:tc>
      </w:tr>
    </w:tbl>
    <w:p w:rsidR="008300BC" w:rsidRPr="007232CB" w:rsidRDefault="008300BC" w:rsidP="008300BC">
      <w:pPr>
        <w:rPr>
          <w:rFonts w:ascii="Times New Roman" w:hAnsi="Times New Roman"/>
          <w:sz w:val="22"/>
          <w:szCs w:val="20"/>
          <w:lang w:val="en-US"/>
        </w:rPr>
      </w:pPr>
    </w:p>
    <w:p w:rsidR="008300BC" w:rsidRPr="007232CB" w:rsidRDefault="008300BC" w:rsidP="008300BC">
      <w:pPr>
        <w:rPr>
          <w:rFonts w:ascii="Times New Roman" w:hAnsi="Times New Roman"/>
          <w:sz w:val="22"/>
          <w:szCs w:val="20"/>
          <w:lang w:val="en-US"/>
        </w:rPr>
      </w:pPr>
      <w:r w:rsidRPr="007232CB">
        <w:rPr>
          <w:rFonts w:ascii="Times New Roman" w:hAnsi="Times New Roman"/>
          <w:sz w:val="22"/>
          <w:szCs w:val="20"/>
          <w:lang w:val="en-US"/>
        </w:rPr>
        <w:t xml:space="preserve">(Dogs/cats) evaluates to true with start position 2,end position 2 </w:t>
      </w:r>
      <w:r w:rsidR="00223777" w:rsidRPr="007232CB">
        <w:rPr>
          <w:rFonts w:ascii="Times New Roman" w:hAnsi="Times New Roman"/>
          <w:sz w:val="22"/>
          <w:szCs w:val="20"/>
          <w:lang w:val="en-US"/>
        </w:rPr>
        <w:t>i.e.</w:t>
      </w:r>
      <w:r w:rsidRPr="007232CB">
        <w:rPr>
          <w:rFonts w:ascii="Times New Roman" w:hAnsi="Times New Roman"/>
          <w:sz w:val="22"/>
          <w:szCs w:val="20"/>
          <w:lang w:val="en-US"/>
        </w:rPr>
        <w:t xml:space="preserve"> T 2,2</w:t>
      </w:r>
    </w:p>
    <w:p w:rsidR="008300BC" w:rsidRPr="007232CB" w:rsidRDefault="008300BC" w:rsidP="008300BC">
      <w:pPr>
        <w:rPr>
          <w:rFonts w:ascii="Times New Roman" w:hAnsi="Times New Roman"/>
          <w:sz w:val="22"/>
          <w:szCs w:val="20"/>
          <w:lang w:val="en-US"/>
        </w:rPr>
      </w:pPr>
    </w:p>
    <w:p w:rsidR="008300BC" w:rsidRPr="007232CB" w:rsidRDefault="008300BC" w:rsidP="008300BC">
      <w:pPr>
        <w:rPr>
          <w:rFonts w:ascii="Times New Roman" w:hAnsi="Times New Roman"/>
          <w:sz w:val="22"/>
          <w:szCs w:val="20"/>
          <w:lang w:val="en-US"/>
        </w:rPr>
      </w:pPr>
      <w:r w:rsidRPr="007232CB">
        <w:rPr>
          <w:rFonts w:ascii="Times New Roman" w:hAnsi="Times New Roman"/>
          <w:sz w:val="22"/>
          <w:szCs w:val="20"/>
          <w:lang w:val="en-US"/>
        </w:rPr>
        <w:t xml:space="preserve">(eat+food) evaluates to true with start position 3 , end position 6 </w:t>
      </w:r>
      <w:r w:rsidR="00223777" w:rsidRPr="007232CB">
        <w:rPr>
          <w:rFonts w:ascii="Times New Roman" w:hAnsi="Times New Roman"/>
          <w:sz w:val="22"/>
          <w:szCs w:val="20"/>
          <w:lang w:val="en-US"/>
        </w:rPr>
        <w:t>i.e.</w:t>
      </w:r>
      <w:r w:rsidRPr="007232CB">
        <w:rPr>
          <w:rFonts w:ascii="Times New Roman" w:hAnsi="Times New Roman"/>
          <w:sz w:val="22"/>
          <w:szCs w:val="20"/>
          <w:lang w:val="en-US"/>
        </w:rPr>
        <w:t xml:space="preserve"> T 3,6</w:t>
      </w:r>
    </w:p>
    <w:p w:rsidR="008300BC" w:rsidRPr="007232CB" w:rsidRDefault="008300BC" w:rsidP="008300BC">
      <w:pPr>
        <w:rPr>
          <w:rFonts w:ascii="Times New Roman" w:hAnsi="Times New Roman"/>
          <w:sz w:val="22"/>
          <w:szCs w:val="20"/>
          <w:lang w:val="en-US"/>
        </w:rPr>
      </w:pPr>
      <w:r w:rsidRPr="007232CB">
        <w:rPr>
          <w:rFonts w:ascii="Times New Roman" w:hAnsi="Times New Roman"/>
          <w:sz w:val="22"/>
          <w:szCs w:val="20"/>
          <w:lang w:val="en-US"/>
        </w:rPr>
        <w:t>Both left hand side and right hand side = T, compare the position to determine if &gt; evaluates to true or false</w:t>
      </w:r>
    </w:p>
    <w:p w:rsidR="008300BC" w:rsidRPr="007232CB" w:rsidRDefault="008300BC" w:rsidP="008300BC">
      <w:pPr>
        <w:rPr>
          <w:rFonts w:ascii="Times New Roman" w:hAnsi="Times New Roman"/>
          <w:sz w:val="22"/>
          <w:szCs w:val="20"/>
          <w:lang w:val="en-US"/>
        </w:rPr>
      </w:pPr>
    </w:p>
    <w:p w:rsidR="008300BC" w:rsidRPr="007232CB" w:rsidRDefault="008300BC" w:rsidP="008300BC">
      <w:pPr>
        <w:rPr>
          <w:rFonts w:ascii="Times New Roman" w:hAnsi="Times New Roman"/>
          <w:sz w:val="22"/>
          <w:szCs w:val="20"/>
          <w:lang w:val="en-US"/>
        </w:rPr>
      </w:pPr>
      <w:r w:rsidRPr="007232CB">
        <w:rPr>
          <w:rFonts w:ascii="Times New Roman" w:hAnsi="Times New Roman"/>
          <w:sz w:val="22"/>
          <w:szCs w:val="20"/>
          <w:lang w:val="en-US"/>
        </w:rPr>
        <w:lastRenderedPageBreak/>
        <w:t>End Position of left hand side should be =  start position of right hand side -1.</w:t>
      </w:r>
    </w:p>
    <w:p w:rsidR="008300BC" w:rsidRPr="007232CB" w:rsidRDefault="008300BC" w:rsidP="008300BC">
      <w:pPr>
        <w:rPr>
          <w:rFonts w:ascii="Times New Roman" w:hAnsi="Times New Roman"/>
          <w:sz w:val="22"/>
          <w:szCs w:val="20"/>
          <w:lang w:val="en-US"/>
        </w:rPr>
      </w:pPr>
      <w:r w:rsidRPr="007232CB">
        <w:rPr>
          <w:rFonts w:ascii="Times New Roman" w:hAnsi="Times New Roman"/>
          <w:sz w:val="22"/>
          <w:szCs w:val="20"/>
          <w:lang w:val="en-US"/>
        </w:rPr>
        <w:t xml:space="preserve">End position of left end side is 2 which is equal to start position of right end side </w:t>
      </w:r>
      <w:r w:rsidR="00223777">
        <w:rPr>
          <w:rFonts w:ascii="Times New Roman" w:hAnsi="Times New Roman"/>
          <w:sz w:val="22"/>
          <w:szCs w:val="20"/>
          <w:lang w:val="en-US"/>
        </w:rPr>
        <w:t xml:space="preserve">(3) </w:t>
      </w:r>
      <w:r w:rsidRPr="007232CB">
        <w:rPr>
          <w:rFonts w:ascii="Times New Roman" w:hAnsi="Times New Roman"/>
          <w:sz w:val="22"/>
          <w:szCs w:val="20"/>
          <w:lang w:val="en-US"/>
        </w:rPr>
        <w:t>-1</w:t>
      </w:r>
    </w:p>
    <w:p w:rsidR="008300BC" w:rsidRPr="007232CB" w:rsidRDefault="008300BC" w:rsidP="008300BC">
      <w:pPr>
        <w:rPr>
          <w:rFonts w:ascii="Times New Roman" w:hAnsi="Times New Roman"/>
          <w:sz w:val="22"/>
          <w:szCs w:val="20"/>
          <w:lang w:val="en-US"/>
        </w:rPr>
      </w:pPr>
      <w:r w:rsidRPr="007232CB">
        <w:rPr>
          <w:rFonts w:ascii="Times New Roman" w:hAnsi="Times New Roman"/>
          <w:sz w:val="22"/>
          <w:szCs w:val="20"/>
          <w:lang w:val="en-US"/>
        </w:rPr>
        <w:t>Hence condition (Dogs/cats) &gt; (eat+food) evaluates to True.</w:t>
      </w:r>
    </w:p>
    <w:p w:rsidR="007232CB" w:rsidRDefault="007232CB" w:rsidP="008300BC"/>
    <w:p w:rsidR="008300BC" w:rsidRPr="008300BC" w:rsidRDefault="008300BC" w:rsidP="008300BC">
      <w:pPr>
        <w:rPr>
          <w:u w:val="single"/>
        </w:rPr>
      </w:pPr>
      <w:r>
        <w:rPr>
          <w:u w:val="single"/>
        </w:rPr>
        <w:t>Example 2</w:t>
      </w:r>
    </w:p>
    <w:p w:rsidR="008300BC" w:rsidRPr="007232CB" w:rsidRDefault="008300BC" w:rsidP="008300BC">
      <w:pPr>
        <w:rPr>
          <w:rFonts w:ascii="Times New Roman" w:hAnsi="Times New Roman"/>
          <w:sz w:val="22"/>
          <w:szCs w:val="20"/>
          <w:lang w:val="en-US"/>
        </w:rPr>
      </w:pPr>
      <w:r w:rsidRPr="007232CB">
        <w:rPr>
          <w:rFonts w:ascii="Times New Roman" w:hAnsi="Times New Roman"/>
          <w:sz w:val="22"/>
          <w:szCs w:val="20"/>
          <w:lang w:val="en-US"/>
        </w:rPr>
        <w:t xml:space="preserve">Condition: </w:t>
      </w:r>
    </w:p>
    <w:p w:rsidR="00223777" w:rsidRDefault="008300BC" w:rsidP="008300BC">
      <w:pPr>
        <w:rPr>
          <w:rFonts w:ascii="Times New Roman" w:hAnsi="Times New Roman"/>
          <w:sz w:val="22"/>
          <w:szCs w:val="20"/>
          <w:lang w:val="en-US"/>
        </w:rPr>
      </w:pPr>
      <w:r w:rsidRPr="007232CB">
        <w:rPr>
          <w:rFonts w:ascii="Times New Roman" w:hAnsi="Times New Roman"/>
          <w:sz w:val="22"/>
          <w:szCs w:val="20"/>
          <w:lang w:val="en-US"/>
        </w:rPr>
        <w:t>(Dogs/cats) &gt; (eat+food)</w:t>
      </w:r>
    </w:p>
    <w:p w:rsidR="00223777" w:rsidRPr="007232CB" w:rsidRDefault="00223777" w:rsidP="008300BC">
      <w:pPr>
        <w:rPr>
          <w:rFonts w:ascii="Times New Roman" w:hAnsi="Times New Roman"/>
          <w:sz w:val="22"/>
          <w:szCs w:val="20"/>
          <w:lang w:val="en-US"/>
        </w:rPr>
      </w:pPr>
      <w:r>
        <w:rPr>
          <w:rFonts w:ascii="Times New Roman" w:hAnsi="Times New Roman"/>
          <w:sz w:val="22"/>
          <w:szCs w:val="20"/>
          <w:lang w:val="en-US"/>
        </w:rPr>
        <w:t>Test string: Most cats actually do eat food</w:t>
      </w:r>
    </w:p>
    <w:p w:rsidR="008300BC" w:rsidRPr="007232CB" w:rsidRDefault="008300BC" w:rsidP="008300BC">
      <w:pPr>
        <w:rPr>
          <w:rFonts w:ascii="Times New Roman" w:hAnsi="Times New Roman"/>
          <w:sz w:val="22"/>
          <w:szCs w:val="20"/>
          <w:lang w:val="en-US"/>
        </w:rPr>
      </w:pPr>
    </w:p>
    <w:tbl>
      <w:tblPr>
        <w:tblW w:w="81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0"/>
        <w:gridCol w:w="960"/>
        <w:gridCol w:w="960"/>
        <w:gridCol w:w="960"/>
        <w:gridCol w:w="960"/>
        <w:gridCol w:w="960"/>
        <w:gridCol w:w="960"/>
        <w:gridCol w:w="960"/>
      </w:tblGrid>
      <w:tr w:rsidR="008300BC" w:rsidRPr="007232CB" w:rsidTr="008300BC">
        <w:trPr>
          <w:trHeight w:val="300"/>
        </w:trPr>
        <w:tc>
          <w:tcPr>
            <w:tcW w:w="1460" w:type="dxa"/>
            <w:noWrap/>
            <w:vAlign w:val="bottom"/>
            <w:hideMark/>
          </w:tcPr>
          <w:p w:rsidR="008300BC" w:rsidRPr="007232CB" w:rsidRDefault="008300BC" w:rsidP="00206A34">
            <w:pPr>
              <w:rPr>
                <w:rFonts w:ascii="Times New Roman" w:hAnsi="Times New Roman"/>
                <w:b/>
                <w:sz w:val="22"/>
                <w:szCs w:val="20"/>
                <w:lang w:val="en-US"/>
              </w:rPr>
            </w:pPr>
            <w:r w:rsidRPr="007232CB">
              <w:rPr>
                <w:rFonts w:ascii="Times New Roman" w:hAnsi="Times New Roman"/>
                <w:b/>
                <w:sz w:val="22"/>
                <w:szCs w:val="20"/>
                <w:lang w:val="en-US"/>
              </w:rPr>
              <w:t>Input</w:t>
            </w:r>
          </w:p>
        </w:tc>
        <w:tc>
          <w:tcPr>
            <w:tcW w:w="960" w:type="dxa"/>
            <w:noWrap/>
            <w:vAlign w:val="bottom"/>
            <w:hideMark/>
          </w:tcPr>
          <w:p w:rsidR="008300BC" w:rsidRPr="007232CB" w:rsidRDefault="008300BC" w:rsidP="00206A34">
            <w:pPr>
              <w:rPr>
                <w:rFonts w:ascii="Times New Roman" w:hAnsi="Times New Roman"/>
                <w:sz w:val="22"/>
                <w:szCs w:val="20"/>
                <w:lang w:val="en-US"/>
              </w:rPr>
            </w:pPr>
          </w:p>
        </w:tc>
        <w:tc>
          <w:tcPr>
            <w:tcW w:w="960" w:type="dxa"/>
            <w:noWrap/>
            <w:vAlign w:val="bottom"/>
            <w:hideMark/>
          </w:tcPr>
          <w:p w:rsidR="008300BC" w:rsidRPr="007232CB" w:rsidRDefault="008300BC" w:rsidP="00206A34">
            <w:pPr>
              <w:rPr>
                <w:rFonts w:ascii="Times New Roman" w:hAnsi="Times New Roman"/>
                <w:sz w:val="22"/>
                <w:szCs w:val="20"/>
                <w:lang w:val="en-US"/>
              </w:rPr>
            </w:pPr>
            <w:r w:rsidRPr="007232CB">
              <w:rPr>
                <w:rFonts w:ascii="Times New Roman" w:hAnsi="Times New Roman"/>
                <w:sz w:val="22"/>
                <w:szCs w:val="20"/>
                <w:lang w:val="en-US"/>
              </w:rPr>
              <w:t xml:space="preserve">most </w:t>
            </w:r>
          </w:p>
        </w:tc>
        <w:tc>
          <w:tcPr>
            <w:tcW w:w="960" w:type="dxa"/>
            <w:noWrap/>
            <w:vAlign w:val="bottom"/>
            <w:hideMark/>
          </w:tcPr>
          <w:p w:rsidR="008300BC" w:rsidRPr="007232CB" w:rsidRDefault="008300BC" w:rsidP="00206A34">
            <w:pPr>
              <w:rPr>
                <w:rFonts w:ascii="Times New Roman" w:hAnsi="Times New Roman"/>
                <w:sz w:val="22"/>
                <w:szCs w:val="20"/>
                <w:lang w:val="en-US"/>
              </w:rPr>
            </w:pPr>
            <w:r w:rsidRPr="007232CB">
              <w:rPr>
                <w:rFonts w:ascii="Times New Roman" w:hAnsi="Times New Roman"/>
                <w:sz w:val="22"/>
                <w:szCs w:val="20"/>
                <w:lang w:val="en-US"/>
              </w:rPr>
              <w:t>cats</w:t>
            </w:r>
          </w:p>
        </w:tc>
        <w:tc>
          <w:tcPr>
            <w:tcW w:w="960" w:type="dxa"/>
            <w:noWrap/>
            <w:vAlign w:val="bottom"/>
            <w:hideMark/>
          </w:tcPr>
          <w:p w:rsidR="008300BC" w:rsidRPr="007232CB" w:rsidRDefault="008300BC" w:rsidP="00206A34">
            <w:pPr>
              <w:rPr>
                <w:rFonts w:ascii="Times New Roman" w:hAnsi="Times New Roman"/>
                <w:sz w:val="22"/>
                <w:szCs w:val="20"/>
                <w:lang w:val="en-US"/>
              </w:rPr>
            </w:pPr>
            <w:r w:rsidRPr="007232CB">
              <w:rPr>
                <w:rFonts w:ascii="Times New Roman" w:hAnsi="Times New Roman"/>
                <w:sz w:val="22"/>
                <w:szCs w:val="20"/>
                <w:lang w:val="en-US"/>
              </w:rPr>
              <w:t>actually</w:t>
            </w:r>
          </w:p>
        </w:tc>
        <w:tc>
          <w:tcPr>
            <w:tcW w:w="960" w:type="dxa"/>
            <w:noWrap/>
            <w:vAlign w:val="bottom"/>
            <w:hideMark/>
          </w:tcPr>
          <w:p w:rsidR="008300BC" w:rsidRPr="007232CB" w:rsidRDefault="008300BC" w:rsidP="00206A34">
            <w:pPr>
              <w:rPr>
                <w:rFonts w:ascii="Times New Roman" w:hAnsi="Times New Roman"/>
                <w:sz w:val="22"/>
                <w:szCs w:val="20"/>
                <w:lang w:val="en-US"/>
              </w:rPr>
            </w:pPr>
            <w:r w:rsidRPr="007232CB">
              <w:rPr>
                <w:rFonts w:ascii="Times New Roman" w:hAnsi="Times New Roman"/>
                <w:sz w:val="22"/>
                <w:szCs w:val="20"/>
                <w:lang w:val="en-US"/>
              </w:rPr>
              <w:t>do</w:t>
            </w:r>
          </w:p>
        </w:tc>
        <w:tc>
          <w:tcPr>
            <w:tcW w:w="960" w:type="dxa"/>
            <w:noWrap/>
            <w:vAlign w:val="bottom"/>
            <w:hideMark/>
          </w:tcPr>
          <w:p w:rsidR="008300BC" w:rsidRPr="007232CB" w:rsidRDefault="0015510D" w:rsidP="00206A34">
            <w:pPr>
              <w:rPr>
                <w:rFonts w:ascii="Times New Roman" w:hAnsi="Times New Roman"/>
                <w:sz w:val="22"/>
                <w:szCs w:val="20"/>
                <w:lang w:val="en-US"/>
              </w:rPr>
            </w:pPr>
            <w:r w:rsidRPr="007232CB">
              <w:rPr>
                <w:rFonts w:ascii="Times New Roman" w:hAnsi="Times New Roman"/>
                <w:sz w:val="22"/>
                <w:szCs w:val="20"/>
                <w:lang w:val="en-US"/>
              </w:rPr>
              <w:t>E</w:t>
            </w:r>
            <w:r w:rsidR="008300BC" w:rsidRPr="007232CB">
              <w:rPr>
                <w:rFonts w:ascii="Times New Roman" w:hAnsi="Times New Roman"/>
                <w:sz w:val="22"/>
                <w:szCs w:val="20"/>
                <w:lang w:val="en-US"/>
              </w:rPr>
              <w:t>at</w:t>
            </w:r>
          </w:p>
        </w:tc>
        <w:tc>
          <w:tcPr>
            <w:tcW w:w="960" w:type="dxa"/>
            <w:noWrap/>
            <w:vAlign w:val="bottom"/>
            <w:hideMark/>
          </w:tcPr>
          <w:p w:rsidR="008300BC" w:rsidRPr="007232CB" w:rsidRDefault="008300BC" w:rsidP="00206A34">
            <w:pPr>
              <w:rPr>
                <w:rFonts w:ascii="Times New Roman" w:hAnsi="Times New Roman"/>
                <w:sz w:val="22"/>
                <w:szCs w:val="20"/>
                <w:lang w:val="en-US"/>
              </w:rPr>
            </w:pPr>
            <w:r w:rsidRPr="007232CB">
              <w:rPr>
                <w:rFonts w:ascii="Times New Roman" w:hAnsi="Times New Roman"/>
                <w:sz w:val="22"/>
                <w:szCs w:val="20"/>
                <w:lang w:val="en-US"/>
              </w:rPr>
              <w:t>Food</w:t>
            </w:r>
          </w:p>
        </w:tc>
      </w:tr>
      <w:tr w:rsidR="008300BC" w:rsidRPr="007232CB" w:rsidTr="008300BC">
        <w:trPr>
          <w:trHeight w:val="300"/>
        </w:trPr>
        <w:tc>
          <w:tcPr>
            <w:tcW w:w="1460" w:type="dxa"/>
            <w:noWrap/>
            <w:vAlign w:val="bottom"/>
            <w:hideMark/>
          </w:tcPr>
          <w:p w:rsidR="008300BC" w:rsidRPr="007232CB" w:rsidRDefault="008300BC" w:rsidP="00206A34">
            <w:pPr>
              <w:rPr>
                <w:rFonts w:ascii="Times New Roman" w:hAnsi="Times New Roman"/>
                <w:b/>
                <w:sz w:val="22"/>
                <w:szCs w:val="20"/>
                <w:lang w:val="en-US"/>
              </w:rPr>
            </w:pPr>
            <w:r w:rsidRPr="007232CB">
              <w:rPr>
                <w:rFonts w:ascii="Times New Roman" w:hAnsi="Times New Roman"/>
                <w:b/>
                <w:sz w:val="22"/>
                <w:szCs w:val="20"/>
                <w:lang w:val="en-US"/>
              </w:rPr>
              <w:t>Word position</w:t>
            </w:r>
          </w:p>
        </w:tc>
        <w:tc>
          <w:tcPr>
            <w:tcW w:w="960" w:type="dxa"/>
            <w:noWrap/>
            <w:vAlign w:val="bottom"/>
            <w:hideMark/>
          </w:tcPr>
          <w:p w:rsidR="008300BC" w:rsidRPr="007232CB" w:rsidRDefault="008300BC" w:rsidP="00206A34">
            <w:pPr>
              <w:rPr>
                <w:rFonts w:ascii="Times New Roman" w:hAnsi="Times New Roman"/>
                <w:sz w:val="22"/>
                <w:szCs w:val="20"/>
                <w:lang w:val="en-US"/>
              </w:rPr>
            </w:pPr>
          </w:p>
        </w:tc>
        <w:tc>
          <w:tcPr>
            <w:tcW w:w="960" w:type="dxa"/>
            <w:noWrap/>
            <w:vAlign w:val="bottom"/>
            <w:hideMark/>
          </w:tcPr>
          <w:p w:rsidR="008300BC" w:rsidRPr="007232CB" w:rsidRDefault="008300BC" w:rsidP="00206A34">
            <w:pPr>
              <w:rPr>
                <w:rFonts w:ascii="Times New Roman" w:hAnsi="Times New Roman"/>
                <w:sz w:val="22"/>
                <w:szCs w:val="20"/>
                <w:lang w:val="en-US"/>
              </w:rPr>
            </w:pPr>
            <w:r w:rsidRPr="007232CB">
              <w:rPr>
                <w:rFonts w:ascii="Times New Roman" w:hAnsi="Times New Roman"/>
                <w:sz w:val="22"/>
                <w:szCs w:val="20"/>
                <w:lang w:val="en-US"/>
              </w:rPr>
              <w:t>1</w:t>
            </w:r>
          </w:p>
        </w:tc>
        <w:tc>
          <w:tcPr>
            <w:tcW w:w="960" w:type="dxa"/>
            <w:noWrap/>
            <w:vAlign w:val="bottom"/>
            <w:hideMark/>
          </w:tcPr>
          <w:p w:rsidR="008300BC" w:rsidRPr="007232CB" w:rsidRDefault="008300BC" w:rsidP="00206A34">
            <w:pPr>
              <w:rPr>
                <w:rFonts w:ascii="Times New Roman" w:hAnsi="Times New Roman"/>
                <w:sz w:val="22"/>
                <w:szCs w:val="20"/>
                <w:lang w:val="en-US"/>
              </w:rPr>
            </w:pPr>
            <w:r w:rsidRPr="007232CB">
              <w:rPr>
                <w:rFonts w:ascii="Times New Roman" w:hAnsi="Times New Roman"/>
                <w:sz w:val="22"/>
                <w:szCs w:val="20"/>
                <w:lang w:val="en-US"/>
              </w:rPr>
              <w:t>2</w:t>
            </w:r>
          </w:p>
        </w:tc>
        <w:tc>
          <w:tcPr>
            <w:tcW w:w="960" w:type="dxa"/>
            <w:noWrap/>
            <w:vAlign w:val="bottom"/>
            <w:hideMark/>
          </w:tcPr>
          <w:p w:rsidR="008300BC" w:rsidRPr="007232CB" w:rsidRDefault="008300BC" w:rsidP="00206A34">
            <w:pPr>
              <w:rPr>
                <w:rFonts w:ascii="Times New Roman" w:hAnsi="Times New Roman"/>
                <w:sz w:val="22"/>
                <w:szCs w:val="20"/>
                <w:lang w:val="en-US"/>
              </w:rPr>
            </w:pPr>
            <w:r w:rsidRPr="007232CB">
              <w:rPr>
                <w:rFonts w:ascii="Times New Roman" w:hAnsi="Times New Roman"/>
                <w:sz w:val="22"/>
                <w:szCs w:val="20"/>
                <w:lang w:val="en-US"/>
              </w:rPr>
              <w:t>3</w:t>
            </w:r>
          </w:p>
        </w:tc>
        <w:tc>
          <w:tcPr>
            <w:tcW w:w="960" w:type="dxa"/>
            <w:noWrap/>
            <w:vAlign w:val="bottom"/>
            <w:hideMark/>
          </w:tcPr>
          <w:p w:rsidR="008300BC" w:rsidRPr="007232CB" w:rsidRDefault="008300BC" w:rsidP="00206A34">
            <w:pPr>
              <w:rPr>
                <w:rFonts w:ascii="Times New Roman" w:hAnsi="Times New Roman"/>
                <w:sz w:val="22"/>
                <w:szCs w:val="20"/>
                <w:lang w:val="en-US"/>
              </w:rPr>
            </w:pPr>
            <w:r w:rsidRPr="007232CB">
              <w:rPr>
                <w:rFonts w:ascii="Times New Roman" w:hAnsi="Times New Roman"/>
                <w:sz w:val="22"/>
                <w:szCs w:val="20"/>
                <w:lang w:val="en-US"/>
              </w:rPr>
              <w:t>4</w:t>
            </w:r>
          </w:p>
        </w:tc>
        <w:tc>
          <w:tcPr>
            <w:tcW w:w="960" w:type="dxa"/>
            <w:noWrap/>
            <w:vAlign w:val="bottom"/>
            <w:hideMark/>
          </w:tcPr>
          <w:p w:rsidR="008300BC" w:rsidRPr="007232CB" w:rsidRDefault="008300BC" w:rsidP="00206A34">
            <w:pPr>
              <w:rPr>
                <w:rFonts w:ascii="Times New Roman" w:hAnsi="Times New Roman"/>
                <w:sz w:val="22"/>
                <w:szCs w:val="20"/>
                <w:lang w:val="en-US"/>
              </w:rPr>
            </w:pPr>
            <w:r w:rsidRPr="007232CB">
              <w:rPr>
                <w:rFonts w:ascii="Times New Roman" w:hAnsi="Times New Roman"/>
                <w:sz w:val="22"/>
                <w:szCs w:val="20"/>
                <w:lang w:val="en-US"/>
              </w:rPr>
              <w:t>5</w:t>
            </w:r>
          </w:p>
        </w:tc>
        <w:tc>
          <w:tcPr>
            <w:tcW w:w="960" w:type="dxa"/>
            <w:noWrap/>
            <w:vAlign w:val="bottom"/>
            <w:hideMark/>
          </w:tcPr>
          <w:p w:rsidR="008300BC" w:rsidRPr="007232CB" w:rsidRDefault="008300BC" w:rsidP="00206A34">
            <w:pPr>
              <w:rPr>
                <w:rFonts w:ascii="Times New Roman" w:hAnsi="Times New Roman"/>
                <w:sz w:val="22"/>
                <w:szCs w:val="20"/>
                <w:lang w:val="en-US"/>
              </w:rPr>
            </w:pPr>
            <w:r w:rsidRPr="007232CB">
              <w:rPr>
                <w:rFonts w:ascii="Times New Roman" w:hAnsi="Times New Roman"/>
                <w:sz w:val="22"/>
                <w:szCs w:val="20"/>
                <w:lang w:val="en-US"/>
              </w:rPr>
              <w:t>6</w:t>
            </w:r>
          </w:p>
        </w:tc>
      </w:tr>
    </w:tbl>
    <w:p w:rsidR="008300BC" w:rsidRPr="007232CB" w:rsidRDefault="008300BC" w:rsidP="008300BC">
      <w:pPr>
        <w:rPr>
          <w:rFonts w:ascii="Times New Roman" w:hAnsi="Times New Roman"/>
          <w:sz w:val="22"/>
          <w:szCs w:val="20"/>
          <w:lang w:val="en-US"/>
        </w:rPr>
      </w:pPr>
    </w:p>
    <w:p w:rsidR="008300BC" w:rsidRPr="007232CB" w:rsidRDefault="008300BC" w:rsidP="008300BC">
      <w:pPr>
        <w:rPr>
          <w:rFonts w:ascii="Times New Roman" w:hAnsi="Times New Roman"/>
          <w:sz w:val="22"/>
          <w:szCs w:val="20"/>
          <w:lang w:val="en-US"/>
        </w:rPr>
      </w:pPr>
      <w:r w:rsidRPr="007232CB">
        <w:rPr>
          <w:rFonts w:ascii="Times New Roman" w:hAnsi="Times New Roman"/>
          <w:sz w:val="22"/>
          <w:szCs w:val="20"/>
          <w:lang w:val="en-US"/>
        </w:rPr>
        <w:t>Left hand side (Dogs/cats) T2,2</w:t>
      </w:r>
    </w:p>
    <w:p w:rsidR="008300BC" w:rsidRPr="007232CB" w:rsidRDefault="008300BC" w:rsidP="008300BC">
      <w:pPr>
        <w:rPr>
          <w:rFonts w:ascii="Times New Roman" w:hAnsi="Times New Roman"/>
          <w:sz w:val="22"/>
          <w:szCs w:val="20"/>
          <w:lang w:val="en-US"/>
        </w:rPr>
      </w:pPr>
      <w:r w:rsidRPr="007232CB">
        <w:rPr>
          <w:rFonts w:ascii="Times New Roman" w:hAnsi="Times New Roman"/>
          <w:sz w:val="22"/>
          <w:szCs w:val="20"/>
          <w:lang w:val="en-US"/>
        </w:rPr>
        <w:t>Right hand side (eat+food) T5,6</w:t>
      </w:r>
    </w:p>
    <w:p w:rsidR="008300BC" w:rsidRPr="007232CB" w:rsidRDefault="008300BC" w:rsidP="008300BC">
      <w:pPr>
        <w:rPr>
          <w:rFonts w:ascii="Times New Roman" w:hAnsi="Times New Roman"/>
          <w:sz w:val="22"/>
          <w:szCs w:val="20"/>
          <w:lang w:val="en-US"/>
        </w:rPr>
      </w:pPr>
      <w:r w:rsidRPr="007232CB">
        <w:rPr>
          <w:rFonts w:ascii="Times New Roman" w:hAnsi="Times New Roman"/>
          <w:sz w:val="22"/>
          <w:szCs w:val="20"/>
          <w:lang w:val="en-US"/>
        </w:rPr>
        <w:t xml:space="preserve">Both LHS and RHS are true but 2 is not equal to 5 </w:t>
      </w:r>
      <w:r w:rsidR="00223777">
        <w:rPr>
          <w:rFonts w:ascii="Times New Roman" w:hAnsi="Times New Roman"/>
          <w:sz w:val="22"/>
          <w:szCs w:val="20"/>
          <w:lang w:val="en-US"/>
        </w:rPr>
        <w:t>–</w:t>
      </w:r>
      <w:r w:rsidRPr="007232CB">
        <w:rPr>
          <w:rFonts w:ascii="Times New Roman" w:hAnsi="Times New Roman"/>
          <w:sz w:val="22"/>
          <w:szCs w:val="20"/>
          <w:lang w:val="en-US"/>
        </w:rPr>
        <w:t xml:space="preserve"> 1</w:t>
      </w:r>
      <w:r w:rsidR="00223777">
        <w:rPr>
          <w:rFonts w:ascii="Times New Roman" w:hAnsi="Times New Roman"/>
          <w:sz w:val="22"/>
          <w:szCs w:val="20"/>
          <w:lang w:val="en-US"/>
        </w:rPr>
        <w:t>,</w:t>
      </w:r>
      <w:r w:rsidRPr="007232CB">
        <w:rPr>
          <w:rFonts w:ascii="Times New Roman" w:hAnsi="Times New Roman"/>
          <w:sz w:val="22"/>
          <w:szCs w:val="20"/>
          <w:lang w:val="en-US"/>
        </w:rPr>
        <w:t xml:space="preserve"> hence overall condition becomes False.</w:t>
      </w:r>
    </w:p>
    <w:p w:rsidR="008300BC" w:rsidRPr="007232CB" w:rsidRDefault="008300BC" w:rsidP="008300BC">
      <w:pPr>
        <w:rPr>
          <w:rFonts w:ascii="Times New Roman" w:hAnsi="Times New Roman"/>
          <w:sz w:val="22"/>
          <w:szCs w:val="20"/>
          <w:lang w:val="en-US"/>
        </w:rPr>
      </w:pPr>
      <w:r w:rsidRPr="007232CB">
        <w:rPr>
          <w:rFonts w:ascii="Times New Roman" w:hAnsi="Times New Roman"/>
          <w:sz w:val="22"/>
          <w:szCs w:val="20"/>
          <w:lang w:val="en-US"/>
        </w:rPr>
        <w:t xml:space="preserve">If a word appears multiple times in user input, output can evaluate to false. </w:t>
      </w:r>
    </w:p>
    <w:p w:rsidR="00223777" w:rsidRDefault="00223777" w:rsidP="008300BC">
      <w:pPr>
        <w:rPr>
          <w:rFonts w:ascii="Times New Roman" w:hAnsi="Times New Roman"/>
          <w:sz w:val="22"/>
          <w:szCs w:val="20"/>
          <w:lang w:val="en-US"/>
        </w:rPr>
      </w:pPr>
    </w:p>
    <w:p w:rsidR="008300BC" w:rsidRPr="00223777" w:rsidRDefault="00223777" w:rsidP="008300BC">
      <w:pPr>
        <w:rPr>
          <w:u w:val="single"/>
        </w:rPr>
      </w:pPr>
      <w:r>
        <w:rPr>
          <w:u w:val="single"/>
        </w:rPr>
        <w:t>E</w:t>
      </w:r>
      <w:r w:rsidR="00322E93" w:rsidRPr="00322E93">
        <w:rPr>
          <w:u w:val="single"/>
        </w:rPr>
        <w:t>xample</w:t>
      </w:r>
      <w:r>
        <w:rPr>
          <w:u w:val="single"/>
        </w:rPr>
        <w:t xml:space="preserve"> 3</w:t>
      </w:r>
    </w:p>
    <w:p w:rsidR="00223777" w:rsidRDefault="008300BC" w:rsidP="008300BC">
      <w:pPr>
        <w:pStyle w:val="BodyText"/>
      </w:pPr>
      <w:r w:rsidRPr="007232CB">
        <w:t xml:space="preserve">Condition: </w:t>
      </w:r>
    </w:p>
    <w:p w:rsidR="00047268" w:rsidRPr="007232CB" w:rsidRDefault="008300BC" w:rsidP="008300BC">
      <w:pPr>
        <w:pStyle w:val="BodyText"/>
      </w:pPr>
      <w:r w:rsidRPr="007232CB">
        <w:t>dog&gt;cat</w:t>
      </w:r>
      <w:r w:rsidRPr="007232CB">
        <w:br/>
      </w:r>
      <w:r w:rsidRPr="007232CB">
        <w:br/>
        <w:t>'mouse dog cat horse'  evaluates to true</w:t>
      </w:r>
      <w:r w:rsidRPr="007232CB">
        <w:br/>
        <w:t>'mouse dog fish cat horse' evaluates to false</w:t>
      </w:r>
      <w:r w:rsidRPr="007232CB">
        <w:br/>
        <w:t>'dog dog cat' evaluates to false</w:t>
      </w:r>
      <w:r w:rsidR="00223777">
        <w:t xml:space="preserve"> (dog = T1,1 cat = T3,3)</w:t>
      </w:r>
      <w:r w:rsidRPr="007232CB">
        <w:br/>
      </w:r>
    </w:p>
    <w:p w:rsidR="008531EC" w:rsidRDefault="008531EC" w:rsidP="008531EC">
      <w:pPr>
        <w:pStyle w:val="Heading2"/>
      </w:pPr>
      <w:bookmarkStart w:id="72" w:name="_Toc302982712"/>
      <w:r>
        <w:t>Pipe operator with macros and bracketed structures.</w:t>
      </w:r>
      <w:bookmarkEnd w:id="72"/>
    </w:p>
    <w:p w:rsidR="008531EC" w:rsidRDefault="008531EC" w:rsidP="00EB48F4">
      <w:pPr>
        <w:pStyle w:val="Heading3"/>
      </w:pPr>
      <w:bookmarkStart w:id="73" w:name="_Toc302982713"/>
      <w:r>
        <w:t>Operator evaluation</w:t>
      </w:r>
      <w:bookmarkEnd w:id="73"/>
    </w:p>
    <w:p w:rsidR="00223777" w:rsidRDefault="008531EC" w:rsidP="008531EC">
      <w:pPr>
        <w:rPr>
          <w:rFonts w:ascii="Times New Roman" w:hAnsi="Times New Roman"/>
          <w:sz w:val="22"/>
          <w:szCs w:val="20"/>
          <w:lang w:val="en-US"/>
        </w:rPr>
      </w:pPr>
      <w:r w:rsidRPr="007232CB">
        <w:rPr>
          <w:rFonts w:ascii="Times New Roman" w:hAnsi="Times New Roman"/>
          <w:sz w:val="22"/>
          <w:szCs w:val="20"/>
          <w:lang w:val="en-US"/>
        </w:rPr>
        <w:t xml:space="preserve">The pipe operator currently only works between simple word conditions. In the future it will be allowed </w:t>
      </w:r>
      <w:r w:rsidR="00223777">
        <w:rPr>
          <w:rFonts w:ascii="Times New Roman" w:hAnsi="Times New Roman"/>
          <w:sz w:val="22"/>
          <w:szCs w:val="20"/>
          <w:lang w:val="en-US"/>
        </w:rPr>
        <w:t xml:space="preserve">to work with </w:t>
      </w:r>
      <w:r w:rsidRPr="007232CB">
        <w:rPr>
          <w:rFonts w:ascii="Times New Roman" w:hAnsi="Times New Roman"/>
          <w:sz w:val="22"/>
          <w:szCs w:val="20"/>
          <w:lang w:val="en-US"/>
        </w:rPr>
        <w:t xml:space="preserve">simple word conditions, or-conditions and macros. </w:t>
      </w:r>
    </w:p>
    <w:p w:rsidR="00223777" w:rsidRDefault="00223777" w:rsidP="008531EC">
      <w:pPr>
        <w:rPr>
          <w:rFonts w:ascii="Times New Roman" w:hAnsi="Times New Roman"/>
          <w:sz w:val="22"/>
          <w:szCs w:val="20"/>
          <w:lang w:val="en-US"/>
        </w:rPr>
      </w:pPr>
      <w:r>
        <w:rPr>
          <w:rFonts w:ascii="Times New Roman" w:hAnsi="Times New Roman"/>
          <w:sz w:val="22"/>
          <w:szCs w:val="20"/>
          <w:lang w:val="en-US"/>
        </w:rPr>
        <w:t>With</w:t>
      </w:r>
      <w:r w:rsidR="008531EC" w:rsidRPr="007232CB">
        <w:rPr>
          <w:rFonts w:ascii="Times New Roman" w:hAnsi="Times New Roman"/>
          <w:sz w:val="22"/>
          <w:szCs w:val="20"/>
          <w:lang w:val="en-US"/>
        </w:rPr>
        <w:t xml:space="preserve">or-conditions only the word list part is taken into account. The condition list is completely ignored. If the word list is empty the result is always false. </w:t>
      </w:r>
    </w:p>
    <w:p w:rsidR="00223777" w:rsidRDefault="008531EC" w:rsidP="008531EC">
      <w:pPr>
        <w:rPr>
          <w:rFonts w:ascii="Times New Roman" w:hAnsi="Times New Roman"/>
          <w:sz w:val="22"/>
          <w:szCs w:val="20"/>
          <w:lang w:val="en-US"/>
        </w:rPr>
      </w:pPr>
      <w:r w:rsidRPr="007232CB">
        <w:rPr>
          <w:rFonts w:ascii="Times New Roman" w:hAnsi="Times New Roman"/>
          <w:sz w:val="22"/>
          <w:szCs w:val="20"/>
          <w:lang w:val="en-US"/>
        </w:rPr>
        <w:t xml:space="preserve">If a macro is used with the pipe, the result will always be false unless the macro is an or-condition, in which case the aforementioned rules apply. </w:t>
      </w:r>
    </w:p>
    <w:p w:rsidR="008531EC" w:rsidRPr="007232CB" w:rsidRDefault="00FB768C" w:rsidP="008531EC">
      <w:pPr>
        <w:rPr>
          <w:rFonts w:ascii="Times New Roman" w:hAnsi="Times New Roman"/>
          <w:sz w:val="22"/>
          <w:szCs w:val="20"/>
          <w:lang w:val="en-US"/>
        </w:rPr>
      </w:pPr>
      <w:r>
        <w:rPr>
          <w:rFonts w:ascii="Times New Roman" w:hAnsi="Times New Roman"/>
          <w:sz w:val="22"/>
          <w:szCs w:val="20"/>
          <w:lang w:val="en-US"/>
        </w:rPr>
        <w:t>The result of evaluating the pipe operator is</w:t>
      </w:r>
      <w:r w:rsidR="001727E6">
        <w:rPr>
          <w:rFonts w:ascii="Times New Roman" w:hAnsi="Times New Roman"/>
          <w:sz w:val="22"/>
          <w:szCs w:val="20"/>
          <w:lang w:val="en-US"/>
        </w:rPr>
        <w:t xml:space="preserve"> equivalent to that of</w:t>
      </w:r>
      <w:r>
        <w:rPr>
          <w:rFonts w:ascii="Times New Roman" w:hAnsi="Times New Roman"/>
          <w:sz w:val="22"/>
          <w:szCs w:val="20"/>
          <w:lang w:val="en-US"/>
        </w:rPr>
        <w:t xml:space="preserve"> an OR’d list of words and </w:t>
      </w:r>
      <w:r w:rsidR="00CC5354">
        <w:rPr>
          <w:rFonts w:ascii="Times New Roman" w:hAnsi="Times New Roman"/>
          <w:sz w:val="22"/>
          <w:szCs w:val="20"/>
          <w:lang w:val="en-US"/>
        </w:rPr>
        <w:t xml:space="preserve">Immediately Followed By Conditions. </w:t>
      </w:r>
      <w:r w:rsidR="008531EC" w:rsidRPr="007232CB">
        <w:rPr>
          <w:rFonts w:ascii="Times New Roman" w:hAnsi="Times New Roman"/>
          <w:sz w:val="22"/>
          <w:szCs w:val="20"/>
          <w:lang w:val="en-US"/>
        </w:rPr>
        <w:t xml:space="preserve">Compound words will be built for all possible combinations of one word from the left word list and one from the right word list. A threshold number can be given in the engine </w:t>
      </w:r>
      <w:r w:rsidR="008531EC" w:rsidRPr="007232CB">
        <w:rPr>
          <w:rFonts w:ascii="Times New Roman" w:hAnsi="Times New Roman"/>
          <w:sz w:val="22"/>
          <w:szCs w:val="20"/>
          <w:lang w:val="en-US"/>
        </w:rPr>
        <w:lastRenderedPageBreak/>
        <w:t xml:space="preserve">configuration. If the number of </w:t>
      </w:r>
      <w:r w:rsidR="00CC5354">
        <w:rPr>
          <w:rFonts w:ascii="Times New Roman" w:hAnsi="Times New Roman"/>
          <w:sz w:val="22"/>
          <w:szCs w:val="20"/>
          <w:lang w:val="en-US"/>
        </w:rPr>
        <w:t>OR’d</w:t>
      </w:r>
      <w:r w:rsidR="00461570">
        <w:rPr>
          <w:rFonts w:ascii="Times New Roman" w:hAnsi="Times New Roman"/>
          <w:sz w:val="22"/>
          <w:szCs w:val="20"/>
          <w:lang w:val="en-US"/>
        </w:rPr>
        <w:t>Conditions</w:t>
      </w:r>
      <w:r w:rsidR="00461570" w:rsidRPr="007232CB">
        <w:rPr>
          <w:rFonts w:ascii="Times New Roman" w:hAnsi="Times New Roman"/>
          <w:sz w:val="22"/>
          <w:szCs w:val="20"/>
          <w:lang w:val="en-US"/>
        </w:rPr>
        <w:t xml:space="preserve"> to</w:t>
      </w:r>
      <w:r w:rsidR="008531EC" w:rsidRPr="007232CB">
        <w:rPr>
          <w:rFonts w:ascii="Times New Roman" w:hAnsi="Times New Roman"/>
          <w:sz w:val="22"/>
          <w:szCs w:val="20"/>
          <w:lang w:val="en-US"/>
        </w:rPr>
        <w:t xml:space="preserve"> be generated exceeds that threshold </w:t>
      </w:r>
      <w:r w:rsidR="00CC5354">
        <w:rPr>
          <w:rFonts w:ascii="Times New Roman" w:hAnsi="Times New Roman"/>
          <w:sz w:val="22"/>
          <w:szCs w:val="20"/>
          <w:lang w:val="en-US"/>
        </w:rPr>
        <w:t xml:space="preserve">then </w:t>
      </w:r>
      <w:r w:rsidR="008531EC" w:rsidRPr="007232CB">
        <w:rPr>
          <w:rFonts w:ascii="Times New Roman" w:hAnsi="Times New Roman"/>
          <w:sz w:val="22"/>
          <w:szCs w:val="20"/>
          <w:lang w:val="en-US"/>
        </w:rPr>
        <w:t xml:space="preserve">false will always be returned. An error is logged when the knowledgebase is parsed in this case. Chaining pipes is also allowed. Example (a/b)|(c|d)|(e/f)|g </w:t>
      </w:r>
    </w:p>
    <w:p w:rsidR="008531EC" w:rsidRDefault="008531EC" w:rsidP="00EB48F4">
      <w:pPr>
        <w:pStyle w:val="Heading3"/>
      </w:pPr>
      <w:bookmarkStart w:id="74" w:name="_Toc302982714"/>
      <w:r>
        <w:t>Restrictions</w:t>
      </w:r>
      <w:bookmarkEnd w:id="74"/>
    </w:p>
    <w:p w:rsidR="008531EC" w:rsidRPr="007232CB" w:rsidRDefault="0069701A" w:rsidP="008531EC">
      <w:pPr>
        <w:rPr>
          <w:rFonts w:ascii="Times New Roman" w:hAnsi="Times New Roman"/>
          <w:sz w:val="22"/>
          <w:szCs w:val="20"/>
          <w:lang w:val="en-US"/>
        </w:rPr>
      </w:pPr>
      <w:r w:rsidRPr="007232CB">
        <w:rPr>
          <w:rFonts w:ascii="Times New Roman" w:hAnsi="Times New Roman"/>
          <w:sz w:val="22"/>
          <w:szCs w:val="20"/>
          <w:lang w:val="en-US"/>
        </w:rPr>
        <w:t xml:space="preserve">Operator | will </w:t>
      </w:r>
      <w:r w:rsidR="00FB768C">
        <w:rPr>
          <w:rFonts w:ascii="Times New Roman" w:hAnsi="Times New Roman"/>
          <w:sz w:val="22"/>
          <w:szCs w:val="20"/>
          <w:lang w:val="en-US"/>
        </w:rPr>
        <w:t xml:space="preserve">only </w:t>
      </w:r>
      <w:r w:rsidRPr="007232CB">
        <w:rPr>
          <w:rFonts w:ascii="Times New Roman" w:hAnsi="Times New Roman"/>
          <w:sz w:val="22"/>
          <w:szCs w:val="20"/>
          <w:lang w:val="en-US"/>
        </w:rPr>
        <w:t>work between simple word conditions, or-conditions and</w:t>
      </w:r>
      <w:r w:rsidRPr="007232CB">
        <w:rPr>
          <w:rFonts w:ascii="Times New Roman" w:hAnsi="Times New Roman"/>
          <w:sz w:val="22"/>
          <w:szCs w:val="20"/>
          <w:lang w:val="en-US"/>
        </w:rPr>
        <w:br/>
        <w:t>macros th</w:t>
      </w:r>
      <w:r w:rsidR="000C5A91">
        <w:rPr>
          <w:rFonts w:ascii="Times New Roman" w:hAnsi="Times New Roman"/>
          <w:sz w:val="22"/>
          <w:szCs w:val="20"/>
          <w:lang w:val="en-US"/>
        </w:rPr>
        <w:t>a</w:t>
      </w:r>
      <w:r w:rsidRPr="007232CB">
        <w:rPr>
          <w:rFonts w:ascii="Times New Roman" w:hAnsi="Times New Roman"/>
          <w:sz w:val="22"/>
          <w:szCs w:val="20"/>
          <w:lang w:val="en-US"/>
        </w:rPr>
        <w:t>t are simple word conditions or or-conditions.</w:t>
      </w:r>
    </w:p>
    <w:p w:rsidR="008531EC" w:rsidRDefault="008531EC" w:rsidP="00EB48F4">
      <w:pPr>
        <w:pStyle w:val="Heading3"/>
      </w:pPr>
      <w:bookmarkStart w:id="75" w:name="_Toc302982715"/>
      <w:r>
        <w:t>Examples</w:t>
      </w:r>
      <w:bookmarkEnd w:id="75"/>
    </w:p>
    <w:p w:rsidR="008531EC" w:rsidRPr="007232CB" w:rsidRDefault="008531EC" w:rsidP="008531EC">
      <w:pPr>
        <w:rPr>
          <w:rFonts w:ascii="Times New Roman" w:hAnsi="Times New Roman"/>
          <w:sz w:val="22"/>
          <w:szCs w:val="20"/>
          <w:u w:val="single"/>
          <w:lang w:val="en-US"/>
        </w:rPr>
      </w:pPr>
      <w:r w:rsidRPr="007232CB">
        <w:rPr>
          <w:rFonts w:ascii="Times New Roman" w:hAnsi="Times New Roman"/>
          <w:sz w:val="22"/>
          <w:szCs w:val="20"/>
          <w:u w:val="single"/>
          <w:lang w:val="en-US"/>
        </w:rPr>
        <w:t>Example 1</w:t>
      </w:r>
    </w:p>
    <w:p w:rsidR="008531EC" w:rsidRPr="007232CB" w:rsidRDefault="008531EC" w:rsidP="008531EC">
      <w:pPr>
        <w:rPr>
          <w:rFonts w:ascii="Times New Roman" w:hAnsi="Times New Roman"/>
          <w:sz w:val="22"/>
          <w:szCs w:val="20"/>
          <w:lang w:val="en-US"/>
        </w:rPr>
      </w:pPr>
      <w:r w:rsidRPr="007232CB">
        <w:rPr>
          <w:rFonts w:ascii="Times New Roman" w:hAnsi="Times New Roman"/>
          <w:sz w:val="22"/>
          <w:szCs w:val="20"/>
          <w:lang w:val="en-US"/>
        </w:rPr>
        <w:t xml:space="preserve">pipe operator in simple condition police|car will </w:t>
      </w:r>
      <w:r w:rsidR="00F93753" w:rsidRPr="007232CB">
        <w:rPr>
          <w:rFonts w:ascii="Times New Roman" w:hAnsi="Times New Roman"/>
          <w:sz w:val="22"/>
          <w:szCs w:val="20"/>
          <w:lang w:val="en-US"/>
        </w:rPr>
        <w:t xml:space="preserve">expanded </w:t>
      </w:r>
      <w:r w:rsidRPr="007232CB">
        <w:rPr>
          <w:rFonts w:ascii="Times New Roman" w:hAnsi="Times New Roman"/>
          <w:sz w:val="22"/>
          <w:szCs w:val="20"/>
          <w:lang w:val="en-US"/>
        </w:rPr>
        <w:t xml:space="preserve">to policecar/(police=car) </w:t>
      </w:r>
    </w:p>
    <w:p w:rsidR="008531EC" w:rsidRPr="007232CB" w:rsidRDefault="008531EC" w:rsidP="008531EC">
      <w:pPr>
        <w:rPr>
          <w:rFonts w:ascii="Times New Roman" w:hAnsi="Times New Roman"/>
          <w:sz w:val="22"/>
          <w:szCs w:val="20"/>
          <w:lang w:val="en-US"/>
        </w:rPr>
      </w:pPr>
    </w:p>
    <w:p w:rsidR="008531EC" w:rsidRPr="007232CB" w:rsidRDefault="008531EC" w:rsidP="008531EC">
      <w:pPr>
        <w:rPr>
          <w:rFonts w:ascii="Times New Roman" w:hAnsi="Times New Roman"/>
          <w:sz w:val="22"/>
          <w:szCs w:val="20"/>
          <w:u w:val="single"/>
          <w:lang w:val="en-US"/>
        </w:rPr>
      </w:pPr>
      <w:r w:rsidRPr="007232CB">
        <w:rPr>
          <w:rFonts w:ascii="Times New Roman" w:hAnsi="Times New Roman"/>
          <w:sz w:val="22"/>
          <w:szCs w:val="20"/>
          <w:u w:val="single"/>
          <w:lang w:val="en-US"/>
        </w:rPr>
        <w:t>Example 2</w:t>
      </w:r>
    </w:p>
    <w:p w:rsidR="008531EC" w:rsidRPr="007232CB" w:rsidRDefault="008531EC" w:rsidP="008531EC">
      <w:pPr>
        <w:rPr>
          <w:rFonts w:ascii="Times New Roman" w:hAnsi="Times New Roman"/>
          <w:sz w:val="22"/>
          <w:szCs w:val="20"/>
          <w:lang w:val="en-US"/>
        </w:rPr>
      </w:pPr>
      <w:r w:rsidRPr="007232CB">
        <w:rPr>
          <w:rFonts w:ascii="Times New Roman" w:hAnsi="Times New Roman"/>
          <w:sz w:val="22"/>
          <w:szCs w:val="20"/>
          <w:lang w:val="en-US"/>
        </w:rPr>
        <w:t>Example of the pipe operator with single or operator.</w:t>
      </w:r>
    </w:p>
    <w:p w:rsidR="008531EC" w:rsidRPr="007232CB" w:rsidRDefault="008531EC" w:rsidP="008531EC">
      <w:pPr>
        <w:rPr>
          <w:rFonts w:ascii="Times New Roman" w:hAnsi="Times New Roman"/>
          <w:sz w:val="22"/>
          <w:szCs w:val="20"/>
          <w:lang w:val="en-US"/>
        </w:rPr>
      </w:pPr>
      <w:r w:rsidRPr="007232CB">
        <w:rPr>
          <w:rFonts w:ascii="Times New Roman" w:hAnsi="Times New Roman"/>
          <w:sz w:val="22"/>
          <w:szCs w:val="20"/>
          <w:lang w:val="en-US"/>
        </w:rPr>
        <w:t xml:space="preserve">police|(car/plane) will </w:t>
      </w:r>
      <w:r w:rsidR="00F93753" w:rsidRPr="007232CB">
        <w:rPr>
          <w:rFonts w:ascii="Times New Roman" w:hAnsi="Times New Roman"/>
          <w:sz w:val="22"/>
          <w:szCs w:val="20"/>
          <w:lang w:val="en-US"/>
        </w:rPr>
        <w:t xml:space="preserve">be expanded </w:t>
      </w:r>
      <w:r w:rsidRPr="007232CB">
        <w:rPr>
          <w:rFonts w:ascii="Times New Roman" w:hAnsi="Times New Roman"/>
          <w:sz w:val="22"/>
          <w:szCs w:val="20"/>
          <w:lang w:val="en-US"/>
        </w:rPr>
        <w:t>to policecar/policeplane/(police=car)/(police=plane)</w:t>
      </w:r>
    </w:p>
    <w:p w:rsidR="008531EC" w:rsidRPr="007232CB" w:rsidRDefault="008531EC" w:rsidP="008531EC">
      <w:pPr>
        <w:rPr>
          <w:rFonts w:ascii="Times New Roman" w:hAnsi="Times New Roman"/>
          <w:sz w:val="22"/>
          <w:szCs w:val="20"/>
          <w:lang w:val="en-US"/>
        </w:rPr>
      </w:pPr>
      <w:r w:rsidRPr="007232CB">
        <w:rPr>
          <w:rFonts w:ascii="Times New Roman" w:hAnsi="Times New Roman"/>
          <w:sz w:val="22"/>
          <w:szCs w:val="20"/>
          <w:lang w:val="en-US"/>
        </w:rPr>
        <w:t xml:space="preserve">Above condition will be true for </w:t>
      </w:r>
      <w:r w:rsidR="00223777">
        <w:rPr>
          <w:rFonts w:ascii="Times New Roman" w:hAnsi="Times New Roman"/>
          <w:sz w:val="22"/>
          <w:szCs w:val="20"/>
          <w:lang w:val="en-US"/>
        </w:rPr>
        <w:t>“</w:t>
      </w:r>
      <w:r w:rsidRPr="007232CB">
        <w:rPr>
          <w:rFonts w:ascii="Times New Roman" w:hAnsi="Times New Roman"/>
          <w:sz w:val="22"/>
          <w:szCs w:val="20"/>
          <w:lang w:val="en-US"/>
        </w:rPr>
        <w:t>There is a police car</w:t>
      </w:r>
      <w:r w:rsidR="00223777">
        <w:rPr>
          <w:rFonts w:ascii="Times New Roman" w:hAnsi="Times New Roman"/>
          <w:sz w:val="22"/>
          <w:szCs w:val="20"/>
          <w:lang w:val="en-US"/>
        </w:rPr>
        <w:t>”</w:t>
      </w:r>
    </w:p>
    <w:p w:rsidR="008531EC" w:rsidRPr="007232CB" w:rsidRDefault="008531EC" w:rsidP="008531EC">
      <w:pPr>
        <w:rPr>
          <w:rFonts w:ascii="Times New Roman" w:hAnsi="Times New Roman"/>
          <w:sz w:val="22"/>
          <w:szCs w:val="20"/>
          <w:lang w:val="en-US"/>
        </w:rPr>
      </w:pPr>
    </w:p>
    <w:p w:rsidR="008531EC" w:rsidRPr="007232CB" w:rsidRDefault="008531EC" w:rsidP="008531EC">
      <w:pPr>
        <w:rPr>
          <w:rFonts w:ascii="Times New Roman" w:hAnsi="Times New Roman"/>
          <w:sz w:val="22"/>
          <w:szCs w:val="20"/>
          <w:u w:val="single"/>
          <w:lang w:val="en-US"/>
        </w:rPr>
      </w:pPr>
      <w:r w:rsidRPr="007232CB">
        <w:rPr>
          <w:rFonts w:ascii="Times New Roman" w:hAnsi="Times New Roman"/>
          <w:sz w:val="22"/>
          <w:szCs w:val="20"/>
          <w:u w:val="single"/>
          <w:lang w:val="en-US"/>
        </w:rPr>
        <w:t>Example 3</w:t>
      </w:r>
    </w:p>
    <w:p w:rsidR="008531EC" w:rsidRPr="007232CB" w:rsidRDefault="008531EC" w:rsidP="008531EC">
      <w:pPr>
        <w:rPr>
          <w:rFonts w:ascii="Times New Roman" w:hAnsi="Times New Roman"/>
          <w:sz w:val="22"/>
          <w:szCs w:val="20"/>
          <w:lang w:val="en-US"/>
        </w:rPr>
      </w:pPr>
      <w:r w:rsidRPr="007232CB">
        <w:rPr>
          <w:rFonts w:ascii="Times New Roman" w:hAnsi="Times New Roman"/>
          <w:sz w:val="22"/>
          <w:szCs w:val="20"/>
          <w:lang w:val="en-US"/>
        </w:rPr>
        <w:t xml:space="preserve">When used with or condition, only </w:t>
      </w:r>
      <w:r w:rsidR="00901939">
        <w:rPr>
          <w:rFonts w:ascii="Times New Roman" w:hAnsi="Times New Roman"/>
          <w:sz w:val="22"/>
          <w:szCs w:val="20"/>
          <w:lang w:val="en-US"/>
        </w:rPr>
        <w:t xml:space="preserve">the </w:t>
      </w:r>
      <w:r w:rsidRPr="007232CB">
        <w:rPr>
          <w:rFonts w:ascii="Times New Roman" w:hAnsi="Times New Roman"/>
          <w:sz w:val="22"/>
          <w:szCs w:val="20"/>
          <w:lang w:val="en-US"/>
        </w:rPr>
        <w:t xml:space="preserve">word list part </w:t>
      </w:r>
      <w:r w:rsidR="00461570">
        <w:rPr>
          <w:rFonts w:ascii="Times New Roman" w:hAnsi="Times New Roman"/>
          <w:sz w:val="22"/>
          <w:szCs w:val="20"/>
          <w:lang w:val="en-US"/>
        </w:rPr>
        <w:t>of</w:t>
      </w:r>
      <w:r w:rsidR="00461570" w:rsidRPr="007232CB">
        <w:rPr>
          <w:rFonts w:ascii="Times New Roman" w:hAnsi="Times New Roman"/>
          <w:sz w:val="22"/>
          <w:szCs w:val="20"/>
          <w:lang w:val="en-US"/>
        </w:rPr>
        <w:t>the</w:t>
      </w:r>
      <w:r w:rsidRPr="007232CB">
        <w:rPr>
          <w:rFonts w:ascii="Times New Roman" w:hAnsi="Times New Roman"/>
          <w:sz w:val="22"/>
          <w:szCs w:val="20"/>
          <w:lang w:val="en-US"/>
        </w:rPr>
        <w:t xml:space="preserve"> or condition is </w:t>
      </w:r>
      <w:r w:rsidR="00901939">
        <w:rPr>
          <w:rFonts w:ascii="Times New Roman" w:hAnsi="Times New Roman"/>
          <w:sz w:val="22"/>
          <w:szCs w:val="20"/>
          <w:lang w:val="en-US"/>
        </w:rPr>
        <w:t>used:-</w:t>
      </w:r>
    </w:p>
    <w:p w:rsidR="00901939" w:rsidRDefault="008531EC" w:rsidP="008531EC">
      <w:pPr>
        <w:rPr>
          <w:rFonts w:ascii="Times New Roman" w:hAnsi="Times New Roman"/>
          <w:sz w:val="22"/>
          <w:szCs w:val="20"/>
          <w:lang w:val="en-US"/>
        </w:rPr>
      </w:pPr>
      <w:r w:rsidRPr="007232CB">
        <w:rPr>
          <w:rFonts w:ascii="Times New Roman" w:hAnsi="Times New Roman"/>
          <w:sz w:val="22"/>
          <w:szCs w:val="20"/>
          <w:lang w:val="en-US"/>
        </w:rPr>
        <w:t xml:space="preserve">condition (police/ambulance/(fire+fighters))|car will have (fire_+fighters) ignored. </w:t>
      </w:r>
    </w:p>
    <w:p w:rsidR="008531EC" w:rsidRPr="007232CB" w:rsidRDefault="008531EC" w:rsidP="008531EC">
      <w:pPr>
        <w:rPr>
          <w:rFonts w:ascii="Times New Roman" w:hAnsi="Times New Roman"/>
          <w:sz w:val="22"/>
          <w:szCs w:val="20"/>
          <w:lang w:val="en-US"/>
        </w:rPr>
      </w:pPr>
      <w:r w:rsidRPr="007232CB">
        <w:rPr>
          <w:rFonts w:ascii="Times New Roman" w:hAnsi="Times New Roman"/>
          <w:sz w:val="22"/>
          <w:szCs w:val="20"/>
          <w:lang w:val="en-US"/>
        </w:rPr>
        <w:t xml:space="preserve">Condition will be </w:t>
      </w:r>
      <w:r w:rsidR="00461570">
        <w:rPr>
          <w:rFonts w:ascii="Times New Roman" w:hAnsi="Times New Roman"/>
          <w:sz w:val="22"/>
          <w:szCs w:val="20"/>
          <w:lang w:val="en-US"/>
        </w:rPr>
        <w:t>condensed</w:t>
      </w:r>
      <w:r w:rsidR="00461570" w:rsidRPr="007232CB">
        <w:rPr>
          <w:rFonts w:ascii="Times New Roman" w:hAnsi="Times New Roman"/>
          <w:sz w:val="22"/>
          <w:szCs w:val="20"/>
          <w:lang w:val="en-US"/>
        </w:rPr>
        <w:t xml:space="preserve"> to</w:t>
      </w:r>
    </w:p>
    <w:p w:rsidR="008531EC" w:rsidRPr="007232CB" w:rsidRDefault="008531EC" w:rsidP="008531EC">
      <w:pPr>
        <w:rPr>
          <w:rFonts w:ascii="Times New Roman" w:hAnsi="Times New Roman"/>
          <w:sz w:val="22"/>
          <w:szCs w:val="20"/>
          <w:lang w:val="en-US"/>
        </w:rPr>
      </w:pPr>
      <w:r w:rsidRPr="007232CB">
        <w:rPr>
          <w:rFonts w:ascii="Times New Roman" w:hAnsi="Times New Roman"/>
          <w:sz w:val="22"/>
          <w:szCs w:val="20"/>
          <w:lang w:val="en-US"/>
        </w:rPr>
        <w:t>(police/ambulance)|car</w:t>
      </w:r>
    </w:p>
    <w:p w:rsidR="00901939" w:rsidRDefault="00901939" w:rsidP="008531EC">
      <w:pPr>
        <w:rPr>
          <w:rFonts w:ascii="Times New Roman" w:hAnsi="Times New Roman"/>
          <w:sz w:val="22"/>
          <w:szCs w:val="20"/>
          <w:lang w:val="en-US"/>
        </w:rPr>
      </w:pPr>
      <w:r>
        <w:rPr>
          <w:rFonts w:ascii="Times New Roman" w:hAnsi="Times New Roman"/>
          <w:sz w:val="22"/>
          <w:szCs w:val="20"/>
          <w:lang w:val="en-US"/>
        </w:rPr>
        <w:t>Resulting in:-</w:t>
      </w:r>
    </w:p>
    <w:p w:rsidR="008531EC" w:rsidRPr="007232CB" w:rsidRDefault="008531EC" w:rsidP="008531EC">
      <w:pPr>
        <w:rPr>
          <w:rFonts w:ascii="Times New Roman" w:hAnsi="Times New Roman"/>
          <w:sz w:val="22"/>
          <w:szCs w:val="20"/>
          <w:lang w:val="en-US"/>
        </w:rPr>
      </w:pPr>
      <w:r w:rsidRPr="007232CB">
        <w:rPr>
          <w:rFonts w:ascii="Times New Roman" w:hAnsi="Times New Roman"/>
          <w:sz w:val="22"/>
          <w:szCs w:val="20"/>
          <w:lang w:val="en-US"/>
        </w:rPr>
        <w:t>policecar/ambulancecar/(police=car)/(ambulance=car)</w:t>
      </w:r>
    </w:p>
    <w:p w:rsidR="008531EC" w:rsidRPr="007232CB" w:rsidRDefault="008531EC" w:rsidP="008531EC">
      <w:pPr>
        <w:rPr>
          <w:rFonts w:ascii="Times New Roman" w:hAnsi="Times New Roman"/>
          <w:sz w:val="22"/>
          <w:szCs w:val="20"/>
          <w:lang w:val="en-US"/>
        </w:rPr>
      </w:pPr>
    </w:p>
    <w:p w:rsidR="008531EC" w:rsidRPr="007232CB" w:rsidRDefault="008531EC" w:rsidP="008531EC">
      <w:pPr>
        <w:rPr>
          <w:rFonts w:ascii="Times New Roman" w:hAnsi="Times New Roman"/>
          <w:sz w:val="22"/>
          <w:szCs w:val="20"/>
          <w:u w:val="single"/>
          <w:lang w:val="en-US"/>
        </w:rPr>
      </w:pPr>
      <w:r w:rsidRPr="007232CB">
        <w:rPr>
          <w:rFonts w:ascii="Times New Roman" w:hAnsi="Times New Roman"/>
          <w:sz w:val="22"/>
          <w:szCs w:val="20"/>
          <w:u w:val="single"/>
          <w:lang w:val="en-US"/>
        </w:rPr>
        <w:t xml:space="preserve">Example 4 </w:t>
      </w:r>
    </w:p>
    <w:p w:rsidR="00901939" w:rsidRDefault="008531EC" w:rsidP="008531EC">
      <w:pPr>
        <w:rPr>
          <w:rFonts w:ascii="Times New Roman" w:hAnsi="Times New Roman"/>
          <w:sz w:val="22"/>
          <w:szCs w:val="20"/>
          <w:lang w:val="en-US"/>
        </w:rPr>
      </w:pPr>
      <w:r w:rsidRPr="007232CB">
        <w:rPr>
          <w:rFonts w:ascii="Times New Roman" w:hAnsi="Times New Roman"/>
          <w:sz w:val="22"/>
          <w:szCs w:val="20"/>
          <w:lang w:val="en-US"/>
        </w:rPr>
        <w:t>(cat/dog)|food</w:t>
      </w:r>
    </w:p>
    <w:p w:rsidR="008531EC" w:rsidRPr="007232CB" w:rsidRDefault="00901939" w:rsidP="008531EC">
      <w:pPr>
        <w:rPr>
          <w:rFonts w:ascii="Times New Roman" w:hAnsi="Times New Roman"/>
          <w:sz w:val="22"/>
          <w:szCs w:val="20"/>
          <w:lang w:val="en-US"/>
        </w:rPr>
      </w:pPr>
      <w:r>
        <w:rPr>
          <w:rFonts w:ascii="Times New Roman" w:hAnsi="Times New Roman"/>
          <w:sz w:val="22"/>
          <w:szCs w:val="20"/>
          <w:lang w:val="en-US"/>
        </w:rPr>
        <w:t>catfood/(cat=food)/dogfood/(dog=food)</w:t>
      </w:r>
      <w:r w:rsidR="008531EC" w:rsidRPr="007232CB">
        <w:rPr>
          <w:rFonts w:ascii="Times New Roman" w:hAnsi="Times New Roman"/>
          <w:sz w:val="22"/>
          <w:szCs w:val="20"/>
          <w:lang w:val="en-US"/>
        </w:rPr>
        <w:br/>
      </w:r>
      <w:r w:rsidR="008531EC" w:rsidRPr="007232CB">
        <w:rPr>
          <w:rFonts w:ascii="Times New Roman" w:hAnsi="Times New Roman"/>
          <w:sz w:val="22"/>
          <w:szCs w:val="20"/>
          <w:lang w:val="en-US"/>
        </w:rPr>
        <w:br/>
        <w:t>'cat eats food' evaluates to false</w:t>
      </w:r>
      <w:r w:rsidR="008531EC" w:rsidRPr="007232CB">
        <w:rPr>
          <w:rFonts w:ascii="Times New Roman" w:hAnsi="Times New Roman"/>
          <w:sz w:val="22"/>
          <w:szCs w:val="20"/>
          <w:lang w:val="en-US"/>
        </w:rPr>
        <w:br/>
        <w:t>'cat food' evaluates to true</w:t>
      </w:r>
      <w:r w:rsidR="008531EC" w:rsidRPr="007232CB">
        <w:rPr>
          <w:rFonts w:ascii="Times New Roman" w:hAnsi="Times New Roman"/>
          <w:sz w:val="22"/>
          <w:szCs w:val="20"/>
          <w:lang w:val="en-US"/>
        </w:rPr>
        <w:br/>
        <w:t>'dogfood' evaluates to true</w:t>
      </w:r>
    </w:p>
    <w:p w:rsidR="008531EC" w:rsidRPr="007232CB" w:rsidRDefault="008531EC" w:rsidP="008531EC">
      <w:pPr>
        <w:rPr>
          <w:rFonts w:ascii="Times New Roman" w:hAnsi="Times New Roman"/>
          <w:sz w:val="22"/>
          <w:szCs w:val="20"/>
          <w:lang w:val="en-US"/>
        </w:rPr>
      </w:pPr>
    </w:p>
    <w:p w:rsidR="008531EC" w:rsidRPr="007232CB" w:rsidRDefault="008531EC" w:rsidP="008531EC">
      <w:pPr>
        <w:rPr>
          <w:rFonts w:ascii="Times New Roman" w:hAnsi="Times New Roman"/>
          <w:sz w:val="22"/>
          <w:szCs w:val="20"/>
          <w:u w:val="single"/>
          <w:lang w:val="en-US"/>
        </w:rPr>
      </w:pPr>
      <w:r w:rsidRPr="007232CB">
        <w:rPr>
          <w:rFonts w:ascii="Times New Roman" w:hAnsi="Times New Roman"/>
          <w:sz w:val="22"/>
          <w:szCs w:val="20"/>
          <w:u w:val="single"/>
          <w:lang w:val="en-US"/>
        </w:rPr>
        <w:t>Example 5</w:t>
      </w:r>
    </w:p>
    <w:p w:rsidR="00901939" w:rsidRDefault="008531EC" w:rsidP="008531EC">
      <w:pPr>
        <w:rPr>
          <w:rFonts w:ascii="Times New Roman" w:hAnsi="Times New Roman"/>
          <w:sz w:val="22"/>
          <w:szCs w:val="20"/>
          <w:lang w:val="en-US"/>
        </w:rPr>
      </w:pPr>
      <w:r w:rsidRPr="007232CB">
        <w:rPr>
          <w:rFonts w:ascii="Times New Roman" w:hAnsi="Times New Roman"/>
          <w:sz w:val="22"/>
          <w:szCs w:val="20"/>
          <w:lang w:val="en-US"/>
        </w:rPr>
        <w:t>(dog/cat)|food|price</w:t>
      </w:r>
    </w:p>
    <w:p w:rsidR="008531EC" w:rsidRPr="007232CB" w:rsidRDefault="00901939" w:rsidP="008531EC">
      <w:pPr>
        <w:rPr>
          <w:rFonts w:ascii="Times New Roman" w:hAnsi="Times New Roman"/>
          <w:sz w:val="22"/>
          <w:szCs w:val="20"/>
          <w:lang w:val="en-US"/>
        </w:rPr>
      </w:pPr>
      <w:r>
        <w:rPr>
          <w:rFonts w:ascii="Times New Roman" w:hAnsi="Times New Roman"/>
          <w:sz w:val="22"/>
          <w:szCs w:val="20"/>
          <w:lang w:val="en-US"/>
        </w:rPr>
        <w:t>dogfoodprice/(dog=foodprice)/(dog=food=price)/(dogfood=price)/catfoodprice/(cat=foodprice)/(cat=food=price)/(catfood=price)</w:t>
      </w:r>
      <w:r w:rsidR="008531EC" w:rsidRPr="007232CB">
        <w:rPr>
          <w:rFonts w:ascii="Times New Roman" w:hAnsi="Times New Roman"/>
          <w:sz w:val="22"/>
          <w:szCs w:val="20"/>
          <w:lang w:val="en-US"/>
        </w:rPr>
        <w:br/>
      </w:r>
      <w:r w:rsidR="008531EC" w:rsidRPr="007232CB">
        <w:rPr>
          <w:rFonts w:ascii="Times New Roman" w:hAnsi="Times New Roman"/>
          <w:sz w:val="22"/>
          <w:szCs w:val="20"/>
          <w:lang w:val="en-US"/>
        </w:rPr>
        <w:br/>
      </w:r>
      <w:r w:rsidR="008531EC" w:rsidRPr="007232CB">
        <w:rPr>
          <w:rFonts w:ascii="Times New Roman" w:hAnsi="Times New Roman"/>
          <w:sz w:val="22"/>
          <w:szCs w:val="20"/>
          <w:lang w:val="en-US"/>
        </w:rPr>
        <w:lastRenderedPageBreak/>
        <w:t>'a dog eats foo</w:t>
      </w:r>
      <w:r>
        <w:rPr>
          <w:rFonts w:ascii="Times New Roman" w:hAnsi="Times New Roman"/>
          <w:sz w:val="22"/>
          <w:szCs w:val="20"/>
          <w:lang w:val="en-US"/>
        </w:rPr>
        <w:t>d</w:t>
      </w:r>
      <w:r w:rsidR="008531EC" w:rsidRPr="007232CB">
        <w:rPr>
          <w:rFonts w:ascii="Times New Roman" w:hAnsi="Times New Roman"/>
          <w:sz w:val="22"/>
          <w:szCs w:val="20"/>
          <w:lang w:val="en-US"/>
        </w:rPr>
        <w:t xml:space="preserve"> for a price' evaluates to false</w:t>
      </w:r>
      <w:r w:rsidR="008531EC" w:rsidRPr="007232CB">
        <w:rPr>
          <w:rFonts w:ascii="Times New Roman" w:hAnsi="Times New Roman"/>
          <w:sz w:val="22"/>
          <w:szCs w:val="20"/>
          <w:lang w:val="en-US"/>
        </w:rPr>
        <w:br/>
        <w:t>'dog food price is high' evaluates to true</w:t>
      </w:r>
      <w:r w:rsidR="008531EC" w:rsidRPr="007232CB">
        <w:rPr>
          <w:rFonts w:ascii="Times New Roman" w:hAnsi="Times New Roman"/>
          <w:sz w:val="22"/>
          <w:szCs w:val="20"/>
          <w:lang w:val="en-US"/>
        </w:rPr>
        <w:br/>
        <w:t>'catfood price is high' evaluates to true</w:t>
      </w:r>
      <w:r w:rsidR="008531EC" w:rsidRPr="007232CB">
        <w:rPr>
          <w:rFonts w:ascii="Times New Roman" w:hAnsi="Times New Roman"/>
          <w:sz w:val="22"/>
          <w:szCs w:val="20"/>
          <w:lang w:val="en-US"/>
        </w:rPr>
        <w:br/>
        <w:t>'dog foodprice is high' evaluates to true</w:t>
      </w:r>
      <w:r w:rsidR="008531EC" w:rsidRPr="007232CB">
        <w:rPr>
          <w:rFonts w:ascii="Times New Roman" w:hAnsi="Times New Roman"/>
          <w:sz w:val="22"/>
          <w:szCs w:val="20"/>
          <w:lang w:val="en-US"/>
        </w:rPr>
        <w:br/>
        <w:t>'catfoodprice is high' evaluates to true</w:t>
      </w:r>
      <w:r w:rsidR="008531EC" w:rsidRPr="007232CB">
        <w:rPr>
          <w:rFonts w:ascii="Times New Roman" w:hAnsi="Times New Roman"/>
          <w:sz w:val="22"/>
          <w:szCs w:val="20"/>
          <w:lang w:val="en-US"/>
        </w:rPr>
        <w:br/>
      </w:r>
    </w:p>
    <w:p w:rsidR="008531EC" w:rsidRDefault="008531EC" w:rsidP="008531EC">
      <w:pPr>
        <w:rPr>
          <w:rFonts w:ascii="Times New Roman" w:hAnsi="Times New Roman"/>
          <w:sz w:val="22"/>
          <w:szCs w:val="20"/>
          <w:lang w:val="en-US"/>
        </w:rPr>
      </w:pPr>
      <w:r w:rsidRPr="007232CB">
        <w:rPr>
          <w:rFonts w:ascii="Times New Roman" w:hAnsi="Times New Roman"/>
          <w:sz w:val="22"/>
          <w:szCs w:val="20"/>
          <w:lang w:val="en-US"/>
        </w:rPr>
        <w:t xml:space="preserve">A threshold number can be given in the engine configuration. If number of words to be generated exceeds the threshold, false will always be returned. </w:t>
      </w:r>
    </w:p>
    <w:p w:rsidR="00042CC3" w:rsidRDefault="00042CC3" w:rsidP="008531EC">
      <w:pPr>
        <w:rPr>
          <w:rFonts w:ascii="Times New Roman" w:hAnsi="Times New Roman"/>
          <w:sz w:val="22"/>
          <w:szCs w:val="20"/>
          <w:lang w:val="en-US"/>
        </w:rPr>
      </w:pPr>
      <w:r>
        <w:rPr>
          <w:rFonts w:ascii="Times New Roman" w:hAnsi="Times New Roman"/>
          <w:sz w:val="22"/>
          <w:szCs w:val="20"/>
          <w:lang w:val="en-US"/>
        </w:rPr>
        <w:t>To calculate the number of resulting Conditions, establish the number of pipe operators and the number of OR’d words.</w:t>
      </w:r>
    </w:p>
    <w:p w:rsidR="00042CC3" w:rsidRDefault="000A5D65" w:rsidP="008531EC">
      <w:pPr>
        <w:rPr>
          <w:rFonts w:ascii="Times New Roman" w:hAnsi="Times New Roman"/>
          <w:sz w:val="22"/>
          <w:szCs w:val="20"/>
          <w:lang w:val="en-US"/>
        </w:rPr>
      </w:pPr>
      <w:r>
        <w:rPr>
          <w:rFonts w:ascii="Times New Roman" w:hAnsi="Times New Roman"/>
          <w:sz w:val="22"/>
          <w:szCs w:val="20"/>
          <w:lang w:val="en-US"/>
        </w:rPr>
        <w:t>Take the number of OR’d or piped words on either side of a pipe operator and multiply them all together.</w:t>
      </w:r>
    </w:p>
    <w:p w:rsidR="000A5D65" w:rsidRDefault="000A5D65" w:rsidP="008531EC">
      <w:pPr>
        <w:rPr>
          <w:rFonts w:ascii="Times New Roman" w:hAnsi="Times New Roman"/>
          <w:sz w:val="22"/>
          <w:szCs w:val="20"/>
          <w:lang w:val="en-US"/>
        </w:rPr>
      </w:pPr>
      <w:r>
        <w:rPr>
          <w:rFonts w:ascii="Times New Roman" w:hAnsi="Times New Roman"/>
          <w:sz w:val="22"/>
          <w:szCs w:val="20"/>
          <w:lang w:val="en-US"/>
        </w:rPr>
        <w:t>Then multiply by 2 ^ (number of non-bracketed pipe operators)</w:t>
      </w:r>
    </w:p>
    <w:p w:rsidR="00042CC3" w:rsidRDefault="00042CC3" w:rsidP="008531EC">
      <w:pPr>
        <w:rPr>
          <w:rFonts w:ascii="Times New Roman" w:hAnsi="Times New Roman"/>
          <w:sz w:val="22"/>
          <w:szCs w:val="20"/>
          <w:lang w:val="en-US"/>
        </w:rPr>
      </w:pPr>
    </w:p>
    <w:p w:rsidR="00042CC3" w:rsidRDefault="00042CC3" w:rsidP="008531EC">
      <w:pPr>
        <w:rPr>
          <w:rFonts w:ascii="Times New Roman" w:hAnsi="Times New Roman"/>
          <w:sz w:val="22"/>
          <w:szCs w:val="20"/>
          <w:lang w:val="en-US"/>
        </w:rPr>
      </w:pPr>
      <w:r>
        <w:rPr>
          <w:rFonts w:ascii="Times New Roman" w:hAnsi="Times New Roman"/>
          <w:sz w:val="22"/>
          <w:szCs w:val="20"/>
          <w:lang w:val="en-US"/>
        </w:rPr>
        <w:t>Example 1</w:t>
      </w:r>
    </w:p>
    <w:p w:rsidR="00042CC3" w:rsidRDefault="00042CC3" w:rsidP="00042CC3">
      <w:pPr>
        <w:rPr>
          <w:rFonts w:ascii="Times New Roman" w:hAnsi="Times New Roman"/>
          <w:sz w:val="22"/>
          <w:szCs w:val="20"/>
          <w:lang w:val="en-US"/>
        </w:rPr>
      </w:pPr>
      <w:r w:rsidRPr="007232CB">
        <w:rPr>
          <w:rFonts w:ascii="Times New Roman" w:hAnsi="Times New Roman"/>
          <w:sz w:val="22"/>
          <w:szCs w:val="20"/>
          <w:lang w:val="en-US"/>
        </w:rPr>
        <w:t>(dog/cat)|food|price</w:t>
      </w:r>
    </w:p>
    <w:p w:rsidR="00042CC3" w:rsidRDefault="000A5D65" w:rsidP="008531EC">
      <w:pPr>
        <w:rPr>
          <w:rFonts w:ascii="Times New Roman" w:hAnsi="Times New Roman"/>
          <w:sz w:val="22"/>
          <w:szCs w:val="20"/>
          <w:lang w:val="en-US"/>
        </w:rPr>
      </w:pPr>
      <w:r>
        <w:rPr>
          <w:rFonts w:ascii="Times New Roman" w:hAnsi="Times New Roman"/>
          <w:sz w:val="22"/>
          <w:szCs w:val="20"/>
          <w:lang w:val="en-US"/>
        </w:rPr>
        <w:t>2*1*1 = 2</w:t>
      </w:r>
    </w:p>
    <w:p w:rsidR="00042CC3" w:rsidRDefault="000A5D65" w:rsidP="008531EC">
      <w:pPr>
        <w:rPr>
          <w:rFonts w:ascii="Times New Roman" w:hAnsi="Times New Roman"/>
          <w:sz w:val="22"/>
          <w:szCs w:val="20"/>
          <w:lang w:val="en-US"/>
        </w:rPr>
      </w:pPr>
      <w:r>
        <w:rPr>
          <w:rFonts w:ascii="Times New Roman" w:hAnsi="Times New Roman"/>
          <w:sz w:val="22"/>
          <w:szCs w:val="20"/>
          <w:lang w:val="en-US"/>
        </w:rPr>
        <w:t>(2^2)*2 = 8</w:t>
      </w:r>
    </w:p>
    <w:p w:rsidR="00042CC3" w:rsidRDefault="00042CC3" w:rsidP="008531EC">
      <w:pPr>
        <w:rPr>
          <w:rFonts w:ascii="Times New Roman" w:hAnsi="Times New Roman"/>
          <w:sz w:val="22"/>
          <w:szCs w:val="20"/>
          <w:lang w:val="en-US"/>
        </w:rPr>
      </w:pPr>
      <w:r>
        <w:rPr>
          <w:rFonts w:ascii="Times New Roman" w:hAnsi="Times New Roman"/>
          <w:sz w:val="22"/>
          <w:szCs w:val="20"/>
          <w:lang w:val="en-US"/>
        </w:rPr>
        <w:t>Example 2</w:t>
      </w:r>
    </w:p>
    <w:p w:rsidR="00042CC3" w:rsidRDefault="00042CC3" w:rsidP="008531EC">
      <w:pPr>
        <w:rPr>
          <w:rFonts w:ascii="Times New Roman" w:hAnsi="Times New Roman"/>
          <w:sz w:val="22"/>
          <w:szCs w:val="20"/>
          <w:lang w:val="en-US"/>
        </w:rPr>
      </w:pPr>
      <w:r w:rsidRPr="007232CB">
        <w:rPr>
          <w:rFonts w:ascii="Times New Roman" w:hAnsi="Times New Roman"/>
          <w:sz w:val="22"/>
          <w:szCs w:val="20"/>
          <w:lang w:val="en-US"/>
        </w:rPr>
        <w:t>(a/b)|(c|d)|(e/f)|g</w:t>
      </w:r>
    </w:p>
    <w:p w:rsidR="00042CC3" w:rsidRDefault="000A5D65" w:rsidP="008531EC">
      <w:pPr>
        <w:rPr>
          <w:rFonts w:ascii="Times New Roman" w:hAnsi="Times New Roman"/>
          <w:sz w:val="22"/>
          <w:szCs w:val="20"/>
          <w:lang w:val="en-US"/>
        </w:rPr>
      </w:pPr>
      <w:r>
        <w:rPr>
          <w:rFonts w:ascii="Times New Roman" w:hAnsi="Times New Roman"/>
          <w:sz w:val="22"/>
          <w:szCs w:val="20"/>
          <w:lang w:val="en-US"/>
        </w:rPr>
        <w:t>2*2*2*1 = 8</w:t>
      </w:r>
    </w:p>
    <w:p w:rsidR="000A5D65" w:rsidRDefault="000A5D65" w:rsidP="008531EC">
      <w:pPr>
        <w:rPr>
          <w:rFonts w:ascii="Times New Roman" w:hAnsi="Times New Roman"/>
          <w:sz w:val="22"/>
          <w:szCs w:val="20"/>
          <w:lang w:val="en-US"/>
        </w:rPr>
      </w:pPr>
      <w:r>
        <w:rPr>
          <w:rFonts w:ascii="Times New Roman" w:hAnsi="Times New Roman"/>
          <w:sz w:val="22"/>
          <w:szCs w:val="20"/>
          <w:lang w:val="en-US"/>
        </w:rPr>
        <w:t>(2^3)*8 = 64</w:t>
      </w:r>
    </w:p>
    <w:p w:rsidR="00042CC3" w:rsidRDefault="00042CC3" w:rsidP="008531EC">
      <w:pPr>
        <w:rPr>
          <w:rFonts w:ascii="Times New Roman" w:hAnsi="Times New Roman"/>
          <w:sz w:val="22"/>
          <w:szCs w:val="20"/>
          <w:lang w:val="en-US"/>
        </w:rPr>
      </w:pPr>
    </w:p>
    <w:p w:rsidR="00042CC3" w:rsidRDefault="00042CC3" w:rsidP="008531EC">
      <w:pPr>
        <w:rPr>
          <w:rFonts w:ascii="Times New Roman" w:hAnsi="Times New Roman"/>
          <w:sz w:val="22"/>
          <w:szCs w:val="20"/>
          <w:lang w:val="en-US"/>
        </w:rPr>
      </w:pPr>
      <w:r>
        <w:rPr>
          <w:rFonts w:ascii="Times New Roman" w:hAnsi="Times New Roman"/>
          <w:sz w:val="22"/>
          <w:szCs w:val="20"/>
          <w:lang w:val="en-US"/>
        </w:rPr>
        <w:t>Example 3</w:t>
      </w:r>
    </w:p>
    <w:p w:rsidR="00042CC3" w:rsidRDefault="00042CC3" w:rsidP="008531EC">
      <w:pPr>
        <w:rPr>
          <w:rFonts w:ascii="Times New Roman" w:hAnsi="Times New Roman"/>
          <w:sz w:val="22"/>
          <w:szCs w:val="20"/>
          <w:lang w:val="en-US"/>
        </w:rPr>
      </w:pPr>
      <w:r w:rsidRPr="007232CB">
        <w:rPr>
          <w:rFonts w:ascii="Times New Roman" w:hAnsi="Times New Roman"/>
          <w:sz w:val="22"/>
          <w:szCs w:val="20"/>
          <w:lang w:val="en-US"/>
        </w:rPr>
        <w:t>(a/b/c)|(d/e/f)|(g/h)</w:t>
      </w:r>
    </w:p>
    <w:p w:rsidR="00042CC3" w:rsidRDefault="000A5D65" w:rsidP="008531EC">
      <w:pPr>
        <w:rPr>
          <w:rFonts w:ascii="Times New Roman" w:hAnsi="Times New Roman"/>
          <w:sz w:val="22"/>
          <w:szCs w:val="20"/>
          <w:lang w:val="en-US"/>
        </w:rPr>
      </w:pPr>
      <w:r>
        <w:rPr>
          <w:rFonts w:ascii="Times New Roman" w:hAnsi="Times New Roman"/>
          <w:sz w:val="22"/>
          <w:szCs w:val="20"/>
          <w:lang w:val="en-US"/>
        </w:rPr>
        <w:t>3*3*2=18</w:t>
      </w:r>
    </w:p>
    <w:p w:rsidR="00CC5354" w:rsidRDefault="000A5D65" w:rsidP="002772B5">
      <w:pPr>
        <w:rPr>
          <w:rFonts w:ascii="Times New Roman" w:hAnsi="Times New Roman"/>
          <w:sz w:val="22"/>
          <w:szCs w:val="20"/>
          <w:lang w:val="en-US"/>
        </w:rPr>
      </w:pPr>
      <w:r>
        <w:rPr>
          <w:rFonts w:ascii="Times New Roman" w:hAnsi="Times New Roman"/>
          <w:sz w:val="22"/>
          <w:szCs w:val="20"/>
          <w:lang w:val="en-US"/>
        </w:rPr>
        <w:t>(2^2)*18 = 64</w:t>
      </w:r>
    </w:p>
    <w:p w:rsidR="00A965BC" w:rsidRDefault="00A965BC" w:rsidP="002772B5">
      <w:pPr>
        <w:rPr>
          <w:rFonts w:ascii="Times New Roman" w:hAnsi="Times New Roman"/>
          <w:sz w:val="22"/>
          <w:szCs w:val="20"/>
          <w:lang w:val="en-US"/>
        </w:rPr>
      </w:pPr>
    </w:p>
    <w:p w:rsidR="00A965BC" w:rsidRDefault="00A965BC" w:rsidP="002772B5">
      <w:pPr>
        <w:rPr>
          <w:rFonts w:ascii="Times New Roman" w:hAnsi="Times New Roman"/>
          <w:sz w:val="22"/>
          <w:szCs w:val="20"/>
          <w:lang w:val="en-US"/>
        </w:rPr>
      </w:pPr>
    </w:p>
    <w:p w:rsidR="00A965BC" w:rsidRDefault="00A965BC" w:rsidP="002772B5">
      <w:pPr>
        <w:rPr>
          <w:rFonts w:ascii="Times New Roman" w:hAnsi="Times New Roman"/>
          <w:sz w:val="22"/>
          <w:szCs w:val="20"/>
          <w:lang w:val="en-US"/>
        </w:rPr>
      </w:pPr>
    </w:p>
    <w:p w:rsidR="00A965BC" w:rsidRDefault="00A965BC" w:rsidP="002772B5">
      <w:pPr>
        <w:rPr>
          <w:rFonts w:ascii="Times New Roman" w:hAnsi="Times New Roman"/>
          <w:sz w:val="22"/>
          <w:szCs w:val="20"/>
          <w:lang w:val="en-US"/>
        </w:rPr>
      </w:pPr>
    </w:p>
    <w:p w:rsidR="00A965BC" w:rsidRDefault="00A965BC" w:rsidP="002772B5">
      <w:pPr>
        <w:rPr>
          <w:rFonts w:ascii="Times New Roman" w:hAnsi="Times New Roman"/>
          <w:sz w:val="22"/>
          <w:szCs w:val="20"/>
          <w:lang w:val="en-US"/>
        </w:rPr>
      </w:pPr>
    </w:p>
    <w:p w:rsidR="00A965BC" w:rsidRDefault="00A965BC" w:rsidP="002772B5">
      <w:pPr>
        <w:rPr>
          <w:rFonts w:ascii="Times New Roman" w:hAnsi="Times New Roman"/>
          <w:sz w:val="22"/>
          <w:szCs w:val="20"/>
          <w:lang w:val="en-US"/>
        </w:rPr>
      </w:pPr>
    </w:p>
    <w:p w:rsidR="00A965BC" w:rsidRDefault="00A965BC" w:rsidP="002772B5">
      <w:pPr>
        <w:rPr>
          <w:rFonts w:ascii="Times New Roman" w:hAnsi="Times New Roman"/>
          <w:sz w:val="22"/>
          <w:szCs w:val="20"/>
          <w:lang w:val="en-US"/>
        </w:rPr>
      </w:pPr>
    </w:p>
    <w:p w:rsidR="00A965BC" w:rsidRDefault="00A965BC" w:rsidP="002772B5">
      <w:pPr>
        <w:rPr>
          <w:rFonts w:ascii="Times New Roman" w:hAnsi="Times New Roman"/>
          <w:sz w:val="22"/>
          <w:szCs w:val="20"/>
          <w:lang w:val="en-US"/>
        </w:rPr>
      </w:pPr>
    </w:p>
    <w:p w:rsidR="00A965BC" w:rsidRPr="002772B5" w:rsidRDefault="00A965BC" w:rsidP="002772B5">
      <w:pPr>
        <w:rPr>
          <w:rFonts w:ascii="Times New Roman" w:hAnsi="Times New Roman"/>
          <w:sz w:val="22"/>
          <w:szCs w:val="20"/>
          <w:lang w:val="en-US"/>
        </w:rPr>
      </w:pPr>
    </w:p>
    <w:p w:rsidR="00206A34" w:rsidRDefault="00325135" w:rsidP="00206A34">
      <w:pPr>
        <w:pStyle w:val="Heading1"/>
      </w:pPr>
      <w:bookmarkStart w:id="76" w:name="_Toc302982716"/>
      <w:r>
        <w:lastRenderedPageBreak/>
        <w:t>Use Case: DTREE</w:t>
      </w:r>
      <w:bookmarkEnd w:id="76"/>
    </w:p>
    <w:p w:rsidR="0063701A" w:rsidRDefault="0063701A" w:rsidP="00206A34">
      <w:pPr>
        <w:pStyle w:val="BodyText"/>
        <w:widowControl w:val="0"/>
        <w:suppressAutoHyphens/>
        <w:spacing w:line="240" w:lineRule="auto"/>
        <w:ind w:left="576"/>
        <w:rPr>
          <w:rFonts w:ascii="Trebuchet MS" w:hAnsi="Trebuchet MS"/>
          <w:sz w:val="20"/>
          <w:szCs w:val="24"/>
          <w:lang w:val="en-GB"/>
        </w:rPr>
      </w:pPr>
    </w:p>
    <w:p w:rsidR="0063701A" w:rsidRDefault="0063701A" w:rsidP="00206A34">
      <w:pPr>
        <w:pStyle w:val="BodyText"/>
        <w:widowControl w:val="0"/>
        <w:suppressAutoHyphens/>
        <w:spacing w:line="240" w:lineRule="auto"/>
        <w:ind w:left="576"/>
        <w:rPr>
          <w:rFonts w:ascii="Trebuchet MS" w:hAnsi="Trebuchet MS"/>
          <w:sz w:val="20"/>
          <w:szCs w:val="24"/>
          <w:lang w:val="en-GB"/>
        </w:rPr>
      </w:pPr>
      <w:r>
        <w:rPr>
          <w:noProof/>
        </w:rPr>
        <w:drawing>
          <wp:inline distT="0" distB="0" distL="0" distR="0">
            <wp:extent cx="5629275" cy="4221956"/>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29275" cy="4221956"/>
                    </a:xfrm>
                    <a:prstGeom prst="rect">
                      <a:avLst/>
                    </a:prstGeom>
                    <a:noFill/>
                    <a:ln w="9525">
                      <a:noFill/>
                      <a:miter lim="800000"/>
                      <a:headEnd/>
                      <a:tailEnd/>
                    </a:ln>
                  </pic:spPr>
                </pic:pic>
              </a:graphicData>
            </a:graphic>
          </wp:inline>
        </w:drawing>
      </w:r>
    </w:p>
    <w:p w:rsidR="0063701A" w:rsidRDefault="0063701A" w:rsidP="00206A34">
      <w:pPr>
        <w:pStyle w:val="BodyText"/>
        <w:widowControl w:val="0"/>
        <w:suppressAutoHyphens/>
        <w:spacing w:line="240" w:lineRule="auto"/>
        <w:ind w:left="576"/>
        <w:rPr>
          <w:rFonts w:ascii="Trebuchet MS" w:hAnsi="Trebuchet MS"/>
          <w:sz w:val="20"/>
          <w:szCs w:val="24"/>
          <w:lang w:val="en-GB"/>
        </w:rPr>
      </w:pPr>
    </w:p>
    <w:p w:rsidR="00206A34" w:rsidRPr="007232CB" w:rsidRDefault="00325135" w:rsidP="00B93D6F">
      <w:pPr>
        <w:pStyle w:val="BodyText"/>
        <w:widowControl w:val="0"/>
        <w:suppressAutoHyphens/>
        <w:spacing w:line="240" w:lineRule="auto"/>
        <w:ind w:left="576"/>
      </w:pPr>
      <w:r w:rsidRPr="007232CB">
        <w:t xml:space="preserve">As seen in the above D-tree structure, </w:t>
      </w:r>
      <w:r w:rsidR="00AC03E8">
        <w:t xml:space="preserve">a </w:t>
      </w:r>
      <w:r w:rsidRPr="007232CB">
        <w:t xml:space="preserve">D-tree contains </w:t>
      </w:r>
      <w:r w:rsidR="00AC03E8">
        <w:t>N</w:t>
      </w:r>
      <w:r w:rsidRPr="007232CB">
        <w:t>odes</w:t>
      </w:r>
      <w:r w:rsidR="00AC03E8">
        <w:t>.A</w:t>
      </w:r>
      <w:r w:rsidRPr="007232CB">
        <w:t xml:space="preserve">node is </w:t>
      </w:r>
      <w:r w:rsidR="00AC03E8">
        <w:t>an object derived from the R</w:t>
      </w:r>
      <w:r w:rsidRPr="007232CB">
        <w:t xml:space="preserve">ecognition </w:t>
      </w:r>
      <w:r w:rsidR="00AC03E8">
        <w:t>object with a</w:t>
      </w:r>
      <w:r w:rsidRPr="007232CB">
        <w:t xml:space="preserve"> few extra properties. A </w:t>
      </w:r>
      <w:r w:rsidR="000F7C5A" w:rsidRPr="007232CB">
        <w:t>condition link</w:t>
      </w:r>
      <w:r w:rsidR="00994FC7">
        <w:t xml:space="preserve"> (</w:t>
      </w:r>
      <w:r w:rsidR="00AC03E8">
        <w:t>currently</w:t>
      </w:r>
      <w:r w:rsidR="00994FC7">
        <w:t xml:space="preserve"> not shown in the diagram)</w:t>
      </w:r>
      <w:r w:rsidR="000F7C5A" w:rsidRPr="007232CB">
        <w:t xml:space="preserve"> connects </w:t>
      </w:r>
      <w:r w:rsidR="00AC03E8">
        <w:t xml:space="preserve">a </w:t>
      </w:r>
      <w:r w:rsidR="000F7C5A" w:rsidRPr="007232CB">
        <w:t xml:space="preserve">condition and a node, </w:t>
      </w:r>
      <w:r w:rsidR="00AC03E8">
        <w:t xml:space="preserve">whilst an </w:t>
      </w:r>
      <w:r w:rsidRPr="007232CB">
        <w:t>answer</w:t>
      </w:r>
      <w:r w:rsidR="000F7C5A" w:rsidRPr="007232CB">
        <w:t xml:space="preserve"> link connects </w:t>
      </w:r>
      <w:r w:rsidR="00AC03E8">
        <w:t xml:space="preserve">an </w:t>
      </w:r>
      <w:r w:rsidR="000F7C5A" w:rsidRPr="007232CB">
        <w:t>answer and a node</w:t>
      </w:r>
      <w:r w:rsidRPr="007232CB">
        <w:t xml:space="preserve">. In </w:t>
      </w:r>
      <w:r w:rsidR="006201E8">
        <w:t>DTree</w:t>
      </w:r>
      <w:r w:rsidRPr="007232CB">
        <w:t xml:space="preserve"> context, </w:t>
      </w:r>
      <w:r w:rsidR="00461570" w:rsidRPr="007232CB">
        <w:t>answers</w:t>
      </w:r>
      <w:r w:rsidR="00461570">
        <w:t xml:space="preserve"> are</w:t>
      </w:r>
      <w:r w:rsidRPr="007232CB">
        <w:t xml:space="preserve"> called as prompt</w:t>
      </w:r>
      <w:r w:rsidR="00466191" w:rsidRPr="007232CB">
        <w:t>s</w:t>
      </w:r>
      <w:r w:rsidRPr="007232CB">
        <w:t xml:space="preserve">. </w:t>
      </w:r>
    </w:p>
    <w:p w:rsidR="00B93D6F" w:rsidRPr="007232CB" w:rsidRDefault="00B93D6F" w:rsidP="00636477">
      <w:pPr>
        <w:pStyle w:val="BodyText"/>
        <w:widowControl w:val="0"/>
        <w:suppressAutoHyphens/>
        <w:spacing w:line="240" w:lineRule="auto"/>
        <w:ind w:left="576"/>
      </w:pPr>
      <w:r w:rsidRPr="007232CB">
        <w:t xml:space="preserve">Nodes are connected through connectors. A node can have one or many connectors connecting to one or many nodes. Connector has direction, </w:t>
      </w:r>
      <w:r w:rsidR="00AC03E8" w:rsidRPr="007232CB">
        <w:t>i.e.</w:t>
      </w:r>
      <w:r w:rsidRPr="007232CB">
        <w:t xml:space="preserve"> it connects a source node to target node</w:t>
      </w:r>
      <w:r w:rsidR="00AC03E8" w:rsidRPr="007232CB">
        <w:t>. (Node</w:t>
      </w:r>
      <w:r w:rsidRPr="007232CB">
        <w:t xml:space="preserve"> 1 --&gt;</w:t>
      </w:r>
      <w:r w:rsidR="00AC03E8">
        <w:t xml:space="preserve"> N</w:t>
      </w:r>
      <w:r w:rsidRPr="007232CB">
        <w:t>ode2).</w:t>
      </w:r>
      <w:r w:rsidR="00636477" w:rsidRPr="007232CB">
        <w:t>A connector also has a condition which needs to be evaluated against the user input and if true move from source node to target node. The connectors of the node are evaluated in order of the evaluation rank of the connectors.</w:t>
      </w:r>
    </w:p>
    <w:p w:rsidR="008D5132" w:rsidRDefault="008D5132" w:rsidP="000226F8">
      <w:pPr>
        <w:pStyle w:val="BodyText"/>
        <w:widowControl w:val="0"/>
        <w:suppressAutoHyphens/>
        <w:spacing w:line="240" w:lineRule="auto"/>
      </w:pPr>
    </w:p>
    <w:p w:rsidR="003A5B46" w:rsidRPr="007232CB" w:rsidRDefault="00AC03E8" w:rsidP="000B44E2">
      <w:pPr>
        <w:pStyle w:val="BodyText"/>
        <w:widowControl w:val="0"/>
        <w:suppressAutoHyphens/>
        <w:spacing w:line="240" w:lineRule="auto"/>
        <w:ind w:left="576"/>
      </w:pPr>
      <w:r>
        <w:t>The</w:t>
      </w:r>
      <w:r w:rsidR="006201E8">
        <w:t>DTree</w:t>
      </w:r>
      <w:r>
        <w:t>object</w:t>
      </w:r>
      <w:r w:rsidR="000B44E2" w:rsidRPr="007232CB">
        <w:t xml:space="preserve">will point to a node which marks start </w:t>
      </w:r>
      <w:r w:rsidR="00636477" w:rsidRPr="007232CB">
        <w:t>node</w:t>
      </w:r>
      <w:r w:rsidR="003A5B46" w:rsidRPr="007232CB">
        <w:t xml:space="preserve"> of the </w:t>
      </w:r>
      <w:r w:rsidR="006201E8">
        <w:t>DTree</w:t>
      </w:r>
      <w:r w:rsidR="003A5B46" w:rsidRPr="007232CB">
        <w:t xml:space="preserve">. </w:t>
      </w:r>
      <w:r>
        <w:t xml:space="preserve">The </w:t>
      </w:r>
      <w:r w:rsidRPr="007232CB">
        <w:t>DTree</w:t>
      </w:r>
      <w:r>
        <w:t>object</w:t>
      </w:r>
      <w:r w:rsidR="000B44E2" w:rsidRPr="007232CB">
        <w:t xml:space="preserve">will </w:t>
      </w:r>
      <w:r>
        <w:t>have</w:t>
      </w:r>
      <w:r w:rsidR="003A5B46" w:rsidRPr="007232CB">
        <w:t>the following</w:t>
      </w:r>
      <w:r>
        <w:t xml:space="preserve"> attributes:</w:t>
      </w:r>
    </w:p>
    <w:p w:rsidR="003A5B46" w:rsidRDefault="003A5B46" w:rsidP="008435B6">
      <w:pPr>
        <w:pStyle w:val="BodyText"/>
        <w:widowControl w:val="0"/>
        <w:numPr>
          <w:ilvl w:val="0"/>
          <w:numId w:val="13"/>
        </w:numPr>
        <w:suppressAutoHyphens/>
        <w:spacing w:line="240" w:lineRule="auto"/>
      </w:pPr>
      <w:r w:rsidRPr="007232CB">
        <w:t>D</w:t>
      </w:r>
      <w:r w:rsidR="00AC03E8">
        <w:t>T</w:t>
      </w:r>
      <w:r w:rsidRPr="007232CB">
        <w:t xml:space="preserve">reeId : unique id of the </w:t>
      </w:r>
      <w:r w:rsidR="00AC03E8" w:rsidRPr="007232CB">
        <w:t>DTree</w:t>
      </w:r>
    </w:p>
    <w:p w:rsidR="00B02349" w:rsidRPr="007232CB" w:rsidRDefault="00B02349" w:rsidP="008435B6">
      <w:pPr>
        <w:pStyle w:val="BodyText"/>
        <w:widowControl w:val="0"/>
        <w:numPr>
          <w:ilvl w:val="0"/>
          <w:numId w:val="13"/>
        </w:numPr>
        <w:suppressAutoHyphens/>
        <w:spacing w:line="240" w:lineRule="auto"/>
      </w:pPr>
      <w:r>
        <w:t>DTree Name</w:t>
      </w:r>
    </w:p>
    <w:p w:rsidR="003A5B46" w:rsidRPr="007232CB" w:rsidRDefault="003A5B46" w:rsidP="008435B6">
      <w:pPr>
        <w:pStyle w:val="BodyText"/>
        <w:widowControl w:val="0"/>
        <w:numPr>
          <w:ilvl w:val="0"/>
          <w:numId w:val="13"/>
        </w:numPr>
        <w:suppressAutoHyphens/>
        <w:spacing w:line="240" w:lineRule="auto"/>
      </w:pPr>
      <w:r w:rsidRPr="007232CB">
        <w:t xml:space="preserve">Start node- point to the node </w:t>
      </w:r>
      <w:r w:rsidR="00AC03E8">
        <w:t xml:space="preserve">at the top of </w:t>
      </w:r>
      <w:r w:rsidRPr="007232CB">
        <w:t>the</w:t>
      </w:r>
      <w:r w:rsidR="006201E8">
        <w:t>DTree</w:t>
      </w:r>
      <w:r w:rsidRPr="007232CB">
        <w:t>.</w:t>
      </w:r>
    </w:p>
    <w:p w:rsidR="003A5B46" w:rsidRPr="007232CB" w:rsidRDefault="003A5B46" w:rsidP="008435B6">
      <w:pPr>
        <w:pStyle w:val="NoSpacing"/>
        <w:numPr>
          <w:ilvl w:val="0"/>
          <w:numId w:val="13"/>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lastRenderedPageBreak/>
        <w:t xml:space="preserve">Description – Text describing the </w:t>
      </w:r>
      <w:r w:rsidR="006201E8">
        <w:rPr>
          <w:rFonts w:ascii="Times New Roman" w:eastAsia="Times New Roman" w:hAnsi="Times New Roman" w:cs="Times New Roman"/>
          <w:kern w:val="0"/>
          <w:sz w:val="22"/>
          <w:lang w:val="en-US" w:bidi="ar-SA"/>
        </w:rPr>
        <w:t>DTree</w:t>
      </w:r>
    </w:p>
    <w:p w:rsidR="003A5B46" w:rsidRPr="007232CB" w:rsidRDefault="003A5B46" w:rsidP="008435B6">
      <w:pPr>
        <w:pStyle w:val="NoSpacing"/>
        <w:numPr>
          <w:ilvl w:val="0"/>
          <w:numId w:val="13"/>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Script events</w:t>
      </w:r>
    </w:p>
    <w:p w:rsidR="003A5B46" w:rsidRPr="007232CB" w:rsidRDefault="003A5B46" w:rsidP="008435B6">
      <w:pPr>
        <w:pStyle w:val="NoSpacing"/>
        <w:numPr>
          <w:ilvl w:val="1"/>
          <w:numId w:val="13"/>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onDTreeEntry – On entry of th</w:t>
      </w:r>
      <w:r w:rsidR="00E53FCF" w:rsidRPr="007232CB">
        <w:rPr>
          <w:rFonts w:ascii="Times New Roman" w:eastAsia="Times New Roman" w:hAnsi="Times New Roman" w:cs="Times New Roman"/>
          <w:kern w:val="0"/>
          <w:sz w:val="22"/>
          <w:lang w:val="en-US" w:bidi="ar-SA"/>
        </w:rPr>
        <w:t>e D</w:t>
      </w:r>
      <w:r w:rsidR="004A4C97">
        <w:rPr>
          <w:rFonts w:ascii="Times New Roman" w:eastAsia="Times New Roman" w:hAnsi="Times New Roman" w:cs="Times New Roman"/>
          <w:kern w:val="0"/>
          <w:sz w:val="22"/>
          <w:lang w:val="en-US" w:bidi="ar-SA"/>
        </w:rPr>
        <w:t>T</w:t>
      </w:r>
      <w:r w:rsidR="00E53FCF" w:rsidRPr="007232CB">
        <w:rPr>
          <w:rFonts w:ascii="Times New Roman" w:eastAsia="Times New Roman" w:hAnsi="Times New Roman" w:cs="Times New Roman"/>
          <w:kern w:val="0"/>
          <w:sz w:val="22"/>
          <w:lang w:val="en-US" w:bidi="ar-SA"/>
        </w:rPr>
        <w:t>ree</w:t>
      </w:r>
    </w:p>
    <w:p w:rsidR="003A5B46" w:rsidRDefault="003A5B46" w:rsidP="008435B6">
      <w:pPr>
        <w:pStyle w:val="NoSpacing"/>
        <w:numPr>
          <w:ilvl w:val="1"/>
          <w:numId w:val="13"/>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 xml:space="preserve">onDTreeExit – On exit of the </w:t>
      </w:r>
      <w:r w:rsidR="004A4C97" w:rsidRPr="007232CB">
        <w:rPr>
          <w:rFonts w:ascii="Times New Roman" w:eastAsia="Times New Roman" w:hAnsi="Times New Roman" w:cs="Times New Roman"/>
          <w:kern w:val="0"/>
          <w:sz w:val="22"/>
          <w:lang w:val="en-US" w:bidi="ar-SA"/>
        </w:rPr>
        <w:t>D</w:t>
      </w:r>
      <w:r w:rsidR="004A4C97">
        <w:rPr>
          <w:rFonts w:ascii="Times New Roman" w:eastAsia="Times New Roman" w:hAnsi="Times New Roman" w:cs="Times New Roman"/>
          <w:kern w:val="0"/>
          <w:sz w:val="22"/>
          <w:lang w:val="en-US" w:bidi="ar-SA"/>
        </w:rPr>
        <w:t>T</w:t>
      </w:r>
      <w:r w:rsidR="004A4C97" w:rsidRPr="007232CB">
        <w:rPr>
          <w:rFonts w:ascii="Times New Roman" w:eastAsia="Times New Roman" w:hAnsi="Times New Roman" w:cs="Times New Roman"/>
          <w:kern w:val="0"/>
          <w:sz w:val="22"/>
          <w:lang w:val="en-US" w:bidi="ar-SA"/>
        </w:rPr>
        <w:t>ree</w:t>
      </w:r>
    </w:p>
    <w:p w:rsidR="004A4C97" w:rsidRPr="004A4C97" w:rsidRDefault="004A4C97" w:rsidP="008435B6">
      <w:pPr>
        <w:pStyle w:val="NoSpacing"/>
        <w:numPr>
          <w:ilvl w:val="1"/>
          <w:numId w:val="13"/>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onDTree</w:t>
      </w:r>
      <w:r w:rsidR="00BE7FF4">
        <w:rPr>
          <w:rFonts w:ascii="Times New Roman" w:eastAsia="Times New Roman" w:hAnsi="Times New Roman" w:cs="Times New Roman"/>
          <w:kern w:val="0"/>
          <w:sz w:val="22"/>
          <w:lang w:val="en-US" w:bidi="ar-SA"/>
        </w:rPr>
        <w:t>Terminate</w:t>
      </w:r>
      <w:r w:rsidRPr="007232CB">
        <w:rPr>
          <w:rFonts w:ascii="Times New Roman" w:eastAsia="Times New Roman" w:hAnsi="Times New Roman" w:cs="Times New Roman"/>
          <w:kern w:val="0"/>
          <w:sz w:val="22"/>
          <w:lang w:val="en-US" w:bidi="ar-SA"/>
        </w:rPr>
        <w:t xml:space="preserve"> – On </w:t>
      </w:r>
      <w:r>
        <w:rPr>
          <w:rFonts w:ascii="Times New Roman" w:eastAsia="Times New Roman" w:hAnsi="Times New Roman" w:cs="Times New Roman"/>
          <w:kern w:val="0"/>
          <w:sz w:val="22"/>
          <w:lang w:val="en-US" w:bidi="ar-SA"/>
        </w:rPr>
        <w:t>termination</w:t>
      </w:r>
      <w:r w:rsidRPr="007232CB">
        <w:rPr>
          <w:rFonts w:ascii="Times New Roman" w:eastAsia="Times New Roman" w:hAnsi="Times New Roman" w:cs="Times New Roman"/>
          <w:kern w:val="0"/>
          <w:sz w:val="22"/>
          <w:lang w:val="en-US" w:bidi="ar-SA"/>
        </w:rPr>
        <w:t xml:space="preserve"> of the D</w:t>
      </w:r>
      <w:r>
        <w:rPr>
          <w:rFonts w:ascii="Times New Roman" w:eastAsia="Times New Roman" w:hAnsi="Times New Roman" w:cs="Times New Roman"/>
          <w:kern w:val="0"/>
          <w:sz w:val="22"/>
          <w:lang w:val="en-US" w:bidi="ar-SA"/>
        </w:rPr>
        <w:t>T</w:t>
      </w:r>
      <w:r w:rsidRPr="007232CB">
        <w:rPr>
          <w:rFonts w:ascii="Times New Roman" w:eastAsia="Times New Roman" w:hAnsi="Times New Roman" w:cs="Times New Roman"/>
          <w:kern w:val="0"/>
          <w:sz w:val="22"/>
          <w:lang w:val="en-US" w:bidi="ar-SA"/>
        </w:rPr>
        <w:t>ree</w:t>
      </w:r>
    </w:p>
    <w:p w:rsidR="003A5B46" w:rsidRPr="007232CB" w:rsidRDefault="003A5B46" w:rsidP="008435B6">
      <w:pPr>
        <w:pStyle w:val="NoSpacing"/>
        <w:numPr>
          <w:ilvl w:val="1"/>
          <w:numId w:val="13"/>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onBackNav</w:t>
      </w:r>
      <w:r w:rsidR="00D478B4" w:rsidRPr="007232CB">
        <w:rPr>
          <w:rFonts w:ascii="Times New Roman" w:eastAsia="Times New Roman" w:hAnsi="Times New Roman" w:cs="Times New Roman"/>
          <w:kern w:val="0"/>
          <w:sz w:val="22"/>
          <w:lang w:val="en-US" w:bidi="ar-SA"/>
        </w:rPr>
        <w:t xml:space="preserve">–When user clicks on the back button while in </w:t>
      </w:r>
      <w:r w:rsidR="004A4C97" w:rsidRPr="007232CB">
        <w:rPr>
          <w:rFonts w:ascii="Times New Roman" w:eastAsia="Times New Roman" w:hAnsi="Times New Roman" w:cs="Times New Roman"/>
          <w:kern w:val="0"/>
          <w:sz w:val="22"/>
          <w:lang w:val="en-US" w:bidi="ar-SA"/>
        </w:rPr>
        <w:t>D</w:t>
      </w:r>
      <w:r w:rsidR="004A4C97">
        <w:rPr>
          <w:rFonts w:ascii="Times New Roman" w:eastAsia="Times New Roman" w:hAnsi="Times New Roman" w:cs="Times New Roman"/>
          <w:kern w:val="0"/>
          <w:sz w:val="22"/>
          <w:lang w:val="en-US" w:bidi="ar-SA"/>
        </w:rPr>
        <w:t>T</w:t>
      </w:r>
      <w:r w:rsidR="004A4C97" w:rsidRPr="007232CB">
        <w:rPr>
          <w:rFonts w:ascii="Times New Roman" w:eastAsia="Times New Roman" w:hAnsi="Times New Roman" w:cs="Times New Roman"/>
          <w:kern w:val="0"/>
          <w:sz w:val="22"/>
          <w:lang w:val="en-US" w:bidi="ar-SA"/>
        </w:rPr>
        <w:t>ree</w:t>
      </w:r>
      <w:r w:rsidR="00D478B4" w:rsidRPr="007232CB">
        <w:rPr>
          <w:rFonts w:ascii="Times New Roman" w:eastAsia="Times New Roman" w:hAnsi="Times New Roman" w:cs="Times New Roman"/>
          <w:kern w:val="0"/>
          <w:sz w:val="22"/>
          <w:lang w:val="en-US" w:bidi="ar-SA"/>
        </w:rPr>
        <w:t xml:space="preserve">, if the current node is not the first node in the </w:t>
      </w:r>
      <w:r w:rsidR="004A4C97" w:rsidRPr="007232CB">
        <w:rPr>
          <w:rFonts w:ascii="Times New Roman" w:eastAsia="Times New Roman" w:hAnsi="Times New Roman" w:cs="Times New Roman"/>
          <w:kern w:val="0"/>
          <w:sz w:val="22"/>
          <w:lang w:val="en-US" w:bidi="ar-SA"/>
        </w:rPr>
        <w:t>D</w:t>
      </w:r>
      <w:r w:rsidR="004A4C97">
        <w:rPr>
          <w:rFonts w:ascii="Times New Roman" w:eastAsia="Times New Roman" w:hAnsi="Times New Roman" w:cs="Times New Roman"/>
          <w:kern w:val="0"/>
          <w:sz w:val="22"/>
          <w:lang w:val="en-US" w:bidi="ar-SA"/>
        </w:rPr>
        <w:t>T</w:t>
      </w:r>
      <w:r w:rsidR="004A4C97" w:rsidRPr="007232CB">
        <w:rPr>
          <w:rFonts w:ascii="Times New Roman" w:eastAsia="Times New Roman" w:hAnsi="Times New Roman" w:cs="Times New Roman"/>
          <w:kern w:val="0"/>
          <w:sz w:val="22"/>
          <w:lang w:val="en-US" w:bidi="ar-SA"/>
        </w:rPr>
        <w:t>ree</w:t>
      </w:r>
      <w:r w:rsidR="00D478B4" w:rsidRPr="007232CB">
        <w:rPr>
          <w:rFonts w:ascii="Times New Roman" w:eastAsia="Times New Roman" w:hAnsi="Times New Roman" w:cs="Times New Roman"/>
          <w:kern w:val="0"/>
          <w:sz w:val="22"/>
          <w:lang w:val="en-US" w:bidi="ar-SA"/>
        </w:rPr>
        <w:t>, onBackNav script will be fired.</w:t>
      </w:r>
    </w:p>
    <w:p w:rsidR="003A5B46" w:rsidRPr="007232CB" w:rsidRDefault="003A5B46" w:rsidP="008435B6">
      <w:pPr>
        <w:pStyle w:val="NoSpacing"/>
        <w:numPr>
          <w:ilvl w:val="1"/>
          <w:numId w:val="13"/>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onReprompt</w:t>
      </w:r>
      <w:r w:rsidR="00D478B4" w:rsidRPr="007232CB">
        <w:rPr>
          <w:rFonts w:ascii="Times New Roman" w:eastAsia="Times New Roman" w:hAnsi="Times New Roman" w:cs="Times New Roman"/>
          <w:kern w:val="0"/>
          <w:sz w:val="22"/>
          <w:lang w:val="en-US" w:bidi="ar-SA"/>
        </w:rPr>
        <w:t xml:space="preserve"> – While in </w:t>
      </w:r>
      <w:r w:rsidR="004A4C97" w:rsidRPr="007232CB">
        <w:rPr>
          <w:rFonts w:ascii="Times New Roman" w:eastAsia="Times New Roman" w:hAnsi="Times New Roman" w:cs="Times New Roman"/>
          <w:kern w:val="0"/>
          <w:sz w:val="22"/>
          <w:lang w:val="en-US" w:bidi="ar-SA"/>
        </w:rPr>
        <w:t>D</w:t>
      </w:r>
      <w:r w:rsidR="004A4C97">
        <w:rPr>
          <w:rFonts w:ascii="Times New Roman" w:eastAsia="Times New Roman" w:hAnsi="Times New Roman" w:cs="Times New Roman"/>
          <w:kern w:val="0"/>
          <w:sz w:val="22"/>
          <w:lang w:val="en-US" w:bidi="ar-SA"/>
        </w:rPr>
        <w:t>T</w:t>
      </w:r>
      <w:r w:rsidR="004A4C97" w:rsidRPr="007232CB">
        <w:rPr>
          <w:rFonts w:ascii="Times New Roman" w:eastAsia="Times New Roman" w:hAnsi="Times New Roman" w:cs="Times New Roman"/>
          <w:kern w:val="0"/>
          <w:sz w:val="22"/>
          <w:lang w:val="en-US" w:bidi="ar-SA"/>
        </w:rPr>
        <w:t>ree</w:t>
      </w:r>
      <w:r w:rsidR="00D478B4" w:rsidRPr="007232CB">
        <w:rPr>
          <w:rFonts w:ascii="Times New Roman" w:eastAsia="Times New Roman" w:hAnsi="Times New Roman" w:cs="Times New Roman"/>
          <w:kern w:val="0"/>
          <w:sz w:val="22"/>
          <w:lang w:val="en-US" w:bidi="ar-SA"/>
        </w:rPr>
        <w:t xml:space="preserve">, if user input doesn’t match any of the connector condition, </w:t>
      </w:r>
      <w:r w:rsidR="0063176C" w:rsidRPr="007232CB">
        <w:rPr>
          <w:rFonts w:ascii="Times New Roman" w:eastAsia="Times New Roman" w:hAnsi="Times New Roman" w:cs="Times New Roman"/>
          <w:kern w:val="0"/>
          <w:sz w:val="22"/>
          <w:lang w:val="en-US" w:bidi="ar-SA"/>
        </w:rPr>
        <w:t>answer is re-prompted (based on re-prompting strategy using answer rank, repeatability and MaxInvalidResponsesAllowable count at node level). On re-prompt, this script is fired.</w:t>
      </w:r>
    </w:p>
    <w:p w:rsidR="00994FC7" w:rsidRDefault="0063176C" w:rsidP="008435B6">
      <w:pPr>
        <w:pStyle w:val="BodyText"/>
        <w:widowControl w:val="0"/>
        <w:numPr>
          <w:ilvl w:val="0"/>
          <w:numId w:val="13"/>
        </w:numPr>
        <w:suppressAutoHyphens/>
        <w:spacing w:line="240" w:lineRule="auto"/>
      </w:pPr>
      <w:r w:rsidRPr="007232CB">
        <w:t xml:space="preserve">Flag to disable free text input – While in </w:t>
      </w:r>
      <w:r w:rsidR="004A4C97" w:rsidRPr="007232CB">
        <w:t>D</w:t>
      </w:r>
      <w:r w:rsidR="004A4C97">
        <w:t>T</w:t>
      </w:r>
      <w:r w:rsidR="004A4C97" w:rsidRPr="007232CB">
        <w:t>ree</w:t>
      </w:r>
      <w:r w:rsidRPr="007232CB">
        <w:t>, user can respond either by clicking on the links provided in the answer text or by tying in the text. This flag when set, free text will be disabled, thereby forcing user to click on the link provided in the answer text</w:t>
      </w:r>
    </w:p>
    <w:p w:rsidR="000B44E2" w:rsidRPr="007232CB" w:rsidRDefault="0063176C" w:rsidP="008435B6">
      <w:pPr>
        <w:pStyle w:val="BodyText"/>
        <w:widowControl w:val="0"/>
        <w:numPr>
          <w:ilvl w:val="0"/>
          <w:numId w:val="13"/>
        </w:numPr>
        <w:suppressAutoHyphens/>
        <w:spacing w:line="240" w:lineRule="auto"/>
      </w:pPr>
      <w:r w:rsidRPr="007232CB">
        <w:t>.</w:t>
      </w:r>
      <w:r w:rsidR="00CB3C0E">
        <w:t xml:space="preserve">ICS flag – indicating if this </w:t>
      </w:r>
      <w:r w:rsidR="006201E8">
        <w:t>DTree</w:t>
      </w:r>
      <w:r w:rsidR="00CB3C0E">
        <w:t xml:space="preserve"> can be used for ICS.</w:t>
      </w:r>
    </w:p>
    <w:p w:rsidR="00206A34" w:rsidRPr="007232CB" w:rsidRDefault="00206A34" w:rsidP="00206A34">
      <w:pPr>
        <w:pStyle w:val="BodyText"/>
        <w:widowControl w:val="0"/>
        <w:suppressAutoHyphens/>
        <w:spacing w:line="240" w:lineRule="auto"/>
        <w:ind w:left="576"/>
      </w:pPr>
    </w:p>
    <w:p w:rsidR="000F7C5A" w:rsidRPr="007232CB" w:rsidRDefault="0063176C" w:rsidP="00206A34">
      <w:pPr>
        <w:pStyle w:val="BodyText"/>
        <w:widowControl w:val="0"/>
        <w:suppressAutoHyphens/>
        <w:spacing w:line="240" w:lineRule="auto"/>
        <w:ind w:left="576"/>
      </w:pPr>
      <w:r w:rsidRPr="007232CB">
        <w:t>D</w:t>
      </w:r>
      <w:r w:rsidR="008D5132">
        <w:t>T</w:t>
      </w:r>
      <w:r w:rsidRPr="007232CB">
        <w:t>ree node will have the follow</w:t>
      </w:r>
      <w:r w:rsidR="001770DD" w:rsidRPr="007232CB">
        <w:t>ing</w:t>
      </w:r>
      <w:r w:rsidR="00451F70" w:rsidRPr="007232CB">
        <w:t>:</w:t>
      </w:r>
    </w:p>
    <w:p w:rsidR="00624F06" w:rsidRDefault="00624F06" w:rsidP="008435B6">
      <w:pPr>
        <w:pStyle w:val="BodyText"/>
        <w:widowControl w:val="0"/>
        <w:numPr>
          <w:ilvl w:val="0"/>
          <w:numId w:val="15"/>
        </w:numPr>
        <w:suppressAutoHyphens/>
        <w:spacing w:line="240" w:lineRule="auto"/>
      </w:pPr>
      <w:r w:rsidRPr="007232CB">
        <w:t xml:space="preserve">All recognition fields (conditions, condition links, answers(prompts), answer links etc) </w:t>
      </w:r>
    </w:p>
    <w:p w:rsidR="00CB3C0E" w:rsidRPr="007232CB" w:rsidRDefault="00CB3C0E" w:rsidP="008435B6">
      <w:pPr>
        <w:pStyle w:val="BodyText"/>
        <w:widowControl w:val="0"/>
        <w:numPr>
          <w:ilvl w:val="0"/>
          <w:numId w:val="15"/>
        </w:numPr>
        <w:suppressAutoHyphens/>
        <w:spacing w:line="240" w:lineRule="auto"/>
      </w:pPr>
      <w:r>
        <w:t xml:space="preserve">A reference to the </w:t>
      </w:r>
      <w:r w:rsidR="006201E8">
        <w:t>DTree</w:t>
      </w:r>
      <w:r w:rsidR="00AC03E8">
        <w:t xml:space="preserve">to which </w:t>
      </w:r>
      <w:r>
        <w:t>it belongs.</w:t>
      </w:r>
    </w:p>
    <w:p w:rsidR="00624F06" w:rsidRDefault="00624F06" w:rsidP="008435B6">
      <w:pPr>
        <w:pStyle w:val="BodyText"/>
        <w:widowControl w:val="0"/>
        <w:numPr>
          <w:ilvl w:val="0"/>
          <w:numId w:val="15"/>
        </w:numPr>
        <w:suppressAutoHyphens/>
        <w:spacing w:line="240" w:lineRule="auto"/>
      </w:pPr>
      <w:r w:rsidRPr="007232CB">
        <w:t>Prompt text sample</w:t>
      </w:r>
    </w:p>
    <w:p w:rsidR="00C224DB" w:rsidRPr="007232CB" w:rsidRDefault="00C224DB" w:rsidP="008435B6">
      <w:pPr>
        <w:pStyle w:val="BodyText"/>
        <w:widowControl w:val="0"/>
        <w:numPr>
          <w:ilvl w:val="0"/>
          <w:numId w:val="15"/>
        </w:numPr>
        <w:suppressAutoHyphens/>
        <w:spacing w:line="240" w:lineRule="auto"/>
      </w:pPr>
      <w:r w:rsidRPr="007232CB">
        <w:t>Flag to disable free text inpu</w:t>
      </w:r>
      <w:r>
        <w:t>t –This is optional and when set will override the flag set on DTreeObjectlevel.</w:t>
      </w:r>
      <w:r w:rsidR="00143171">
        <w:t xml:space="preserve">The overridden value will only be valid to current node. </w:t>
      </w:r>
      <w:r>
        <w:t>Flag will specify if free text will be enabled or disabled</w:t>
      </w:r>
    </w:p>
    <w:p w:rsidR="00451F70" w:rsidRPr="007232CB" w:rsidRDefault="00451F70" w:rsidP="008435B6">
      <w:pPr>
        <w:pStyle w:val="NoSpacing"/>
        <w:widowControl w:val="0"/>
        <w:numPr>
          <w:ilvl w:val="0"/>
          <w:numId w:val="15"/>
        </w:numPr>
        <w:spacing w:line="240" w:lineRule="auto"/>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 xml:space="preserve">MaxInvalidResponsesAllowable count – specifies max. no of time V-engine to reprompt if user inputs text which doesn’t meet any of the connector’s condition.  </w:t>
      </w:r>
    </w:p>
    <w:p w:rsidR="00624F06" w:rsidRPr="007232CB" w:rsidRDefault="00624F06" w:rsidP="008435B6">
      <w:pPr>
        <w:pStyle w:val="BodyText"/>
        <w:widowControl w:val="0"/>
        <w:numPr>
          <w:ilvl w:val="0"/>
          <w:numId w:val="15"/>
        </w:numPr>
        <w:suppressAutoHyphens/>
        <w:spacing w:line="240" w:lineRule="auto"/>
      </w:pPr>
      <w:r w:rsidRPr="007232CB">
        <w:t xml:space="preserve">Scripts </w:t>
      </w:r>
    </w:p>
    <w:p w:rsidR="00624F06" w:rsidRPr="007232CB" w:rsidRDefault="00624F06" w:rsidP="008435B6">
      <w:pPr>
        <w:pStyle w:val="NoSpacing"/>
        <w:numPr>
          <w:ilvl w:val="1"/>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onDTreeEntryAtNode</w:t>
      </w:r>
    </w:p>
    <w:p w:rsidR="00624F06" w:rsidRPr="007232CB" w:rsidRDefault="00624F06" w:rsidP="008435B6">
      <w:pPr>
        <w:pStyle w:val="NoSpacing"/>
        <w:numPr>
          <w:ilvl w:val="1"/>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onBackNav</w:t>
      </w:r>
    </w:p>
    <w:p w:rsidR="00624F06" w:rsidRPr="007232CB" w:rsidRDefault="00624F06" w:rsidP="008435B6">
      <w:pPr>
        <w:pStyle w:val="NoSpacing"/>
        <w:numPr>
          <w:ilvl w:val="1"/>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onReprompt -</w:t>
      </w:r>
    </w:p>
    <w:p w:rsidR="00624F06" w:rsidRDefault="00624F06" w:rsidP="008435B6">
      <w:pPr>
        <w:pStyle w:val="NoSpacing"/>
        <w:numPr>
          <w:ilvl w:val="1"/>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 xml:space="preserve">beforeLeft – This script to be fired only when </w:t>
      </w:r>
      <w:r w:rsidR="00CB3C0E">
        <w:rPr>
          <w:rFonts w:ascii="Times New Roman" w:eastAsia="Times New Roman" w:hAnsi="Times New Roman" w:cs="Times New Roman"/>
          <w:kern w:val="0"/>
          <w:sz w:val="22"/>
          <w:lang w:val="en-US" w:bidi="ar-SA"/>
        </w:rPr>
        <w:t xml:space="preserve">a valid connector pointing to a different target node is found. </w:t>
      </w:r>
      <w:r w:rsidRPr="007232CB">
        <w:rPr>
          <w:rFonts w:ascii="Times New Roman" w:eastAsia="Times New Roman" w:hAnsi="Times New Roman" w:cs="Times New Roman"/>
          <w:kern w:val="0"/>
          <w:sz w:val="22"/>
          <w:lang w:val="en-US" w:bidi="ar-SA"/>
        </w:rPr>
        <w:t>V-Engine will fire this script before moving to the target node.</w:t>
      </w:r>
    </w:p>
    <w:p w:rsidR="008F1212" w:rsidRPr="007232CB" w:rsidRDefault="008F1212" w:rsidP="008435B6">
      <w:pPr>
        <w:pStyle w:val="NoSpacing"/>
        <w:numPr>
          <w:ilvl w:val="1"/>
          <w:numId w:val="15"/>
        </w:numPr>
        <w:rPr>
          <w:rFonts w:ascii="Times New Roman" w:eastAsia="Times New Roman" w:hAnsi="Times New Roman" w:cs="Times New Roman"/>
          <w:kern w:val="0"/>
          <w:sz w:val="22"/>
          <w:lang w:val="en-US" w:bidi="ar-SA"/>
        </w:rPr>
      </w:pPr>
      <w:r>
        <w:rPr>
          <w:rFonts w:ascii="Times New Roman" w:eastAsia="Times New Roman" w:hAnsi="Times New Roman" w:cs="Times New Roman"/>
          <w:kern w:val="0"/>
          <w:sz w:val="22"/>
          <w:lang w:val="en-US" w:bidi="ar-SA"/>
        </w:rPr>
        <w:t>All recognition script events</w:t>
      </w:r>
    </w:p>
    <w:p w:rsidR="00451F70" w:rsidRPr="007232CB" w:rsidRDefault="00451F70" w:rsidP="008435B6">
      <w:pPr>
        <w:pStyle w:val="NoSpacing"/>
        <w:numPr>
          <w:ilvl w:val="0"/>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List of connectors. Each connector will have the following attributes</w:t>
      </w:r>
    </w:p>
    <w:p w:rsidR="00451F70" w:rsidRPr="007232CB" w:rsidRDefault="00451F70" w:rsidP="008435B6">
      <w:pPr>
        <w:pStyle w:val="NoSpacing"/>
        <w:numPr>
          <w:ilvl w:val="1"/>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lastRenderedPageBreak/>
        <w:t>condition</w:t>
      </w:r>
    </w:p>
    <w:p w:rsidR="00451F70" w:rsidRPr="007232CB" w:rsidRDefault="00451F70" w:rsidP="008435B6">
      <w:pPr>
        <w:pStyle w:val="NoSpacing"/>
        <w:numPr>
          <w:ilvl w:val="1"/>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evaluation rank – Order in which different connector of the node will be evaluated.</w:t>
      </w:r>
    </w:p>
    <w:p w:rsidR="00451F70" w:rsidRPr="007232CB" w:rsidRDefault="00451F70" w:rsidP="008435B6">
      <w:pPr>
        <w:pStyle w:val="NoSpacing"/>
        <w:numPr>
          <w:ilvl w:val="1"/>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 xml:space="preserve">display rank (int) – Order in which different connector link will be displayed to the </w:t>
      </w:r>
      <w:r w:rsidR="00CB3C0E">
        <w:rPr>
          <w:rFonts w:ascii="Times New Roman" w:eastAsia="Times New Roman" w:hAnsi="Times New Roman" w:cs="Times New Roman"/>
          <w:kern w:val="0"/>
          <w:sz w:val="22"/>
          <w:lang w:val="en-US" w:bidi="ar-SA"/>
        </w:rPr>
        <w:t xml:space="preserve">end </w:t>
      </w:r>
      <w:r w:rsidRPr="007232CB">
        <w:rPr>
          <w:rFonts w:ascii="Times New Roman" w:eastAsia="Times New Roman" w:hAnsi="Times New Roman" w:cs="Times New Roman"/>
          <w:kern w:val="0"/>
          <w:sz w:val="22"/>
          <w:lang w:val="en-US" w:bidi="ar-SA"/>
        </w:rPr>
        <w:t>user.</w:t>
      </w:r>
    </w:p>
    <w:p w:rsidR="000B136D" w:rsidRPr="007232CB" w:rsidRDefault="000B136D" w:rsidP="008435B6">
      <w:pPr>
        <w:pStyle w:val="NoSpacing"/>
        <w:numPr>
          <w:ilvl w:val="1"/>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Scripts</w:t>
      </w:r>
    </w:p>
    <w:p w:rsidR="00451F70" w:rsidRPr="007232CB" w:rsidRDefault="006201E8" w:rsidP="008435B6">
      <w:pPr>
        <w:pStyle w:val="NoSpacing"/>
        <w:numPr>
          <w:ilvl w:val="2"/>
          <w:numId w:val="15"/>
        </w:numPr>
        <w:rPr>
          <w:rFonts w:ascii="Times New Roman" w:eastAsia="Times New Roman" w:hAnsi="Times New Roman" w:cs="Times New Roman"/>
          <w:kern w:val="0"/>
          <w:sz w:val="22"/>
          <w:lang w:val="en-US" w:bidi="ar-SA"/>
        </w:rPr>
      </w:pPr>
      <w:r w:rsidRPr="00BF6724">
        <w:rPr>
          <w:rFonts w:ascii="Times New Roman" w:eastAsia="Times New Roman" w:hAnsi="Times New Roman" w:cs="Times New Roman"/>
          <w:kern w:val="0"/>
          <w:sz w:val="22"/>
          <w:lang w:val="en-US" w:bidi="ar-SA"/>
        </w:rPr>
        <w:t>onConnectorChosen</w:t>
      </w:r>
      <w:r w:rsidR="00451F70" w:rsidRPr="007232CB">
        <w:rPr>
          <w:rFonts w:ascii="Times New Roman" w:eastAsia="Times New Roman" w:hAnsi="Times New Roman" w:cs="Times New Roman"/>
          <w:kern w:val="0"/>
          <w:sz w:val="22"/>
          <w:lang w:val="en-US" w:bidi="ar-SA"/>
        </w:rPr>
        <w:t>(script)</w:t>
      </w:r>
      <w:r w:rsidR="000B136D" w:rsidRPr="007232CB">
        <w:rPr>
          <w:rFonts w:ascii="Times New Roman" w:eastAsia="Times New Roman" w:hAnsi="Times New Roman" w:cs="Times New Roman"/>
          <w:kern w:val="0"/>
          <w:sz w:val="22"/>
          <w:lang w:val="en-US" w:bidi="ar-SA"/>
        </w:rPr>
        <w:t xml:space="preserve"> – To be fired when</w:t>
      </w:r>
      <w:r w:rsidR="008228F2">
        <w:rPr>
          <w:rFonts w:ascii="Times New Roman" w:eastAsia="Times New Roman" w:hAnsi="Times New Roman" w:cs="Times New Roman"/>
          <w:kern w:val="0"/>
          <w:sz w:val="22"/>
          <w:lang w:val="en-US" w:bidi="ar-SA"/>
        </w:rPr>
        <w:t xml:space="preserve"> the connector is used, either because the</w:t>
      </w:r>
      <w:r w:rsidR="000B136D" w:rsidRPr="007232CB">
        <w:rPr>
          <w:rFonts w:ascii="Times New Roman" w:eastAsia="Times New Roman" w:hAnsi="Times New Roman" w:cs="Times New Roman"/>
          <w:kern w:val="0"/>
          <w:sz w:val="22"/>
          <w:lang w:val="en-US" w:bidi="ar-SA"/>
        </w:rPr>
        <w:t xml:space="preserve"> user clicks on the link provided</w:t>
      </w:r>
      <w:r w:rsidR="008228F2">
        <w:rPr>
          <w:rFonts w:ascii="Times New Roman" w:eastAsia="Times New Roman" w:hAnsi="Times New Roman" w:cs="Times New Roman"/>
          <w:kern w:val="0"/>
          <w:sz w:val="22"/>
          <w:lang w:val="en-US" w:bidi="ar-SA"/>
        </w:rPr>
        <w:t xml:space="preserve"> or because its condition was triggered by the free text input</w:t>
      </w:r>
      <w:r w:rsidR="000B136D" w:rsidRPr="007232CB">
        <w:rPr>
          <w:rFonts w:ascii="Times New Roman" w:eastAsia="Times New Roman" w:hAnsi="Times New Roman" w:cs="Times New Roman"/>
          <w:kern w:val="0"/>
          <w:sz w:val="22"/>
          <w:lang w:val="en-US" w:bidi="ar-SA"/>
        </w:rPr>
        <w:t>.</w:t>
      </w:r>
    </w:p>
    <w:p w:rsidR="00451F70" w:rsidRDefault="00451F70" w:rsidP="008435B6">
      <w:pPr>
        <w:pStyle w:val="NoSpacing"/>
        <w:numPr>
          <w:ilvl w:val="1"/>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default_click_text (string)</w:t>
      </w:r>
      <w:r w:rsidR="000B136D" w:rsidRPr="007232CB">
        <w:rPr>
          <w:rFonts w:ascii="Times New Roman" w:eastAsia="Times New Roman" w:hAnsi="Times New Roman" w:cs="Times New Roman"/>
          <w:kern w:val="0"/>
          <w:sz w:val="22"/>
          <w:lang w:val="en-US" w:bidi="ar-SA"/>
        </w:rPr>
        <w:t xml:space="preserve"> – </w:t>
      </w:r>
      <w:r w:rsidR="00F73C9B">
        <w:rPr>
          <w:rFonts w:ascii="Times New Roman" w:eastAsia="Times New Roman" w:hAnsi="Times New Roman" w:cs="Times New Roman"/>
          <w:kern w:val="0"/>
          <w:sz w:val="22"/>
          <w:lang w:val="en-US" w:bidi="ar-SA"/>
        </w:rPr>
        <w:t>display text for the link.</w:t>
      </w:r>
    </w:p>
    <w:p w:rsidR="00451F70" w:rsidRPr="007232CB" w:rsidRDefault="00451F70" w:rsidP="008435B6">
      <w:pPr>
        <w:pStyle w:val="NoSpacing"/>
        <w:numPr>
          <w:ilvl w:val="1"/>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click_ID (int)</w:t>
      </w:r>
    </w:p>
    <w:p w:rsidR="000B136D" w:rsidRPr="007232CB" w:rsidRDefault="00451F70" w:rsidP="008435B6">
      <w:pPr>
        <w:pStyle w:val="NoSpacing"/>
        <w:numPr>
          <w:ilvl w:val="1"/>
          <w:numId w:val="15"/>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node (</w:t>
      </w:r>
      <w:r w:rsidR="00AC03E8">
        <w:rPr>
          <w:rFonts w:ascii="Times New Roman" w:eastAsia="Times New Roman" w:hAnsi="Times New Roman" w:cs="Times New Roman"/>
          <w:kern w:val="0"/>
          <w:sz w:val="22"/>
          <w:lang w:val="en-US" w:bidi="ar-SA"/>
        </w:rPr>
        <w:t>DT</w:t>
      </w:r>
      <w:r w:rsidRPr="007232CB">
        <w:rPr>
          <w:rFonts w:ascii="Times New Roman" w:eastAsia="Times New Roman" w:hAnsi="Times New Roman" w:cs="Times New Roman"/>
          <w:kern w:val="0"/>
          <w:sz w:val="22"/>
          <w:lang w:val="en-US" w:bidi="ar-SA"/>
        </w:rPr>
        <w:t>ree_node)</w:t>
      </w:r>
      <w:r w:rsidR="000B136D" w:rsidRPr="007232CB">
        <w:rPr>
          <w:rFonts w:ascii="Times New Roman" w:eastAsia="Times New Roman" w:hAnsi="Times New Roman" w:cs="Times New Roman"/>
          <w:kern w:val="0"/>
          <w:sz w:val="22"/>
          <w:lang w:val="en-US" w:bidi="ar-SA"/>
        </w:rPr>
        <w:t xml:space="preserve"> target node</w:t>
      </w:r>
    </w:p>
    <w:p w:rsidR="000B136D" w:rsidRPr="007232CB" w:rsidRDefault="000B136D" w:rsidP="000B136D">
      <w:pPr>
        <w:pStyle w:val="NoSpacing"/>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 xml:space="preserve">Each user session will hold the following </w:t>
      </w:r>
      <w:r w:rsidR="006201E8">
        <w:rPr>
          <w:rFonts w:ascii="Times New Roman" w:eastAsia="Times New Roman" w:hAnsi="Times New Roman" w:cs="Times New Roman"/>
          <w:kern w:val="0"/>
          <w:sz w:val="22"/>
          <w:lang w:val="en-US" w:bidi="ar-SA"/>
        </w:rPr>
        <w:t>DTree</w:t>
      </w:r>
      <w:r w:rsidRPr="007232CB">
        <w:rPr>
          <w:rFonts w:ascii="Times New Roman" w:eastAsia="Times New Roman" w:hAnsi="Times New Roman" w:cs="Times New Roman"/>
          <w:kern w:val="0"/>
          <w:sz w:val="22"/>
          <w:lang w:val="en-US" w:bidi="ar-SA"/>
        </w:rPr>
        <w:t xml:space="preserve"> data:</w:t>
      </w:r>
    </w:p>
    <w:p w:rsidR="000B136D" w:rsidRPr="007232CB" w:rsidRDefault="00FD609F" w:rsidP="000B136D">
      <w:pPr>
        <w:pStyle w:val="NoSpacing"/>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Session data</w:t>
      </w:r>
    </w:p>
    <w:p w:rsidR="00FD609F" w:rsidRDefault="00FD609F" w:rsidP="008435B6">
      <w:pPr>
        <w:pStyle w:val="NoSpacing"/>
        <w:numPr>
          <w:ilvl w:val="0"/>
          <w:numId w:val="14"/>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 xml:space="preserve">current </w:t>
      </w:r>
      <w:r w:rsidR="006201E8">
        <w:rPr>
          <w:rFonts w:ascii="Times New Roman" w:eastAsia="Times New Roman" w:hAnsi="Times New Roman" w:cs="Times New Roman"/>
          <w:kern w:val="0"/>
          <w:sz w:val="22"/>
          <w:lang w:val="en-US" w:bidi="ar-SA"/>
        </w:rPr>
        <w:t>DTree</w:t>
      </w:r>
      <w:r w:rsidR="00B32E49" w:rsidRPr="007232CB">
        <w:rPr>
          <w:rFonts w:ascii="Times New Roman" w:eastAsia="Times New Roman" w:hAnsi="Times New Roman" w:cs="Times New Roman"/>
          <w:kern w:val="0"/>
          <w:sz w:val="22"/>
          <w:lang w:val="en-US" w:bidi="ar-SA"/>
        </w:rPr>
        <w:t xml:space="preserve"> id</w:t>
      </w:r>
    </w:p>
    <w:p w:rsidR="00CB3C0E" w:rsidRPr="007232CB" w:rsidRDefault="00CB3C0E" w:rsidP="008435B6">
      <w:pPr>
        <w:pStyle w:val="NoSpacing"/>
        <w:numPr>
          <w:ilvl w:val="0"/>
          <w:numId w:val="14"/>
        </w:numPr>
        <w:rPr>
          <w:rFonts w:ascii="Times New Roman" w:eastAsia="Times New Roman" w:hAnsi="Times New Roman" w:cs="Times New Roman"/>
          <w:kern w:val="0"/>
          <w:sz w:val="22"/>
          <w:lang w:val="en-US" w:bidi="ar-SA"/>
        </w:rPr>
      </w:pPr>
      <w:r>
        <w:rPr>
          <w:rFonts w:ascii="Times New Roman" w:eastAsia="Times New Roman" w:hAnsi="Times New Roman" w:cs="Times New Roman"/>
          <w:kern w:val="0"/>
          <w:sz w:val="22"/>
          <w:lang w:val="en-US" w:bidi="ar-SA"/>
        </w:rPr>
        <w:t xml:space="preserve">expected ICS </w:t>
      </w:r>
      <w:r w:rsidR="006201E8">
        <w:rPr>
          <w:rFonts w:ascii="Times New Roman" w:eastAsia="Times New Roman" w:hAnsi="Times New Roman" w:cs="Times New Roman"/>
          <w:kern w:val="0"/>
          <w:sz w:val="22"/>
          <w:lang w:val="en-US" w:bidi="ar-SA"/>
        </w:rPr>
        <w:t>DTree</w:t>
      </w:r>
    </w:p>
    <w:p w:rsidR="00FD609F" w:rsidRPr="007232CB" w:rsidRDefault="00077896" w:rsidP="008435B6">
      <w:pPr>
        <w:pStyle w:val="NoSpacing"/>
        <w:numPr>
          <w:ilvl w:val="0"/>
          <w:numId w:val="14"/>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 xml:space="preserve">list of active </w:t>
      </w:r>
      <w:r w:rsidR="00AC03E8" w:rsidRPr="007232CB">
        <w:rPr>
          <w:rFonts w:ascii="Times New Roman" w:eastAsia="Times New Roman" w:hAnsi="Times New Roman" w:cs="Times New Roman"/>
          <w:kern w:val="0"/>
          <w:sz w:val="22"/>
          <w:lang w:val="en-US" w:bidi="ar-SA"/>
        </w:rPr>
        <w:t>DTrees</w:t>
      </w:r>
      <w:r w:rsidR="00B32E49" w:rsidRPr="007232CB">
        <w:rPr>
          <w:rFonts w:ascii="Times New Roman" w:eastAsia="Times New Roman" w:hAnsi="Times New Roman" w:cs="Times New Roman"/>
          <w:kern w:val="0"/>
          <w:sz w:val="22"/>
          <w:lang w:val="en-US" w:bidi="ar-SA"/>
        </w:rPr>
        <w:t xml:space="preserve"> id</w:t>
      </w:r>
    </w:p>
    <w:p w:rsidR="00077896" w:rsidRPr="007232CB" w:rsidRDefault="00077896" w:rsidP="008435B6">
      <w:pPr>
        <w:pStyle w:val="NoSpacing"/>
        <w:numPr>
          <w:ilvl w:val="0"/>
          <w:numId w:val="14"/>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 xml:space="preserve">map of </w:t>
      </w:r>
      <w:r w:rsidR="00AC03E8" w:rsidRPr="007232CB">
        <w:rPr>
          <w:rFonts w:ascii="Times New Roman" w:eastAsia="Times New Roman" w:hAnsi="Times New Roman" w:cs="Times New Roman"/>
          <w:kern w:val="0"/>
          <w:sz w:val="22"/>
          <w:lang w:val="en-US" w:bidi="ar-SA"/>
        </w:rPr>
        <w:t>DTree</w:t>
      </w:r>
      <w:r w:rsidRPr="007232CB">
        <w:rPr>
          <w:rFonts w:ascii="Times New Roman" w:eastAsia="Times New Roman" w:hAnsi="Times New Roman" w:cs="Times New Roman"/>
          <w:kern w:val="0"/>
          <w:sz w:val="22"/>
          <w:lang w:val="en-US" w:bidi="ar-SA"/>
        </w:rPr>
        <w:t xml:space="preserve"> id and </w:t>
      </w:r>
      <w:r w:rsidR="00AC03E8" w:rsidRPr="007232CB">
        <w:rPr>
          <w:rFonts w:ascii="Times New Roman" w:eastAsia="Times New Roman" w:hAnsi="Times New Roman" w:cs="Times New Roman"/>
          <w:kern w:val="0"/>
          <w:sz w:val="22"/>
          <w:lang w:val="en-US" w:bidi="ar-SA"/>
        </w:rPr>
        <w:t>DTree</w:t>
      </w:r>
      <w:r w:rsidRPr="007232CB">
        <w:rPr>
          <w:rFonts w:ascii="Times New Roman" w:eastAsia="Times New Roman" w:hAnsi="Times New Roman" w:cs="Times New Roman"/>
          <w:kern w:val="0"/>
          <w:sz w:val="22"/>
          <w:lang w:val="en-US" w:bidi="ar-SA"/>
        </w:rPr>
        <w:t xml:space="preserve"> session data</w:t>
      </w:r>
    </w:p>
    <w:p w:rsidR="00077896" w:rsidRPr="007232CB" w:rsidRDefault="006201E8" w:rsidP="00077896">
      <w:pPr>
        <w:pStyle w:val="NoSpacing"/>
        <w:rPr>
          <w:rFonts w:ascii="Times New Roman" w:eastAsia="Times New Roman" w:hAnsi="Times New Roman" w:cs="Times New Roman"/>
          <w:kern w:val="0"/>
          <w:sz w:val="22"/>
          <w:lang w:val="en-US" w:bidi="ar-SA"/>
        </w:rPr>
      </w:pPr>
      <w:r>
        <w:rPr>
          <w:rFonts w:ascii="Times New Roman" w:eastAsia="Times New Roman" w:hAnsi="Times New Roman" w:cs="Times New Roman"/>
          <w:kern w:val="0"/>
          <w:sz w:val="22"/>
          <w:lang w:val="en-US" w:bidi="ar-SA"/>
        </w:rPr>
        <w:t>DTree</w:t>
      </w:r>
      <w:r w:rsidR="00077896" w:rsidRPr="007232CB">
        <w:rPr>
          <w:rFonts w:ascii="Times New Roman" w:eastAsia="Times New Roman" w:hAnsi="Times New Roman" w:cs="Times New Roman"/>
          <w:kern w:val="0"/>
          <w:sz w:val="22"/>
          <w:lang w:val="en-US" w:bidi="ar-SA"/>
        </w:rPr>
        <w:t xml:space="preserve"> session data</w:t>
      </w:r>
    </w:p>
    <w:p w:rsidR="00077896" w:rsidRPr="007232CB" w:rsidRDefault="0090779D" w:rsidP="008435B6">
      <w:pPr>
        <w:pStyle w:val="NoSpacing"/>
        <w:numPr>
          <w:ilvl w:val="0"/>
          <w:numId w:val="16"/>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 xml:space="preserve">session </w:t>
      </w:r>
      <w:r w:rsidR="00077896" w:rsidRPr="007232CB">
        <w:rPr>
          <w:rFonts w:ascii="Times New Roman" w:eastAsia="Times New Roman" w:hAnsi="Times New Roman" w:cs="Times New Roman"/>
          <w:kern w:val="0"/>
          <w:sz w:val="22"/>
          <w:lang w:val="en-US" w:bidi="ar-SA"/>
        </w:rPr>
        <w:t xml:space="preserve">state of the </w:t>
      </w:r>
      <w:r w:rsidR="006201E8">
        <w:rPr>
          <w:rFonts w:ascii="Times New Roman" w:eastAsia="Times New Roman" w:hAnsi="Times New Roman" w:cs="Times New Roman"/>
          <w:kern w:val="0"/>
          <w:sz w:val="22"/>
          <w:lang w:val="en-US" w:bidi="ar-SA"/>
        </w:rPr>
        <w:t>DTree</w:t>
      </w:r>
    </w:p>
    <w:p w:rsidR="00AD7ACF" w:rsidRPr="002772B5" w:rsidRDefault="00077896" w:rsidP="002772B5">
      <w:pPr>
        <w:pStyle w:val="NoSpacing"/>
        <w:numPr>
          <w:ilvl w:val="0"/>
          <w:numId w:val="16"/>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 xml:space="preserve">path – list of </w:t>
      </w:r>
      <w:r w:rsidR="00C46BB4" w:rsidRPr="007232CB">
        <w:rPr>
          <w:rFonts w:ascii="Times New Roman" w:eastAsia="Times New Roman" w:hAnsi="Times New Roman" w:cs="Times New Roman"/>
          <w:kern w:val="0"/>
          <w:sz w:val="22"/>
          <w:lang w:val="en-US" w:bidi="ar-SA"/>
        </w:rPr>
        <w:t>DTree</w:t>
      </w:r>
      <w:r w:rsidRPr="007232CB">
        <w:rPr>
          <w:rFonts w:ascii="Times New Roman" w:eastAsia="Times New Roman" w:hAnsi="Times New Roman" w:cs="Times New Roman"/>
          <w:kern w:val="0"/>
          <w:sz w:val="22"/>
          <w:lang w:val="en-US" w:bidi="ar-SA"/>
        </w:rPr>
        <w:t xml:space="preserve"> session state traversed- (list&lt;</w:t>
      </w:r>
      <w:r w:rsidR="00C46BB4">
        <w:rPr>
          <w:rFonts w:ascii="Times New Roman" w:eastAsia="Times New Roman" w:hAnsi="Times New Roman" w:cs="Times New Roman"/>
          <w:kern w:val="0"/>
          <w:sz w:val="22"/>
          <w:lang w:val="en-US" w:bidi="ar-SA"/>
        </w:rPr>
        <w:t>DT</w:t>
      </w:r>
      <w:r w:rsidRPr="007232CB">
        <w:rPr>
          <w:rFonts w:ascii="Times New Roman" w:eastAsia="Times New Roman" w:hAnsi="Times New Roman" w:cs="Times New Roman"/>
          <w:kern w:val="0"/>
          <w:sz w:val="22"/>
          <w:lang w:val="en-US" w:bidi="ar-SA"/>
        </w:rPr>
        <w:t>ree_session_state&gt;)</w:t>
      </w:r>
    </w:p>
    <w:p w:rsidR="00B32E49" w:rsidRPr="007232CB" w:rsidRDefault="00F70C73" w:rsidP="00077896">
      <w:pPr>
        <w:pStyle w:val="NoSpacing"/>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Journey is the list of all the nodes traversed whereas path is the list of all nodes traversed excluding the nodes that were reversed travelled using the back button</w:t>
      </w:r>
      <w:r w:rsidR="00007FF1" w:rsidRPr="007232CB">
        <w:rPr>
          <w:rFonts w:ascii="Times New Roman" w:eastAsia="Times New Roman" w:hAnsi="Times New Roman" w:cs="Times New Roman"/>
          <w:kern w:val="0"/>
          <w:sz w:val="22"/>
          <w:lang w:val="en-US" w:bidi="ar-SA"/>
        </w:rPr>
        <w:t xml:space="preserve"> or nodes </w:t>
      </w:r>
      <w:r w:rsidR="00B87E68">
        <w:rPr>
          <w:rFonts w:ascii="Times New Roman" w:eastAsia="Times New Roman" w:hAnsi="Times New Roman" w:cs="Times New Roman"/>
          <w:kern w:val="0"/>
          <w:sz w:val="22"/>
          <w:lang w:val="en-US" w:bidi="ar-SA"/>
        </w:rPr>
        <w:t>delivering multiple prompts in succession</w:t>
      </w:r>
      <w:r w:rsidR="00007FF1" w:rsidRPr="007232CB">
        <w:rPr>
          <w:rFonts w:ascii="Times New Roman" w:eastAsia="Times New Roman" w:hAnsi="Times New Roman" w:cs="Times New Roman"/>
          <w:kern w:val="0"/>
          <w:sz w:val="22"/>
          <w:lang w:val="en-US" w:bidi="ar-SA"/>
        </w:rPr>
        <w:t>due to re-prompting.</w:t>
      </w:r>
    </w:p>
    <w:p w:rsidR="00B32E49" w:rsidRPr="007232CB" w:rsidRDefault="006201E8" w:rsidP="00077896">
      <w:pPr>
        <w:pStyle w:val="NoSpacing"/>
        <w:rPr>
          <w:rFonts w:ascii="Times New Roman" w:eastAsia="Times New Roman" w:hAnsi="Times New Roman" w:cs="Times New Roman"/>
          <w:kern w:val="0"/>
          <w:sz w:val="22"/>
          <w:lang w:val="en-US" w:bidi="ar-SA"/>
        </w:rPr>
      </w:pPr>
      <w:r>
        <w:rPr>
          <w:rFonts w:ascii="Times New Roman" w:eastAsia="Times New Roman" w:hAnsi="Times New Roman" w:cs="Times New Roman"/>
          <w:kern w:val="0"/>
          <w:sz w:val="22"/>
          <w:lang w:val="en-US" w:bidi="ar-SA"/>
        </w:rPr>
        <w:t>DTree</w:t>
      </w:r>
      <w:r w:rsidR="00B32E49" w:rsidRPr="007232CB">
        <w:rPr>
          <w:rFonts w:ascii="Times New Roman" w:eastAsia="Times New Roman" w:hAnsi="Times New Roman" w:cs="Times New Roman"/>
          <w:kern w:val="0"/>
          <w:sz w:val="22"/>
          <w:lang w:val="en-US" w:bidi="ar-SA"/>
        </w:rPr>
        <w:t xml:space="preserve"> session state</w:t>
      </w:r>
    </w:p>
    <w:p w:rsidR="00B32E49" w:rsidRPr="007232CB" w:rsidRDefault="00B32E49" w:rsidP="008435B6">
      <w:pPr>
        <w:pStyle w:val="NoSpacing"/>
        <w:numPr>
          <w:ilvl w:val="0"/>
          <w:numId w:val="17"/>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 xml:space="preserve">Current </w:t>
      </w:r>
      <w:r w:rsidR="00C46BB4" w:rsidRPr="007232CB">
        <w:rPr>
          <w:rFonts w:ascii="Times New Roman" w:eastAsia="Times New Roman" w:hAnsi="Times New Roman" w:cs="Times New Roman"/>
          <w:kern w:val="0"/>
          <w:sz w:val="22"/>
          <w:lang w:val="en-US" w:bidi="ar-SA"/>
        </w:rPr>
        <w:t>DTree</w:t>
      </w:r>
      <w:r w:rsidRPr="007232CB">
        <w:rPr>
          <w:rFonts w:ascii="Times New Roman" w:eastAsia="Times New Roman" w:hAnsi="Times New Roman" w:cs="Times New Roman"/>
          <w:kern w:val="0"/>
          <w:sz w:val="22"/>
          <w:lang w:val="en-US" w:bidi="ar-SA"/>
        </w:rPr>
        <w:t xml:space="preserve"> node</w:t>
      </w:r>
    </w:p>
    <w:p w:rsidR="00B32E49" w:rsidRPr="007232CB" w:rsidRDefault="00B32E49" w:rsidP="008435B6">
      <w:pPr>
        <w:pStyle w:val="NoSpacing"/>
        <w:numPr>
          <w:ilvl w:val="0"/>
          <w:numId w:val="17"/>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Python dictionary</w:t>
      </w:r>
    </w:p>
    <w:p w:rsidR="0090779D" w:rsidRDefault="00B32E49" w:rsidP="008435B6">
      <w:pPr>
        <w:pStyle w:val="NoSpacing"/>
        <w:numPr>
          <w:ilvl w:val="0"/>
          <w:numId w:val="17"/>
        </w:numPr>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t>Invalid response count</w:t>
      </w:r>
    </w:p>
    <w:p w:rsidR="0007271A" w:rsidRPr="002772B5" w:rsidRDefault="0007271A" w:rsidP="0007271A">
      <w:pPr>
        <w:pStyle w:val="NoSpacing"/>
        <w:numPr>
          <w:ilvl w:val="0"/>
          <w:numId w:val="17"/>
        </w:numPr>
        <w:rPr>
          <w:rFonts w:ascii="Times New Roman" w:eastAsia="Times New Roman" w:hAnsi="Times New Roman" w:cs="Times New Roman"/>
          <w:kern w:val="0"/>
          <w:sz w:val="22"/>
          <w:lang w:val="en-US" w:bidi="ar-SA"/>
        </w:rPr>
      </w:pPr>
      <w:r>
        <w:rPr>
          <w:rFonts w:ascii="Times New Roman" w:eastAsia="Times New Roman" w:hAnsi="Times New Roman" w:cs="Times New Roman"/>
          <w:kern w:val="0"/>
          <w:sz w:val="22"/>
          <w:lang w:val="en-US" w:bidi="ar-SA"/>
        </w:rPr>
        <w:t>Suggest FAQ lists</w:t>
      </w:r>
    </w:p>
    <w:p w:rsidR="00C17A93" w:rsidRDefault="008F1212">
      <w:pPr>
        <w:pStyle w:val="NoSpacing"/>
        <w:rPr>
          <w:rFonts w:ascii="Times New Roman" w:eastAsia="Times New Roman" w:hAnsi="Times New Roman" w:cs="Times New Roman"/>
          <w:kern w:val="0"/>
          <w:sz w:val="22"/>
          <w:lang w:val="en-US" w:bidi="ar-SA"/>
        </w:rPr>
      </w:pPr>
      <w:r>
        <w:rPr>
          <w:rFonts w:ascii="Times New Roman" w:eastAsia="Times New Roman" w:hAnsi="Times New Roman" w:cs="Times New Roman"/>
          <w:kern w:val="0"/>
          <w:sz w:val="22"/>
          <w:lang w:val="en-US" w:bidi="ar-SA"/>
        </w:rPr>
        <w:lastRenderedPageBreak/>
        <w:t xml:space="preserve">All script events of </w:t>
      </w:r>
      <w:r w:rsidR="00C46BB4">
        <w:rPr>
          <w:rFonts w:ascii="Times New Roman" w:eastAsia="Times New Roman" w:hAnsi="Times New Roman" w:cs="Times New Roman"/>
          <w:kern w:val="0"/>
          <w:sz w:val="22"/>
          <w:lang w:val="en-US" w:bidi="ar-SA"/>
        </w:rPr>
        <w:t>DTrees</w:t>
      </w:r>
      <w:r>
        <w:rPr>
          <w:rFonts w:ascii="Times New Roman" w:eastAsia="Times New Roman" w:hAnsi="Times New Roman" w:cs="Times New Roman"/>
          <w:kern w:val="0"/>
          <w:sz w:val="22"/>
          <w:lang w:val="en-US" w:bidi="ar-SA"/>
        </w:rPr>
        <w:t xml:space="preserve">, nodes and connectors have access to the usual dictionaries (Global, System. Predefined) and </w:t>
      </w:r>
      <w:r w:rsidR="00C46BB4">
        <w:rPr>
          <w:rFonts w:ascii="Times New Roman" w:eastAsia="Times New Roman" w:hAnsi="Times New Roman" w:cs="Times New Roman"/>
          <w:kern w:val="0"/>
          <w:sz w:val="22"/>
          <w:lang w:val="en-US" w:bidi="ar-SA"/>
        </w:rPr>
        <w:t>additionally the DTree Dictionary</w:t>
      </w:r>
      <w:r>
        <w:rPr>
          <w:rFonts w:ascii="Times New Roman" w:eastAsia="Times New Roman" w:hAnsi="Times New Roman" w:cs="Times New Roman"/>
          <w:kern w:val="0"/>
          <w:sz w:val="22"/>
          <w:lang w:val="en-US" w:bidi="ar-SA"/>
        </w:rPr>
        <w:t xml:space="preserve"> of the </w:t>
      </w:r>
      <w:r w:rsidR="006201E8">
        <w:rPr>
          <w:rFonts w:ascii="Times New Roman" w:eastAsia="Times New Roman" w:hAnsi="Times New Roman" w:cs="Times New Roman"/>
          <w:kern w:val="0"/>
          <w:sz w:val="22"/>
          <w:lang w:val="en-US" w:bidi="ar-SA"/>
        </w:rPr>
        <w:t>DTree</w:t>
      </w:r>
      <w:r>
        <w:rPr>
          <w:rFonts w:ascii="Times New Roman" w:eastAsia="Times New Roman" w:hAnsi="Times New Roman" w:cs="Times New Roman"/>
          <w:kern w:val="0"/>
          <w:sz w:val="22"/>
          <w:lang w:val="en-US" w:bidi="ar-SA"/>
        </w:rPr>
        <w:t xml:space="preserve"> they belong to. When executed in the context of a </w:t>
      </w:r>
      <w:r w:rsidR="00C46BB4">
        <w:rPr>
          <w:rFonts w:ascii="Times New Roman" w:eastAsia="Times New Roman" w:hAnsi="Times New Roman" w:cs="Times New Roman"/>
          <w:kern w:val="0"/>
          <w:sz w:val="22"/>
          <w:lang w:val="en-US" w:bidi="ar-SA"/>
        </w:rPr>
        <w:t>DTree</w:t>
      </w:r>
      <w:r>
        <w:rPr>
          <w:rFonts w:ascii="Times New Roman" w:eastAsia="Times New Roman" w:hAnsi="Times New Roman" w:cs="Times New Roman"/>
          <w:kern w:val="0"/>
          <w:sz w:val="22"/>
          <w:lang w:val="en-US" w:bidi="ar-SA"/>
        </w:rPr>
        <w:t xml:space="preserve"> the script events of Conditions, Answer Links and </w:t>
      </w:r>
      <w:r w:rsidR="00C46BB4">
        <w:rPr>
          <w:rFonts w:ascii="Times New Roman" w:eastAsia="Times New Roman" w:hAnsi="Times New Roman" w:cs="Times New Roman"/>
          <w:kern w:val="0"/>
          <w:sz w:val="22"/>
          <w:lang w:val="en-US" w:bidi="ar-SA"/>
        </w:rPr>
        <w:t>Answers</w:t>
      </w:r>
      <w:r>
        <w:rPr>
          <w:rFonts w:ascii="Times New Roman" w:eastAsia="Times New Roman" w:hAnsi="Times New Roman" w:cs="Times New Roman"/>
          <w:kern w:val="0"/>
          <w:sz w:val="22"/>
          <w:lang w:val="en-US" w:bidi="ar-SA"/>
        </w:rPr>
        <w:t xml:space="preserve"> also get additional access to the DTreeDictionaryof the current </w:t>
      </w:r>
      <w:r w:rsidR="006201E8">
        <w:rPr>
          <w:rFonts w:ascii="Times New Roman" w:eastAsia="Times New Roman" w:hAnsi="Times New Roman" w:cs="Times New Roman"/>
          <w:kern w:val="0"/>
          <w:sz w:val="22"/>
          <w:lang w:val="en-US" w:bidi="ar-SA"/>
        </w:rPr>
        <w:t>DTree</w:t>
      </w:r>
      <w:r>
        <w:rPr>
          <w:rFonts w:ascii="Times New Roman" w:eastAsia="Times New Roman" w:hAnsi="Times New Roman" w:cs="Times New Roman"/>
          <w:kern w:val="0"/>
          <w:sz w:val="22"/>
          <w:lang w:val="en-US" w:bidi="ar-SA"/>
        </w:rPr>
        <w:t>.</w:t>
      </w:r>
      <w:r w:rsidR="00681701">
        <w:rPr>
          <w:rFonts w:ascii="Times New Roman" w:eastAsia="Times New Roman" w:hAnsi="Times New Roman" w:cs="Times New Roman"/>
          <w:kern w:val="0"/>
          <w:sz w:val="22"/>
          <w:lang w:val="en-US" w:bidi="ar-SA"/>
        </w:rPr>
        <w:tab/>
      </w:r>
    </w:p>
    <w:p w:rsidR="008F1212" w:rsidRPr="0007271A" w:rsidRDefault="008F1212" w:rsidP="0007271A">
      <w:pPr>
        <w:pStyle w:val="NoSpacing"/>
        <w:rPr>
          <w:rFonts w:ascii="Times New Roman" w:eastAsia="Times New Roman" w:hAnsi="Times New Roman" w:cs="Times New Roman"/>
          <w:kern w:val="0"/>
          <w:sz w:val="22"/>
          <w:lang w:val="en-US" w:bidi="ar-SA"/>
        </w:rPr>
      </w:pPr>
      <w:r>
        <w:rPr>
          <w:rFonts w:ascii="Times New Roman" w:eastAsia="Times New Roman" w:hAnsi="Times New Roman" w:cs="Times New Roman"/>
          <w:kern w:val="0"/>
          <w:sz w:val="22"/>
          <w:lang w:val="en-US" w:bidi="ar-SA"/>
        </w:rPr>
        <w:t>In the process of variable replacements on answer fields the DTreeDictionary is also taken into account</w:t>
      </w:r>
      <w:r w:rsidR="00B06A87">
        <w:rPr>
          <w:rFonts w:ascii="Times New Roman" w:eastAsia="Times New Roman" w:hAnsi="Times New Roman" w:cs="Times New Roman"/>
          <w:kern w:val="0"/>
          <w:sz w:val="22"/>
          <w:lang w:val="en-US" w:bidi="ar-SA"/>
        </w:rPr>
        <w:t xml:space="preserve">, if the Answer is </w:t>
      </w:r>
      <w:r w:rsidR="00C95563">
        <w:rPr>
          <w:rFonts w:ascii="Times New Roman" w:eastAsia="Times New Roman" w:hAnsi="Times New Roman" w:cs="Times New Roman"/>
          <w:kern w:val="0"/>
          <w:sz w:val="22"/>
          <w:lang w:val="en-US" w:bidi="ar-SA"/>
        </w:rPr>
        <w:t>given in the context of a DTree</w:t>
      </w:r>
      <w:r w:rsidR="00B06A87">
        <w:rPr>
          <w:rFonts w:ascii="Times New Roman" w:eastAsia="Times New Roman" w:hAnsi="Times New Roman" w:cs="Times New Roman"/>
          <w:kern w:val="0"/>
          <w:sz w:val="22"/>
          <w:lang w:val="en-US" w:bidi="ar-SA"/>
        </w:rPr>
        <w:t xml:space="preserve">. </w:t>
      </w:r>
    </w:p>
    <w:p w:rsidR="00206A34" w:rsidRDefault="00206A34" w:rsidP="00206A34">
      <w:pPr>
        <w:pStyle w:val="Heading2"/>
      </w:pPr>
      <w:bookmarkStart w:id="77" w:name="_Toc302982717"/>
      <w:r>
        <w:t xml:space="preserve">Use Case: </w:t>
      </w:r>
      <w:r w:rsidR="006201E8">
        <w:t>DTree</w:t>
      </w:r>
      <w:r w:rsidR="009A7D41">
        <w:t xml:space="preserve"> initialization</w:t>
      </w:r>
      <w:bookmarkEnd w:id="77"/>
    </w:p>
    <w:p w:rsidR="00206A34" w:rsidRDefault="00206A34" w:rsidP="00EB48F4">
      <w:pPr>
        <w:pStyle w:val="Heading3"/>
      </w:pPr>
      <w:bookmarkStart w:id="78" w:name="_Toc302982718"/>
      <w:r>
        <w:t>Actors</w:t>
      </w:r>
      <w:bookmarkEnd w:id="78"/>
    </w:p>
    <w:p w:rsidR="00206A34" w:rsidRPr="007232CB" w:rsidRDefault="00206A34" w:rsidP="00206A34">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End User, Virtual Assistant, V-Engine</w:t>
      </w:r>
    </w:p>
    <w:p w:rsidR="00206A34" w:rsidRPr="003E34A6" w:rsidRDefault="00206A34" w:rsidP="00206A34">
      <w:pPr>
        <w:spacing w:after="0" w:line="240" w:lineRule="auto"/>
        <w:jc w:val="both"/>
      </w:pPr>
    </w:p>
    <w:p w:rsidR="00206A34" w:rsidRDefault="00206A34" w:rsidP="00EB48F4">
      <w:pPr>
        <w:pStyle w:val="Heading3"/>
      </w:pPr>
      <w:bookmarkStart w:id="79" w:name="_Toc302982719"/>
      <w:r>
        <w:t>Trigger</w:t>
      </w:r>
      <w:bookmarkEnd w:id="79"/>
    </w:p>
    <w:p w:rsidR="00206A34" w:rsidRPr="002F6163" w:rsidRDefault="00206A34" w:rsidP="00206A34">
      <w:pPr>
        <w:pStyle w:val="BodyText"/>
      </w:pPr>
      <w:r>
        <w:t xml:space="preserve">User enters a </w:t>
      </w:r>
      <w:r w:rsidR="00117C1A">
        <w:t>question which triggers D</w:t>
      </w:r>
      <w:r w:rsidR="008C0C27">
        <w:t>T</w:t>
      </w:r>
      <w:r w:rsidR="00117C1A">
        <w:t>ree</w:t>
      </w:r>
    </w:p>
    <w:p w:rsidR="00206A34" w:rsidRDefault="00206A34" w:rsidP="00EB48F4">
      <w:pPr>
        <w:pStyle w:val="Heading3"/>
      </w:pPr>
      <w:bookmarkStart w:id="80" w:name="_Toc302982720"/>
      <w:r>
        <w:t>Description</w:t>
      </w:r>
      <w:bookmarkEnd w:id="80"/>
    </w:p>
    <w:p w:rsidR="00206A34" w:rsidRDefault="00117C1A" w:rsidP="00206A34">
      <w:pPr>
        <w:pStyle w:val="BodyText"/>
      </w:pPr>
      <w:r>
        <w:t>This use case describes the scenario when and how D</w:t>
      </w:r>
      <w:r w:rsidR="00C669E3">
        <w:t>T</w:t>
      </w:r>
      <w:r>
        <w:t>ree gets triggered. User enters a question which will go through NLP search algorithm, NLP search algorithm will determine a condition that meets the user input. If the selected condition belongs to D</w:t>
      </w:r>
      <w:r w:rsidR="00C669E3">
        <w:t>T</w:t>
      </w:r>
      <w:r>
        <w:t>ree node, D</w:t>
      </w:r>
      <w:r w:rsidR="00C669E3">
        <w:t>T</w:t>
      </w:r>
      <w:r>
        <w:t xml:space="preserve">ree initialization will be triggered and </w:t>
      </w:r>
      <w:r w:rsidR="006201E8">
        <w:t>DTree</w:t>
      </w:r>
      <w:r>
        <w:t xml:space="preserve"> evaluation/navigation will </w:t>
      </w:r>
      <w:r w:rsidR="00763932">
        <w:t>begin</w:t>
      </w:r>
      <w:r>
        <w:t xml:space="preserve"> from that node. The</w:t>
      </w:r>
      <w:r w:rsidR="00763932">
        <w:t xml:space="preserve"> selected node may or may not be the start/entry node of the </w:t>
      </w:r>
      <w:r w:rsidR="006201E8">
        <w:t>DTree</w:t>
      </w:r>
      <w:r w:rsidR="00763932">
        <w:t xml:space="preserve">. </w:t>
      </w:r>
    </w:p>
    <w:p w:rsidR="00206A34" w:rsidRDefault="00206A34" w:rsidP="00EB48F4">
      <w:pPr>
        <w:pStyle w:val="Heading3"/>
      </w:pPr>
      <w:bookmarkStart w:id="81" w:name="_Toc302982721"/>
      <w:r>
        <w:t>Preconditions</w:t>
      </w:r>
      <w:bookmarkEnd w:id="81"/>
    </w:p>
    <w:p w:rsidR="00206A34" w:rsidRPr="00F5601F" w:rsidRDefault="00763932" w:rsidP="00206A34">
      <w:pPr>
        <w:spacing w:after="0" w:line="240" w:lineRule="auto"/>
      </w:pPr>
      <w:r>
        <w:rPr>
          <w:rFonts w:ascii="Times New Roman" w:hAnsi="Times New Roman"/>
          <w:sz w:val="22"/>
          <w:szCs w:val="20"/>
          <w:lang w:val="en-US"/>
        </w:rPr>
        <w:t xml:space="preserve">User gives an input </w:t>
      </w:r>
      <w:r w:rsidR="003F0992">
        <w:rPr>
          <w:rFonts w:ascii="Times New Roman" w:hAnsi="Times New Roman"/>
          <w:sz w:val="22"/>
          <w:szCs w:val="20"/>
          <w:lang w:val="en-US"/>
        </w:rPr>
        <w:t>for which</w:t>
      </w:r>
      <w:r w:rsidR="00C46BB4">
        <w:rPr>
          <w:rFonts w:ascii="Times New Roman" w:hAnsi="Times New Roman"/>
          <w:sz w:val="22"/>
          <w:szCs w:val="20"/>
          <w:lang w:val="en-US"/>
        </w:rPr>
        <w:t>DTree</w:t>
      </w:r>
      <w:r>
        <w:rPr>
          <w:rFonts w:ascii="Times New Roman" w:hAnsi="Times New Roman"/>
          <w:sz w:val="22"/>
          <w:szCs w:val="20"/>
          <w:lang w:val="en-US"/>
        </w:rPr>
        <w:t xml:space="preserve"> node’s condition</w:t>
      </w:r>
      <w:r w:rsidR="003F0992">
        <w:rPr>
          <w:rFonts w:ascii="Times New Roman" w:hAnsi="Times New Roman"/>
          <w:sz w:val="22"/>
          <w:szCs w:val="20"/>
          <w:lang w:val="en-US"/>
        </w:rPr>
        <w:t xml:space="preserve"> evaluates to true</w:t>
      </w:r>
      <w:r>
        <w:rPr>
          <w:rFonts w:ascii="Times New Roman" w:hAnsi="Times New Roman"/>
          <w:sz w:val="22"/>
          <w:szCs w:val="20"/>
          <w:lang w:val="en-US"/>
        </w:rPr>
        <w:t>.</w:t>
      </w:r>
    </w:p>
    <w:p w:rsidR="00206A34" w:rsidRDefault="00206A34" w:rsidP="00EB48F4">
      <w:pPr>
        <w:pStyle w:val="Heading3"/>
      </w:pPr>
      <w:bookmarkStart w:id="82" w:name="_Toc302982722"/>
      <w:r>
        <w:t>Postconditions</w:t>
      </w:r>
      <w:bookmarkEnd w:id="82"/>
    </w:p>
    <w:p w:rsidR="0099468E" w:rsidRDefault="006201E8" w:rsidP="00206A34">
      <w:pPr>
        <w:pStyle w:val="BodyText"/>
      </w:pPr>
      <w:r>
        <w:t>DTree</w:t>
      </w:r>
      <w:r w:rsidR="0099468E">
        <w:t xml:space="preserve"> initialization is triggered, python scripts are</w:t>
      </w:r>
      <w:r w:rsidR="00763932">
        <w:t xml:space="preserve"> fired. </w:t>
      </w:r>
      <w:r>
        <w:t>DTree</w:t>
      </w:r>
      <w:r w:rsidR="00763932">
        <w:t xml:space="preserve"> is loaded into the session. </w:t>
      </w:r>
    </w:p>
    <w:p w:rsidR="00206A34" w:rsidRDefault="0099468E" w:rsidP="00206A34">
      <w:pPr>
        <w:pStyle w:val="BodyText"/>
      </w:pPr>
      <w:r>
        <w:t xml:space="preserve">It will also be added to the list of active </w:t>
      </w:r>
      <w:r w:rsidR="00461570">
        <w:t>DTrees</w:t>
      </w:r>
      <w:r>
        <w:t xml:space="preserve">. </w:t>
      </w:r>
    </w:p>
    <w:p w:rsidR="00206A34" w:rsidRDefault="00206A34" w:rsidP="00EB48F4">
      <w:pPr>
        <w:pStyle w:val="Heading3"/>
      </w:pPr>
      <w:bookmarkStart w:id="83" w:name="_Toc302982723"/>
      <w:r>
        <w:t>Normal Flow</w:t>
      </w:r>
      <w:bookmarkEnd w:id="83"/>
    </w:p>
    <w:p w:rsidR="00206A34" w:rsidRDefault="00206A34" w:rsidP="008435B6">
      <w:pPr>
        <w:pStyle w:val="BodyText"/>
        <w:numPr>
          <w:ilvl w:val="0"/>
          <w:numId w:val="12"/>
        </w:numPr>
      </w:pPr>
      <w:r>
        <w:t>User enters a question and click on submit in Virtual Assistant.</w:t>
      </w:r>
    </w:p>
    <w:p w:rsidR="00206A34" w:rsidRDefault="00206A34" w:rsidP="008435B6">
      <w:pPr>
        <w:pStyle w:val="BodyText"/>
        <w:numPr>
          <w:ilvl w:val="0"/>
          <w:numId w:val="12"/>
        </w:numPr>
      </w:pPr>
      <w:r>
        <w:t>Virtual Assistant sends the request to V-engine for NLP processing.</w:t>
      </w:r>
    </w:p>
    <w:p w:rsidR="00720E22" w:rsidRDefault="00720E22" w:rsidP="008435B6">
      <w:pPr>
        <w:pStyle w:val="BodyText"/>
        <w:numPr>
          <w:ilvl w:val="0"/>
          <w:numId w:val="12"/>
        </w:numPr>
      </w:pPr>
      <w:r>
        <w:t>V-engine first checks</w:t>
      </w:r>
      <w:r w:rsidR="001F0D59">
        <w:t xml:space="preserve"> in the user session</w:t>
      </w:r>
      <w:r>
        <w:t xml:space="preserve"> if it has any </w:t>
      </w:r>
      <w:r w:rsidR="00400EAE">
        <w:t>current</w:t>
      </w:r>
      <w:r w:rsidR="00461570">
        <w:t>DTree</w:t>
      </w:r>
      <w:r w:rsidR="004471BA">
        <w:t xml:space="preserve"> or expected ICS </w:t>
      </w:r>
      <w:r w:rsidR="006201E8">
        <w:t>DTree</w:t>
      </w:r>
      <w:r>
        <w:t xml:space="preserve">.  If no </w:t>
      </w:r>
      <w:r w:rsidR="001F0D59">
        <w:t>current</w:t>
      </w:r>
      <w:r w:rsidR="00461570">
        <w:t>DTree</w:t>
      </w:r>
      <w:r w:rsidR="004471BA">
        <w:t xml:space="preserve">or expected </w:t>
      </w:r>
      <w:r w:rsidR="006201E8">
        <w:t>DTree</w:t>
      </w:r>
      <w:r>
        <w:t xml:space="preserve"> present, V-engine continues with NLP processing </w:t>
      </w:r>
    </w:p>
    <w:p w:rsidR="00206A34" w:rsidRDefault="00206A34" w:rsidP="008435B6">
      <w:pPr>
        <w:pStyle w:val="BodyText"/>
        <w:numPr>
          <w:ilvl w:val="0"/>
          <w:numId w:val="12"/>
        </w:numPr>
      </w:pPr>
      <w:r>
        <w:t xml:space="preserve">V-Engine does NLP processing </w:t>
      </w:r>
      <w:r w:rsidR="000B6624">
        <w:t xml:space="preserve">to evaluate conditionsmatching the </w:t>
      </w:r>
      <w:r>
        <w:t xml:space="preserve">user </w:t>
      </w:r>
      <w:r w:rsidR="000B6624">
        <w:t>input</w:t>
      </w:r>
    </w:p>
    <w:p w:rsidR="000B6624" w:rsidRDefault="000B6624" w:rsidP="008435B6">
      <w:pPr>
        <w:pStyle w:val="BodyText"/>
        <w:numPr>
          <w:ilvl w:val="0"/>
          <w:numId w:val="12"/>
        </w:numPr>
      </w:pPr>
      <w:r>
        <w:t>V-Engine selects a condition</w:t>
      </w:r>
      <w:r w:rsidR="00720E22">
        <w:t xml:space="preserve"> based on NLP, it checks if </w:t>
      </w:r>
      <w:r>
        <w:t xml:space="preserve">selected condition belongs to </w:t>
      </w:r>
      <w:r w:rsidR="006201E8">
        <w:t>DTree</w:t>
      </w:r>
      <w:r>
        <w:t xml:space="preserve"> node.</w:t>
      </w:r>
    </w:p>
    <w:p w:rsidR="00357B39" w:rsidRDefault="00605941" w:rsidP="008435B6">
      <w:pPr>
        <w:pStyle w:val="BodyText"/>
        <w:numPr>
          <w:ilvl w:val="0"/>
          <w:numId w:val="12"/>
        </w:numPr>
      </w:pPr>
      <w:r>
        <w:lastRenderedPageBreak/>
        <w:t xml:space="preserve">Selected </w:t>
      </w:r>
      <w:r w:rsidR="006201E8">
        <w:t>DTree</w:t>
      </w:r>
      <w:r w:rsidR="00357B39">
        <w:t xml:space="preserve"> is </w:t>
      </w:r>
      <w:r>
        <w:t xml:space="preserve">not </w:t>
      </w:r>
      <w:r w:rsidR="00357B39">
        <w:t xml:space="preserve">already present in the list of active </w:t>
      </w:r>
      <w:r w:rsidR="00C46BB4">
        <w:t>DTrees</w:t>
      </w:r>
      <w:r w:rsidR="00720E22">
        <w:t xml:space="preserve">. </w:t>
      </w:r>
      <w:r w:rsidR="009D7EFC">
        <w:t xml:space="preserve">It </w:t>
      </w:r>
      <w:r w:rsidR="001F0D59">
        <w:t xml:space="preserve">is added to the list of active </w:t>
      </w:r>
      <w:r w:rsidR="00C46BB4">
        <w:t>DTrees</w:t>
      </w:r>
      <w:r w:rsidR="001F0D59">
        <w:t>. Also</w:t>
      </w:r>
      <w:r w:rsidR="00C46BB4">
        <w:t xml:space="preserve">, the </w:t>
      </w:r>
      <w:r w:rsidR="009D7EFC">
        <w:t xml:space="preserve">DTree session </w:t>
      </w:r>
      <w:r w:rsidR="00C46BB4">
        <w:t xml:space="preserve">is </w:t>
      </w:r>
      <w:r w:rsidR="009D7EFC">
        <w:t>created and</w:t>
      </w:r>
      <w:r w:rsidR="00461570">
        <w:t>the current</w:t>
      </w:r>
      <w:r w:rsidR="006201E8">
        <w:t>DTree</w:t>
      </w:r>
      <w:r w:rsidR="00A1156A">
        <w:t xml:space="preserve"> id in </w:t>
      </w:r>
      <w:r w:rsidR="00C46BB4">
        <w:t xml:space="preserve">the </w:t>
      </w:r>
      <w:r w:rsidR="00A1156A">
        <w:t xml:space="preserve">user session data is updated. </w:t>
      </w:r>
    </w:p>
    <w:p w:rsidR="000B6624" w:rsidRDefault="000B6624" w:rsidP="008435B6">
      <w:pPr>
        <w:pStyle w:val="BodyText"/>
        <w:numPr>
          <w:ilvl w:val="0"/>
          <w:numId w:val="12"/>
        </w:numPr>
      </w:pPr>
      <w:r>
        <w:t>onDTreeEntry script</w:t>
      </w:r>
      <w:r w:rsidR="004471BA">
        <w:t xml:space="preserve"> of D</w:t>
      </w:r>
      <w:r w:rsidR="00F85473">
        <w:t>T</w:t>
      </w:r>
      <w:r w:rsidR="004471BA">
        <w:t>ree object</w:t>
      </w:r>
      <w:r>
        <w:t xml:space="preserve"> is fired.</w:t>
      </w:r>
    </w:p>
    <w:p w:rsidR="000B6624" w:rsidRDefault="000B6624" w:rsidP="008435B6">
      <w:pPr>
        <w:pStyle w:val="BodyText"/>
        <w:numPr>
          <w:ilvl w:val="0"/>
          <w:numId w:val="12"/>
        </w:numPr>
      </w:pPr>
      <w:r>
        <w:t xml:space="preserve">V-engine fires </w:t>
      </w:r>
      <w:r w:rsidR="009402B0">
        <w:t xml:space="preserve">python </w:t>
      </w:r>
      <w:r w:rsidR="00574DC7">
        <w:t>script onDTreeEntryAtNode</w:t>
      </w:r>
      <w:r w:rsidR="009402B0">
        <w:t>for selected node</w:t>
      </w:r>
    </w:p>
    <w:p w:rsidR="00574DC7" w:rsidRDefault="00574DC7" w:rsidP="008435B6">
      <w:pPr>
        <w:pStyle w:val="BodyText"/>
        <w:numPr>
          <w:ilvl w:val="0"/>
          <w:numId w:val="12"/>
        </w:numPr>
      </w:pPr>
      <w:r>
        <w:t>V-Engine evaluates different prompt</w:t>
      </w:r>
      <w:r w:rsidR="004471BA">
        <w:t>s</w:t>
      </w:r>
      <w:r>
        <w:t xml:space="preserve"> belonging to the selected node on the basis of answer link rank</w:t>
      </w:r>
      <w:r w:rsidR="004471BA">
        <w:t xml:space="preserve"> (normal answer search procedure of </w:t>
      </w:r>
      <w:commentRangeStart w:id="84"/>
      <w:commentRangeStart w:id="85"/>
      <w:commentRangeStart w:id="86"/>
      <w:commentRangeStart w:id="87"/>
      <w:r w:rsidR="004471BA">
        <w:t>recognitions</w:t>
      </w:r>
      <w:commentRangeEnd w:id="84"/>
      <w:r w:rsidR="001030AB">
        <w:rPr>
          <w:rStyle w:val="CommentReference"/>
          <w:rFonts w:ascii="Trebuchet MS" w:hAnsi="Trebuchet MS"/>
          <w:lang w:val="en-GB"/>
        </w:rPr>
        <w:commentReference w:id="84"/>
      </w:r>
      <w:commentRangeEnd w:id="85"/>
      <w:r w:rsidR="00121E70">
        <w:rPr>
          <w:rStyle w:val="CommentReference"/>
          <w:rFonts w:ascii="Trebuchet MS" w:hAnsi="Trebuchet MS"/>
          <w:lang w:val="en-GB"/>
        </w:rPr>
        <w:commentReference w:id="85"/>
      </w:r>
      <w:commentRangeEnd w:id="86"/>
      <w:commentRangeEnd w:id="87"/>
      <w:r w:rsidR="00C27295">
        <w:rPr>
          <w:rStyle w:val="CommentReference"/>
          <w:rFonts w:ascii="Trebuchet MS" w:hAnsi="Trebuchet MS"/>
          <w:lang w:val="en-GB"/>
        </w:rPr>
        <w:commentReference w:id="86"/>
      </w:r>
      <w:r w:rsidR="00065FDD">
        <w:rPr>
          <w:rStyle w:val="CommentReference"/>
          <w:rFonts w:ascii="Trebuchet MS" w:hAnsi="Trebuchet MS"/>
          <w:lang w:val="en-GB"/>
        </w:rPr>
        <w:commentReference w:id="87"/>
      </w:r>
      <w:r w:rsidR="004471BA">
        <w:t>)</w:t>
      </w:r>
      <w:r>
        <w:t>.</w:t>
      </w:r>
    </w:p>
    <w:p w:rsidR="00206A34" w:rsidRDefault="00206A34" w:rsidP="008435B6">
      <w:pPr>
        <w:pStyle w:val="BodyText"/>
        <w:numPr>
          <w:ilvl w:val="0"/>
          <w:numId w:val="12"/>
        </w:numPr>
      </w:pPr>
      <w:r>
        <w:t xml:space="preserve">V-Engine </w:t>
      </w:r>
      <w:r w:rsidR="00574DC7">
        <w:t xml:space="preserve">returns the prompt to be displayed in VA to the end user. </w:t>
      </w:r>
    </w:p>
    <w:p w:rsidR="00206A34" w:rsidRDefault="00F564A9" w:rsidP="00EB48F4">
      <w:pPr>
        <w:pStyle w:val="Heading3"/>
      </w:pPr>
      <w:bookmarkStart w:id="88" w:name="_Toc302982724"/>
      <w:r>
        <w:t>Alternative Flow</w:t>
      </w:r>
      <w:r w:rsidR="00206A34">
        <w:t>-</w:t>
      </w:r>
      <w:bookmarkEnd w:id="88"/>
    </w:p>
    <w:p w:rsidR="00605941" w:rsidRPr="008476EA" w:rsidRDefault="00605941" w:rsidP="00206A34">
      <w:pPr>
        <w:pStyle w:val="BodyText"/>
      </w:pPr>
      <w:r>
        <w:t xml:space="preserve">From </w:t>
      </w:r>
      <w:r w:rsidRPr="008476EA">
        <w:t>point 6</w:t>
      </w:r>
    </w:p>
    <w:p w:rsidR="005F01DC" w:rsidRDefault="00605941">
      <w:pPr>
        <w:pStyle w:val="BodyText"/>
        <w:numPr>
          <w:ilvl w:val="0"/>
          <w:numId w:val="75"/>
        </w:numPr>
      </w:pPr>
      <w:r w:rsidRPr="008476EA">
        <w:t xml:space="preserve">Selected DTree is already present in the list of active </w:t>
      </w:r>
      <w:r w:rsidR="00C46BB4" w:rsidRPr="008476EA">
        <w:t>DTrees</w:t>
      </w:r>
      <w:r w:rsidRPr="008476EA">
        <w:t>. The DTree is terminated (</w:t>
      </w:r>
      <w:r w:rsidRPr="008476EA">
        <w:rPr>
          <w:i/>
        </w:rPr>
        <w:t>refer use case 5.5 DTree Termination</w:t>
      </w:r>
      <w:r w:rsidRPr="008476EA">
        <w:t>). DTree session is created and updated in the user session data, current DTreeId</w:t>
      </w:r>
      <w:r w:rsidR="00C46BB4" w:rsidRPr="008476EA">
        <w:t>set. It</w:t>
      </w:r>
      <w:r w:rsidRPr="008476EA">
        <w:t xml:space="preserve"> is added in the list of active </w:t>
      </w:r>
      <w:r w:rsidR="00C46BB4" w:rsidRPr="008476EA">
        <w:t>DTree</w:t>
      </w:r>
      <w:r w:rsidRPr="008476EA">
        <w:t xml:space="preserve">. </w:t>
      </w:r>
    </w:p>
    <w:p w:rsidR="005F01DC" w:rsidRDefault="00DF5FD8">
      <w:pPr>
        <w:pStyle w:val="BodyText"/>
        <w:numPr>
          <w:ilvl w:val="0"/>
          <w:numId w:val="75"/>
        </w:numPr>
      </w:pPr>
      <w:r w:rsidRPr="008476EA">
        <w:t>onDTreeEntry script of DTree object is fired</w:t>
      </w:r>
      <w:r w:rsidR="00201EB3" w:rsidRPr="008476EA">
        <w:rPr>
          <w:rStyle w:val="CommentReference"/>
          <w:rFonts w:ascii="Trebuchet MS" w:hAnsi="Trebuchet MS"/>
          <w:lang w:val="en-GB"/>
        </w:rPr>
        <w:commentReference w:id="89"/>
      </w:r>
    </w:p>
    <w:p w:rsidR="005F01DC" w:rsidRDefault="00DF5FD8">
      <w:pPr>
        <w:pStyle w:val="BodyText"/>
        <w:numPr>
          <w:ilvl w:val="0"/>
          <w:numId w:val="75"/>
        </w:numPr>
      </w:pPr>
      <w:r w:rsidRPr="008476EA">
        <w:t>V-engine fires python script onDTreeEntryAtNodefor selected node</w:t>
      </w:r>
    </w:p>
    <w:p w:rsidR="005F01DC" w:rsidRDefault="00DF5FD8">
      <w:pPr>
        <w:pStyle w:val="BodyText"/>
        <w:numPr>
          <w:ilvl w:val="0"/>
          <w:numId w:val="75"/>
        </w:numPr>
      </w:pPr>
      <w:r w:rsidRPr="008476EA">
        <w:t>V-Engine evaluates different prompts belonging to the selected node on the basis of answer link rank (normal answer search procedure of recognitions).</w:t>
      </w:r>
    </w:p>
    <w:p w:rsidR="005F01DC" w:rsidRDefault="00DF5FD8">
      <w:pPr>
        <w:pStyle w:val="BodyText"/>
        <w:numPr>
          <w:ilvl w:val="0"/>
          <w:numId w:val="75"/>
        </w:numPr>
      </w:pPr>
      <w:r w:rsidRPr="008476EA">
        <w:t xml:space="preserve">V-Engine returns the prompt to be displayed in VA to the end user. </w:t>
      </w:r>
    </w:p>
    <w:p w:rsidR="00605941" w:rsidRDefault="00605941" w:rsidP="00DF5FD8">
      <w:pPr>
        <w:pStyle w:val="BodyText"/>
      </w:pPr>
    </w:p>
    <w:p w:rsidR="00CE7C70" w:rsidRDefault="00466EFC" w:rsidP="00CE7C70">
      <w:pPr>
        <w:pStyle w:val="Heading2"/>
      </w:pPr>
      <w:bookmarkStart w:id="90" w:name="_Toc302982725"/>
      <w:r>
        <w:t>Use Case: DT</w:t>
      </w:r>
      <w:r w:rsidR="00CE7C70">
        <w:t>ree Entry through special request.</w:t>
      </w:r>
      <w:bookmarkEnd w:id="90"/>
    </w:p>
    <w:p w:rsidR="00CE7C70" w:rsidRDefault="00CE7C70" w:rsidP="00EB48F4">
      <w:pPr>
        <w:pStyle w:val="Heading3"/>
      </w:pPr>
      <w:bookmarkStart w:id="91" w:name="_Toc302982726"/>
      <w:r>
        <w:t>Actors</w:t>
      </w:r>
      <w:bookmarkEnd w:id="91"/>
    </w:p>
    <w:p w:rsidR="00CE7C70" w:rsidRPr="007232CB" w:rsidRDefault="00CE7C70" w:rsidP="00CE7C70">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End User, Virtual Assistant, V-Engine</w:t>
      </w:r>
    </w:p>
    <w:p w:rsidR="00CE7C70" w:rsidRPr="003E34A6" w:rsidRDefault="00CE7C70" w:rsidP="00CE7C70">
      <w:pPr>
        <w:spacing w:after="0" w:line="240" w:lineRule="auto"/>
        <w:jc w:val="both"/>
      </w:pPr>
    </w:p>
    <w:p w:rsidR="00CE7C70" w:rsidRDefault="00CE7C70" w:rsidP="00EB48F4">
      <w:pPr>
        <w:pStyle w:val="Heading3"/>
      </w:pPr>
      <w:bookmarkStart w:id="92" w:name="_Toc302982727"/>
      <w:r>
        <w:t>Trigger</w:t>
      </w:r>
      <w:bookmarkEnd w:id="92"/>
    </w:p>
    <w:p w:rsidR="00CE7C70" w:rsidRPr="007232CB" w:rsidRDefault="00CE7C70" w:rsidP="007232CB">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 xml:space="preserve">User </w:t>
      </w:r>
      <w:r w:rsidR="00411F3F">
        <w:rPr>
          <w:rFonts w:ascii="Times New Roman" w:hAnsi="Times New Roman"/>
          <w:sz w:val="22"/>
          <w:szCs w:val="20"/>
          <w:lang w:val="en-US"/>
        </w:rPr>
        <w:t>clicks a link pointing to a</w:t>
      </w:r>
      <w:r w:rsidRPr="007232CB">
        <w:rPr>
          <w:rFonts w:ascii="Times New Roman" w:hAnsi="Times New Roman"/>
          <w:sz w:val="22"/>
          <w:szCs w:val="20"/>
          <w:lang w:val="en-US"/>
        </w:rPr>
        <w:t>D</w:t>
      </w:r>
      <w:r w:rsidR="00A46968">
        <w:rPr>
          <w:rFonts w:ascii="Times New Roman" w:hAnsi="Times New Roman"/>
          <w:sz w:val="22"/>
          <w:szCs w:val="20"/>
          <w:lang w:val="en-US"/>
        </w:rPr>
        <w:t>T</w:t>
      </w:r>
      <w:r w:rsidRPr="007232CB">
        <w:rPr>
          <w:rFonts w:ascii="Times New Roman" w:hAnsi="Times New Roman"/>
          <w:sz w:val="22"/>
          <w:szCs w:val="20"/>
          <w:lang w:val="en-US"/>
        </w:rPr>
        <w:t>ree</w:t>
      </w:r>
    </w:p>
    <w:p w:rsidR="00CE7C70" w:rsidRDefault="00CE7C70" w:rsidP="00EB48F4">
      <w:pPr>
        <w:pStyle w:val="Heading3"/>
      </w:pPr>
      <w:bookmarkStart w:id="93" w:name="_Toc302982728"/>
      <w:r>
        <w:t>Description</w:t>
      </w:r>
      <w:bookmarkEnd w:id="93"/>
    </w:p>
    <w:p w:rsidR="00583A0E" w:rsidRDefault="00CE7C70" w:rsidP="0058792A">
      <w:pPr>
        <w:pStyle w:val="BodyText"/>
      </w:pPr>
      <w:r>
        <w:t xml:space="preserve">This use case describes the scenario </w:t>
      </w:r>
      <w:r w:rsidR="0058792A">
        <w:t xml:space="preserve">where there are active </w:t>
      </w:r>
      <w:r w:rsidR="00C46BB4">
        <w:t>DTrees</w:t>
      </w:r>
      <w:r w:rsidR="0058792A">
        <w:t xml:space="preserve"> in the user session,</w:t>
      </w:r>
      <w:r w:rsidR="00411F3F">
        <w:t xml:space="preserve"> and links to these </w:t>
      </w:r>
      <w:r w:rsidR="00C46BB4">
        <w:t>DTrees</w:t>
      </w:r>
      <w:r w:rsidR="00411F3F">
        <w:t xml:space="preserve"> are displayed to the user in the UI.</w:t>
      </w:r>
      <w:r w:rsidR="0058792A">
        <w:t xml:space="preserve"> User clicks on one of the active </w:t>
      </w:r>
      <w:r w:rsidR="00C46BB4">
        <w:t>DTree</w:t>
      </w:r>
      <w:r w:rsidR="0058792A">
        <w:t xml:space="preserve"> available in the VA. Special request is sent to V-Engine to set the </w:t>
      </w:r>
      <w:r w:rsidR="006201E8">
        <w:t>DTree</w:t>
      </w:r>
      <w:r w:rsidR="0058792A">
        <w:t xml:space="preserve"> as current </w:t>
      </w:r>
      <w:r w:rsidR="006201E8">
        <w:t>DTree</w:t>
      </w:r>
      <w:r w:rsidR="0058792A">
        <w:t xml:space="preserve"> and traverse it.</w:t>
      </w:r>
    </w:p>
    <w:p w:rsidR="006C744A" w:rsidRDefault="00583A0E" w:rsidP="0058792A">
      <w:pPr>
        <w:pStyle w:val="BodyText"/>
      </w:pPr>
      <w:r>
        <w:t>Even when DTree is not present in the active DTree list</w:t>
      </w:r>
      <w:r w:rsidR="006C744A">
        <w:t xml:space="preserve">, </w:t>
      </w:r>
      <w:r>
        <w:t xml:space="preserve">DTree entry can be done through special </w:t>
      </w:r>
      <w:r w:rsidR="00461570">
        <w:t>request with</w:t>
      </w:r>
      <w:r>
        <w:t>DTree node as an optional parameter.</w:t>
      </w:r>
    </w:p>
    <w:p w:rsidR="00C46BB4" w:rsidRDefault="00C46BB4" w:rsidP="0058792A">
      <w:pPr>
        <w:pStyle w:val="BodyText"/>
      </w:pPr>
    </w:p>
    <w:p w:rsidR="006C744A" w:rsidRDefault="006C744A" w:rsidP="0058792A">
      <w:pPr>
        <w:pStyle w:val="BodyText"/>
      </w:pPr>
      <w:r>
        <w:t xml:space="preserve">Following are the cases for DTree entry through special request </w:t>
      </w:r>
      <w:r w:rsidR="00D32DDC">
        <w:t>when the DTree is not current</w:t>
      </w:r>
    </w:p>
    <w:p w:rsidR="005F01DC" w:rsidRDefault="00D32DDC" w:rsidP="00742449">
      <w:pPr>
        <w:pStyle w:val="BodyText"/>
        <w:numPr>
          <w:ilvl w:val="0"/>
          <w:numId w:val="81"/>
        </w:numPr>
      </w:pPr>
      <w:r>
        <w:t>DTree present in the active DTree list. (normal flow)</w:t>
      </w:r>
    </w:p>
    <w:p w:rsidR="005F01DC" w:rsidRDefault="00D32DDC" w:rsidP="00742449">
      <w:pPr>
        <w:pStyle w:val="BodyText"/>
        <w:numPr>
          <w:ilvl w:val="0"/>
          <w:numId w:val="81"/>
        </w:numPr>
      </w:pPr>
      <w:r>
        <w:t>DTree not present in the active DTree list and DTree node ID not passed as parameter. In this case DTree entered with default DTree start node (Alternate flow1)</w:t>
      </w:r>
    </w:p>
    <w:p w:rsidR="005F01DC" w:rsidRDefault="00D32DDC" w:rsidP="00742449">
      <w:pPr>
        <w:pStyle w:val="BodyText"/>
        <w:numPr>
          <w:ilvl w:val="0"/>
          <w:numId w:val="81"/>
        </w:numPr>
      </w:pPr>
      <w:r>
        <w:lastRenderedPageBreak/>
        <w:t>DTree not present in the active DTree list and DTree node ID passed as parameter. In this case DTree entered with specifiedDTree node (Alternate flow2)</w:t>
      </w:r>
    </w:p>
    <w:p w:rsidR="00CE7C70" w:rsidRDefault="00CE7C70" w:rsidP="00EB48F4">
      <w:pPr>
        <w:pStyle w:val="Heading3"/>
      </w:pPr>
      <w:bookmarkStart w:id="94" w:name="_Toc302982729"/>
      <w:r>
        <w:t>Preconditions</w:t>
      </w:r>
      <w:bookmarkEnd w:id="94"/>
    </w:p>
    <w:p w:rsidR="00CE7C70" w:rsidRPr="00F5601F" w:rsidRDefault="00CE7C70" w:rsidP="00CE7C70">
      <w:pPr>
        <w:spacing w:after="0" w:line="240" w:lineRule="auto"/>
      </w:pPr>
      <w:r>
        <w:rPr>
          <w:rFonts w:ascii="Times New Roman" w:hAnsi="Times New Roman"/>
          <w:sz w:val="22"/>
          <w:szCs w:val="20"/>
          <w:lang w:val="en-US"/>
        </w:rPr>
        <w:t xml:space="preserve">User </w:t>
      </w:r>
      <w:r w:rsidR="0058792A">
        <w:rPr>
          <w:rFonts w:ascii="Times New Roman" w:hAnsi="Times New Roman"/>
          <w:sz w:val="22"/>
          <w:szCs w:val="20"/>
          <w:lang w:val="en-US"/>
        </w:rPr>
        <w:t xml:space="preserve">selects </w:t>
      </w:r>
      <w:r w:rsidR="006201E8">
        <w:rPr>
          <w:rFonts w:ascii="Times New Roman" w:hAnsi="Times New Roman"/>
          <w:sz w:val="22"/>
          <w:szCs w:val="20"/>
          <w:lang w:val="en-US"/>
        </w:rPr>
        <w:t>DTree</w:t>
      </w:r>
      <w:r w:rsidR="0058792A">
        <w:rPr>
          <w:rFonts w:ascii="Times New Roman" w:hAnsi="Times New Roman"/>
          <w:sz w:val="22"/>
          <w:szCs w:val="20"/>
          <w:lang w:val="en-US"/>
        </w:rPr>
        <w:t xml:space="preserve"> in VA to set it as current </w:t>
      </w:r>
      <w:r w:rsidR="006201E8">
        <w:rPr>
          <w:rFonts w:ascii="Times New Roman" w:hAnsi="Times New Roman"/>
          <w:sz w:val="22"/>
          <w:szCs w:val="20"/>
          <w:lang w:val="en-US"/>
        </w:rPr>
        <w:t>DTree</w:t>
      </w:r>
      <w:r w:rsidR="0058792A">
        <w:rPr>
          <w:rFonts w:ascii="Times New Roman" w:hAnsi="Times New Roman"/>
          <w:sz w:val="22"/>
          <w:szCs w:val="20"/>
          <w:lang w:val="en-US"/>
        </w:rPr>
        <w:t xml:space="preserve"> and traverse</w:t>
      </w:r>
      <w:r>
        <w:rPr>
          <w:rFonts w:ascii="Times New Roman" w:hAnsi="Times New Roman"/>
          <w:sz w:val="22"/>
          <w:szCs w:val="20"/>
          <w:lang w:val="en-US"/>
        </w:rPr>
        <w:t>.</w:t>
      </w:r>
    </w:p>
    <w:p w:rsidR="00CE7C70" w:rsidRDefault="00CE7C70" w:rsidP="00EB48F4">
      <w:pPr>
        <w:pStyle w:val="Heading3"/>
      </w:pPr>
      <w:bookmarkStart w:id="95" w:name="_Toc302982730"/>
      <w:r>
        <w:t>Postconditions</w:t>
      </w:r>
      <w:bookmarkEnd w:id="95"/>
    </w:p>
    <w:p w:rsidR="0080563B" w:rsidRDefault="0080563B" w:rsidP="00CE7C70">
      <w:pPr>
        <w:pStyle w:val="BodyText"/>
      </w:pPr>
      <w:r>
        <w:t xml:space="preserve">Selected </w:t>
      </w:r>
      <w:r w:rsidR="006201E8">
        <w:t>DTree</w:t>
      </w:r>
      <w:r>
        <w:t xml:space="preserve"> is set as current </w:t>
      </w:r>
      <w:r w:rsidR="006201E8">
        <w:t>DTree</w:t>
      </w:r>
      <w:r>
        <w:t xml:space="preserve"> and traversed.</w:t>
      </w:r>
    </w:p>
    <w:p w:rsidR="00CE7C70" w:rsidRDefault="00CE7C70" w:rsidP="00EB48F4">
      <w:pPr>
        <w:pStyle w:val="Heading3"/>
      </w:pPr>
      <w:bookmarkStart w:id="96" w:name="_Toc302982731"/>
      <w:r>
        <w:t>Normal Flow</w:t>
      </w:r>
      <w:bookmarkEnd w:id="96"/>
    </w:p>
    <w:p w:rsidR="005F01DC" w:rsidRDefault="009F33A7" w:rsidP="00742449">
      <w:pPr>
        <w:pStyle w:val="BodyText"/>
        <w:numPr>
          <w:ilvl w:val="0"/>
          <w:numId w:val="19"/>
        </w:numPr>
      </w:pPr>
      <w:r>
        <w:t>Engine receives special request for DTree entry with parameter as DTree Object Id</w:t>
      </w:r>
    </w:p>
    <w:p w:rsidR="005F01DC" w:rsidRDefault="009F33A7" w:rsidP="00742449">
      <w:pPr>
        <w:pStyle w:val="BodyText"/>
        <w:numPr>
          <w:ilvl w:val="0"/>
          <w:numId w:val="19"/>
        </w:numPr>
      </w:pPr>
      <w:r>
        <w:t>DTree Object Id is present in the list of active DTrees</w:t>
      </w:r>
    </w:p>
    <w:p w:rsidR="005F01DC" w:rsidRDefault="001D00D2" w:rsidP="00742449">
      <w:pPr>
        <w:pStyle w:val="BodyText"/>
        <w:numPr>
          <w:ilvl w:val="0"/>
          <w:numId w:val="19"/>
        </w:numPr>
      </w:pPr>
      <w:r>
        <w:t xml:space="preserve">If current DTree is already referring to different DTree, that DTree is exited </w:t>
      </w:r>
      <w:r w:rsidRPr="00C322E4">
        <w:t>(</w:t>
      </w:r>
      <w:r w:rsidR="00F23391">
        <w:rPr>
          <w:i/>
        </w:rPr>
        <w:t>refer use case 5</w:t>
      </w:r>
      <w:r w:rsidRPr="00C322E4">
        <w:rPr>
          <w:i/>
        </w:rPr>
        <w:t>.4 DTree Exit for steps for exiting</w:t>
      </w:r>
      <w:r w:rsidRPr="001D00D2">
        <w:t>)</w:t>
      </w:r>
    </w:p>
    <w:p w:rsidR="005F01DC" w:rsidRDefault="00201EB3" w:rsidP="00742449">
      <w:pPr>
        <w:pStyle w:val="BodyText"/>
        <w:numPr>
          <w:ilvl w:val="0"/>
          <w:numId w:val="19"/>
        </w:numPr>
      </w:pPr>
      <w:r>
        <w:t xml:space="preserve">DTree session is updated in the user session data, current DTree Id set. </w:t>
      </w:r>
      <w:r w:rsidR="004C315A">
        <w:t>DTree</w:t>
      </w:r>
      <w:r>
        <w:t xml:space="preserve"> re-entry flag is set. </w:t>
      </w:r>
    </w:p>
    <w:p w:rsidR="005F01DC" w:rsidRDefault="00201EB3" w:rsidP="00742449">
      <w:pPr>
        <w:pStyle w:val="BodyText"/>
        <w:numPr>
          <w:ilvl w:val="0"/>
          <w:numId w:val="19"/>
        </w:numPr>
      </w:pPr>
      <w:r>
        <w:t>onDTreeEntry script of DTree object is fired</w:t>
      </w:r>
    </w:p>
    <w:p w:rsidR="005F01DC" w:rsidRDefault="0037607A" w:rsidP="00742449">
      <w:pPr>
        <w:pStyle w:val="BodyText"/>
        <w:numPr>
          <w:ilvl w:val="0"/>
          <w:numId w:val="19"/>
        </w:numPr>
      </w:pPr>
      <w:r>
        <w:t>V-Engine evaluates different prompt belonging to the current node on the basis of answer link rank.</w:t>
      </w:r>
    </w:p>
    <w:p w:rsidR="005F01DC" w:rsidRDefault="00CE7C70" w:rsidP="00742449">
      <w:pPr>
        <w:pStyle w:val="BodyText"/>
        <w:numPr>
          <w:ilvl w:val="0"/>
          <w:numId w:val="19"/>
        </w:numPr>
      </w:pPr>
      <w:r>
        <w:t xml:space="preserve">V-Engine returns the prompt to be displayed in VA to the end user. </w:t>
      </w:r>
    </w:p>
    <w:p w:rsidR="00CE7C70" w:rsidRDefault="00F564A9" w:rsidP="00EB48F4">
      <w:pPr>
        <w:pStyle w:val="Heading3"/>
      </w:pPr>
      <w:bookmarkStart w:id="97" w:name="_Toc302982732"/>
      <w:r>
        <w:t>Alternative Flow</w:t>
      </w:r>
      <w:r w:rsidR="005D03FE">
        <w:t xml:space="preserve"> 1</w:t>
      </w:r>
      <w:r w:rsidR="00CE7C70">
        <w:t>-</w:t>
      </w:r>
      <w:bookmarkEnd w:id="97"/>
    </w:p>
    <w:p w:rsidR="005F01DC" w:rsidRDefault="003121DF" w:rsidP="00742449">
      <w:pPr>
        <w:pStyle w:val="BodyText"/>
        <w:numPr>
          <w:ilvl w:val="0"/>
          <w:numId w:val="82"/>
        </w:numPr>
      </w:pPr>
      <w:r>
        <w:t>Engine receives special request for DTree entry with parameter as DTree</w:t>
      </w:r>
      <w:r w:rsidR="00DD52BA">
        <w:t>Object Id</w:t>
      </w:r>
    </w:p>
    <w:p w:rsidR="005F01DC" w:rsidRDefault="00DD52BA" w:rsidP="00742449">
      <w:pPr>
        <w:pStyle w:val="BodyText"/>
        <w:numPr>
          <w:ilvl w:val="0"/>
          <w:numId w:val="82"/>
        </w:numPr>
      </w:pPr>
      <w:r>
        <w:t>DTree Object Id is not present in the list of active DTrees.</w:t>
      </w:r>
    </w:p>
    <w:p w:rsidR="005F01DC" w:rsidRDefault="00F62EFE" w:rsidP="00742449">
      <w:pPr>
        <w:pStyle w:val="BodyText"/>
        <w:numPr>
          <w:ilvl w:val="0"/>
          <w:numId w:val="82"/>
        </w:numPr>
      </w:pPr>
      <w:r>
        <w:t xml:space="preserve">If current DTree is already referring to different DTree, that DTree is exited </w:t>
      </w:r>
      <w:r w:rsidRPr="00C322E4">
        <w:t>(</w:t>
      </w:r>
      <w:r>
        <w:rPr>
          <w:i/>
        </w:rPr>
        <w:t>refer use case 5</w:t>
      </w:r>
      <w:r w:rsidRPr="00C322E4">
        <w:rPr>
          <w:i/>
        </w:rPr>
        <w:t>.4 DTree Exit for steps for exiting</w:t>
      </w:r>
      <w:r w:rsidRPr="001D00D2">
        <w:t>)</w:t>
      </w:r>
    </w:p>
    <w:p w:rsidR="005F01DC" w:rsidRDefault="002B6382" w:rsidP="00742449">
      <w:pPr>
        <w:pStyle w:val="BodyText"/>
        <w:numPr>
          <w:ilvl w:val="0"/>
          <w:numId w:val="82"/>
        </w:numPr>
      </w:pPr>
      <w:r>
        <w:t>V-Engine initializes the DTree</w:t>
      </w:r>
      <w:r w:rsidR="00F62EFE">
        <w:t xml:space="preserve"> with default startDTree node</w:t>
      </w:r>
      <w:r w:rsidRPr="002B6382">
        <w:rPr>
          <w:i/>
        </w:rPr>
        <w:t>(refer above section 5.1</w:t>
      </w:r>
      <w:r w:rsidR="00B93FED">
        <w:rPr>
          <w:i/>
        </w:rPr>
        <w:t>for</w:t>
      </w:r>
      <w:r w:rsidRPr="002B6382">
        <w:rPr>
          <w:i/>
        </w:rPr>
        <w:t>DTree Initialization)</w:t>
      </w:r>
    </w:p>
    <w:p w:rsidR="005F01DC" w:rsidRDefault="005D03FE" w:rsidP="00742449">
      <w:pPr>
        <w:pStyle w:val="BodyText"/>
        <w:numPr>
          <w:ilvl w:val="0"/>
          <w:numId w:val="82"/>
        </w:numPr>
      </w:pPr>
      <w:r>
        <w:t xml:space="preserve">V-Engine returns the prompt to be displayed in VA to the end user. </w:t>
      </w:r>
    </w:p>
    <w:p w:rsidR="005D03FE" w:rsidRDefault="005D03FE" w:rsidP="00EB48F4">
      <w:pPr>
        <w:pStyle w:val="Heading3"/>
      </w:pPr>
      <w:bookmarkStart w:id="98" w:name="_Toc302982733"/>
      <w:r>
        <w:t>Alternative Flow 2-</w:t>
      </w:r>
      <w:bookmarkEnd w:id="98"/>
    </w:p>
    <w:p w:rsidR="005F01DC" w:rsidRDefault="00CC7459" w:rsidP="00742449">
      <w:pPr>
        <w:pStyle w:val="BodyText"/>
        <w:numPr>
          <w:ilvl w:val="0"/>
          <w:numId w:val="83"/>
        </w:numPr>
      </w:pPr>
      <w:r>
        <w:t>Engine receives special request for DTree entry with parameter as DTree Object Id</w:t>
      </w:r>
      <w:r w:rsidR="00B93FED">
        <w:t xml:space="preserve"> and DTreenode id</w:t>
      </w:r>
    </w:p>
    <w:p w:rsidR="005F01DC" w:rsidRDefault="00CC7459" w:rsidP="00742449">
      <w:pPr>
        <w:pStyle w:val="BodyText"/>
        <w:numPr>
          <w:ilvl w:val="0"/>
          <w:numId w:val="83"/>
        </w:numPr>
      </w:pPr>
      <w:r>
        <w:t>DTree Object Id is not present in the list of active DTrees.</w:t>
      </w:r>
    </w:p>
    <w:p w:rsidR="005F01DC" w:rsidRDefault="00CC7459" w:rsidP="00742449">
      <w:pPr>
        <w:pStyle w:val="BodyText"/>
        <w:numPr>
          <w:ilvl w:val="0"/>
          <w:numId w:val="83"/>
        </w:numPr>
      </w:pPr>
      <w:r>
        <w:t xml:space="preserve">If current DTree is already referring to different DTree, that DTree is exited </w:t>
      </w:r>
      <w:r w:rsidRPr="00C322E4">
        <w:t>(</w:t>
      </w:r>
      <w:r>
        <w:rPr>
          <w:i/>
        </w:rPr>
        <w:t>refer use case 5</w:t>
      </w:r>
      <w:r w:rsidRPr="00C322E4">
        <w:rPr>
          <w:i/>
        </w:rPr>
        <w:t>.4 DTree Exit for steps for exiting</w:t>
      </w:r>
      <w:r w:rsidRPr="001D00D2">
        <w:t>)</w:t>
      </w:r>
    </w:p>
    <w:p w:rsidR="005F01DC" w:rsidRDefault="00CC7459" w:rsidP="00742449">
      <w:pPr>
        <w:pStyle w:val="BodyText"/>
        <w:numPr>
          <w:ilvl w:val="0"/>
          <w:numId w:val="83"/>
        </w:numPr>
      </w:pPr>
      <w:r>
        <w:t xml:space="preserve">V-Engine initializes the DTree with </w:t>
      </w:r>
      <w:r w:rsidR="00B93FED">
        <w:t xml:space="preserve">start </w:t>
      </w:r>
      <w:r>
        <w:t>DTree node</w:t>
      </w:r>
      <w:r w:rsidR="00B93FED">
        <w:t xml:space="preserve"> as passed in the parameter. </w:t>
      </w:r>
      <w:r w:rsidRPr="002B6382">
        <w:rPr>
          <w:i/>
        </w:rPr>
        <w:t xml:space="preserve">(refer above section 5.1 </w:t>
      </w:r>
      <w:r w:rsidR="00B93FED">
        <w:rPr>
          <w:i/>
        </w:rPr>
        <w:t xml:space="preserve">for </w:t>
      </w:r>
      <w:r w:rsidRPr="002B6382">
        <w:rPr>
          <w:i/>
        </w:rPr>
        <w:t>DTree Initialization)</w:t>
      </w:r>
    </w:p>
    <w:p w:rsidR="005F01DC" w:rsidRDefault="00CC7459" w:rsidP="00742449">
      <w:pPr>
        <w:pStyle w:val="BodyText"/>
        <w:numPr>
          <w:ilvl w:val="0"/>
          <w:numId w:val="83"/>
        </w:numPr>
      </w:pPr>
      <w:r>
        <w:t xml:space="preserve">V-Engine returns the prompt to be displayed in VA to the end user. </w:t>
      </w:r>
    </w:p>
    <w:p w:rsidR="00CE7C70" w:rsidRDefault="00CE7C70" w:rsidP="009D20D1">
      <w:pPr>
        <w:pStyle w:val="BodyText"/>
      </w:pPr>
    </w:p>
    <w:p w:rsidR="009D20D1" w:rsidRDefault="009D20D1" w:rsidP="009D20D1">
      <w:pPr>
        <w:pStyle w:val="Heading2"/>
      </w:pPr>
      <w:bookmarkStart w:id="99" w:name="_Toc302982734"/>
      <w:r>
        <w:lastRenderedPageBreak/>
        <w:t xml:space="preserve">Use Case: </w:t>
      </w:r>
      <w:r w:rsidR="006201E8">
        <w:t>DTree</w:t>
      </w:r>
      <w:r>
        <w:t xml:space="preserve"> -REPROMPT.</w:t>
      </w:r>
      <w:bookmarkEnd w:id="99"/>
    </w:p>
    <w:p w:rsidR="009D20D1" w:rsidRDefault="009D20D1" w:rsidP="00EB48F4">
      <w:pPr>
        <w:pStyle w:val="Heading3"/>
      </w:pPr>
      <w:bookmarkStart w:id="100" w:name="_Toc302982735"/>
      <w:r>
        <w:t>Actors</w:t>
      </w:r>
      <w:bookmarkEnd w:id="100"/>
    </w:p>
    <w:p w:rsidR="009D20D1" w:rsidRPr="007232CB" w:rsidRDefault="009D20D1" w:rsidP="009D20D1">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End User, Virtual Assistant, V-Engine</w:t>
      </w:r>
    </w:p>
    <w:p w:rsidR="009D20D1" w:rsidRPr="003E34A6" w:rsidRDefault="009D20D1" w:rsidP="009D20D1">
      <w:pPr>
        <w:spacing w:after="0" w:line="240" w:lineRule="auto"/>
        <w:jc w:val="both"/>
      </w:pPr>
    </w:p>
    <w:p w:rsidR="009D20D1" w:rsidRDefault="009D20D1" w:rsidP="00EB48F4">
      <w:pPr>
        <w:pStyle w:val="Heading3"/>
      </w:pPr>
      <w:bookmarkStart w:id="101" w:name="_Toc302982736"/>
      <w:r>
        <w:t>Trigger</w:t>
      </w:r>
      <w:bookmarkEnd w:id="101"/>
    </w:p>
    <w:p w:rsidR="009D20D1" w:rsidRPr="002F6163" w:rsidRDefault="009D20D1" w:rsidP="009D20D1">
      <w:pPr>
        <w:pStyle w:val="BodyText"/>
      </w:pPr>
      <w:r>
        <w:t xml:space="preserve">User enters a </w:t>
      </w:r>
      <w:r w:rsidR="003D2997">
        <w:t>input</w:t>
      </w:r>
      <w:r>
        <w:t xml:space="preserve"> which does not match any condition of all the connectors of the current node, V-Engine will check </w:t>
      </w:r>
      <w:r w:rsidR="00CA5EB9">
        <w:t>if</w:t>
      </w:r>
      <w:r>
        <w:t>MaxInvalidResponsesAllowable</w:t>
      </w:r>
      <w:r w:rsidR="003D2997">
        <w:t xml:space="preserve">of the current node </w:t>
      </w:r>
      <w:r w:rsidR="00CA5EB9">
        <w:t xml:space="preserve">is not exhausted, it </w:t>
      </w:r>
      <w:r>
        <w:t>evaluate</w:t>
      </w:r>
      <w:r w:rsidR="00CA5EB9">
        <w:t>s</w:t>
      </w:r>
      <w:r>
        <w:t xml:space="preserve"> all the answer prompt of the current node and provide re</w:t>
      </w:r>
      <w:r w:rsidR="004C315A">
        <w:t>-</w:t>
      </w:r>
      <w:r>
        <w:t xml:space="preserve">prompt to the user. </w:t>
      </w:r>
    </w:p>
    <w:p w:rsidR="009D20D1" w:rsidRDefault="009D20D1" w:rsidP="00EB48F4">
      <w:pPr>
        <w:pStyle w:val="Heading3"/>
      </w:pPr>
      <w:bookmarkStart w:id="102" w:name="_Toc302982737"/>
      <w:r>
        <w:t>Description</w:t>
      </w:r>
      <w:bookmarkEnd w:id="102"/>
    </w:p>
    <w:p w:rsidR="009D20D1" w:rsidRDefault="009D20D1" w:rsidP="009D20D1">
      <w:pPr>
        <w:pStyle w:val="BodyText"/>
      </w:pPr>
      <w:r>
        <w:t xml:space="preserve">This use case describes the scenario where </w:t>
      </w:r>
      <w:r w:rsidR="003D2997">
        <w:t>user input which does not match any condition of all the connectors of the current node, V-Engine will check if MaxInvalidResponsesAllowable of the current node is not exhausted, it re-evaluates all the answer prompt of the current node and provide re</w:t>
      </w:r>
      <w:r w:rsidR="004C315A">
        <w:t>-</w:t>
      </w:r>
      <w:r w:rsidR="003D2997">
        <w:t>prompt to the user</w:t>
      </w:r>
    </w:p>
    <w:p w:rsidR="009D20D1" w:rsidRDefault="009D20D1" w:rsidP="00EB48F4">
      <w:pPr>
        <w:pStyle w:val="Heading3"/>
      </w:pPr>
      <w:bookmarkStart w:id="103" w:name="_Toc302982738"/>
      <w:r>
        <w:t>Preconditions</w:t>
      </w:r>
      <w:bookmarkEnd w:id="103"/>
    </w:p>
    <w:p w:rsidR="009D20D1" w:rsidRPr="007C6A55" w:rsidRDefault="009D20D1" w:rsidP="009D20D1">
      <w:pPr>
        <w:spacing w:after="0" w:line="240" w:lineRule="auto"/>
        <w:rPr>
          <w:rFonts w:ascii="Times New Roman" w:hAnsi="Times New Roman"/>
          <w:sz w:val="22"/>
          <w:szCs w:val="20"/>
          <w:lang w:val="en-US"/>
        </w:rPr>
      </w:pPr>
      <w:r>
        <w:rPr>
          <w:rFonts w:ascii="Times New Roman" w:hAnsi="Times New Roman"/>
          <w:sz w:val="22"/>
          <w:szCs w:val="20"/>
          <w:lang w:val="en-US"/>
        </w:rPr>
        <w:t>V-</w:t>
      </w:r>
      <w:r w:rsidR="003D2997">
        <w:rPr>
          <w:rFonts w:ascii="Times New Roman" w:hAnsi="Times New Roman"/>
          <w:sz w:val="22"/>
          <w:szCs w:val="20"/>
          <w:lang w:val="en-US"/>
        </w:rPr>
        <w:t>Engine has current active DTree.</w:t>
      </w:r>
    </w:p>
    <w:p w:rsidR="009D20D1" w:rsidRDefault="009D20D1" w:rsidP="00EB48F4">
      <w:pPr>
        <w:pStyle w:val="Heading3"/>
      </w:pPr>
      <w:bookmarkStart w:id="104" w:name="_Toc302982739"/>
      <w:r>
        <w:t>Postconditions</w:t>
      </w:r>
      <w:bookmarkEnd w:id="104"/>
    </w:p>
    <w:p w:rsidR="009D20D1" w:rsidRDefault="007C044A" w:rsidP="009D20D1">
      <w:pPr>
        <w:pStyle w:val="BodyText"/>
      </w:pPr>
      <w:r>
        <w:t>A re-prompt is provided to user</w:t>
      </w:r>
      <w:r w:rsidR="009D20D1">
        <w:t>.</w:t>
      </w:r>
    </w:p>
    <w:p w:rsidR="009D20D1" w:rsidRDefault="009D20D1" w:rsidP="00EB48F4">
      <w:pPr>
        <w:pStyle w:val="Heading3"/>
      </w:pPr>
      <w:bookmarkStart w:id="105" w:name="_Toc302982740"/>
      <w:r>
        <w:t>Normal Flow</w:t>
      </w:r>
      <w:bookmarkEnd w:id="105"/>
    </w:p>
    <w:p w:rsidR="005F01DC" w:rsidRDefault="009D20D1" w:rsidP="00742449">
      <w:pPr>
        <w:pStyle w:val="BodyText"/>
        <w:numPr>
          <w:ilvl w:val="0"/>
          <w:numId w:val="20"/>
        </w:numPr>
      </w:pPr>
      <w:r>
        <w:t>User enters a question and click on submit in Virtual Assistant.</w:t>
      </w:r>
    </w:p>
    <w:p w:rsidR="005F01DC" w:rsidRDefault="009D20D1" w:rsidP="00742449">
      <w:pPr>
        <w:pStyle w:val="BodyText"/>
        <w:numPr>
          <w:ilvl w:val="0"/>
          <w:numId w:val="20"/>
        </w:numPr>
      </w:pPr>
      <w:r>
        <w:t>Virtual Assistant sends the request to V-engine.</w:t>
      </w:r>
    </w:p>
    <w:p w:rsidR="005F01DC" w:rsidRDefault="009D20D1" w:rsidP="00742449">
      <w:pPr>
        <w:pStyle w:val="BodyText"/>
        <w:numPr>
          <w:ilvl w:val="0"/>
          <w:numId w:val="20"/>
        </w:numPr>
        <w:rPr>
          <w:u w:val="single"/>
        </w:rPr>
      </w:pPr>
      <w:r>
        <w:t xml:space="preserve">V-Engine before starting NLP processing, checks if there is </w:t>
      </w:r>
      <w:r w:rsidRPr="00376EBE">
        <w:rPr>
          <w:u w:val="single"/>
        </w:rPr>
        <w:t>current</w:t>
      </w:r>
      <w:r>
        <w:t xml:space="preserve"> active DTree. </w:t>
      </w:r>
    </w:p>
    <w:p w:rsidR="005F01DC" w:rsidRDefault="009D20D1" w:rsidP="00742449">
      <w:pPr>
        <w:pStyle w:val="BodyText"/>
        <w:numPr>
          <w:ilvl w:val="0"/>
          <w:numId w:val="20"/>
        </w:numPr>
        <w:rPr>
          <w:u w:val="single"/>
        </w:rPr>
      </w:pPr>
      <w:r>
        <w:t xml:space="preserve">Current active DTree is present, therefore V-Engine first checks the user input against current </w:t>
      </w:r>
      <w:r w:rsidR="006201E8">
        <w:t>DTree</w:t>
      </w:r>
      <w:r>
        <w:t xml:space="preserve"> to find a match.</w:t>
      </w:r>
    </w:p>
    <w:p w:rsidR="005F01DC" w:rsidRDefault="009D20D1" w:rsidP="00742449">
      <w:pPr>
        <w:pStyle w:val="BodyText"/>
        <w:numPr>
          <w:ilvl w:val="0"/>
          <w:numId w:val="20"/>
        </w:numPr>
        <w:rPr>
          <w:u w:val="single"/>
        </w:rPr>
      </w:pPr>
      <w:r>
        <w:t>V-Engine checks all the connector condition of the current node against the user input.</w:t>
      </w:r>
    </w:p>
    <w:p w:rsidR="005F01DC" w:rsidRDefault="00A32194" w:rsidP="00742449">
      <w:pPr>
        <w:pStyle w:val="BodyText"/>
        <w:numPr>
          <w:ilvl w:val="0"/>
          <w:numId w:val="20"/>
        </w:numPr>
        <w:rPr>
          <w:u w:val="single"/>
        </w:rPr>
      </w:pPr>
      <w:r>
        <w:t>N</w:t>
      </w:r>
      <w:r w:rsidR="009D20D1">
        <w:t>one of the condition</w:t>
      </w:r>
      <w:r>
        <w:t>sare</w:t>
      </w:r>
      <w:r w:rsidR="009D20D1">
        <w:t xml:space="preserve"> evaluated to true, </w:t>
      </w:r>
      <w:r>
        <w:t xml:space="preserve">V-Engine checks the current node MaxInvalidResponsesAllowable count. </w:t>
      </w:r>
    </w:p>
    <w:p w:rsidR="005F01DC" w:rsidRDefault="00A32194" w:rsidP="00742449">
      <w:pPr>
        <w:pStyle w:val="BodyText"/>
        <w:numPr>
          <w:ilvl w:val="0"/>
          <w:numId w:val="20"/>
        </w:numPr>
        <w:rPr>
          <w:u w:val="single"/>
        </w:rPr>
      </w:pPr>
      <w:r>
        <w:t xml:space="preserve">If number of invalid responses given by the user for the current node is less </w:t>
      </w:r>
      <w:r w:rsidR="00775E58">
        <w:t xml:space="preserve">than or equal to </w:t>
      </w:r>
      <w:r>
        <w:t>MaxInvalidResponsesAllowable count, V-Engine re-evaluates all current node prompt</w:t>
      </w:r>
      <w:r w:rsidR="004511E6">
        <w:t>s</w:t>
      </w:r>
      <w:r>
        <w:t>.</w:t>
      </w:r>
      <w:r w:rsidR="004511E6">
        <w:t xml:space="preserve"> The previous given answer/prompt is only evaluated if  its repeatability flag set to true</w:t>
      </w:r>
    </w:p>
    <w:p w:rsidR="005F01DC" w:rsidRDefault="006201E8" w:rsidP="00742449">
      <w:pPr>
        <w:pStyle w:val="BodyText"/>
        <w:numPr>
          <w:ilvl w:val="0"/>
          <w:numId w:val="20"/>
        </w:numPr>
      </w:pPr>
      <w:r>
        <w:t>DTree</w:t>
      </w:r>
      <w:r w:rsidR="00DC05CA">
        <w:t xml:space="preserve"> level re-prompt script and</w:t>
      </w:r>
      <w:r w:rsidR="00B87E68">
        <w:t xml:space="preserve"> after that</w:t>
      </w:r>
      <w:r w:rsidR="00DC05CA">
        <w:t xml:space="preserve"> node level re-prompt script is fired.</w:t>
      </w:r>
    </w:p>
    <w:p w:rsidR="005F01DC" w:rsidRDefault="009D20D1" w:rsidP="00742449">
      <w:pPr>
        <w:pStyle w:val="BodyText"/>
        <w:numPr>
          <w:ilvl w:val="0"/>
          <w:numId w:val="20"/>
        </w:numPr>
      </w:pPr>
      <w:r>
        <w:t xml:space="preserve">V-Engine returns the </w:t>
      </w:r>
      <w:r w:rsidR="00007FF1">
        <w:t>re-</w:t>
      </w:r>
      <w:r>
        <w:t xml:space="preserve">prompt to be displayed in VA to the end user. </w:t>
      </w:r>
    </w:p>
    <w:p w:rsidR="009D20D1" w:rsidRDefault="009D20D1" w:rsidP="00EB48F4">
      <w:pPr>
        <w:pStyle w:val="Heading3"/>
      </w:pPr>
      <w:bookmarkStart w:id="106" w:name="_Toc302982741"/>
      <w:r>
        <w:lastRenderedPageBreak/>
        <w:t>Alternative Flow-</w:t>
      </w:r>
      <w:bookmarkEnd w:id="106"/>
    </w:p>
    <w:p w:rsidR="003E6462" w:rsidRDefault="00775E58" w:rsidP="004C16A8">
      <w:pPr>
        <w:pStyle w:val="BodyText"/>
      </w:pPr>
      <w:r>
        <w:t xml:space="preserve">From step 7) </w:t>
      </w:r>
      <w:r w:rsidR="00B5068C">
        <w:t>if</w:t>
      </w:r>
      <w:r>
        <w:t xml:space="preserve"> number of invalid responses given by the user for the current node is greater than MaxInvalidResponsesAllowable count, DTree will be exited and NLP search will be executed for the user input.</w:t>
      </w:r>
      <w:r w:rsidR="0061304D">
        <w:t xml:space="preserve"> – </w:t>
      </w:r>
      <w:r w:rsidR="0004619A">
        <w:rPr>
          <w:i/>
        </w:rPr>
        <w:t>Refer below use case 5</w:t>
      </w:r>
      <w:r w:rsidR="0061304D" w:rsidRPr="0061304D">
        <w:rPr>
          <w:i/>
        </w:rPr>
        <w:t xml:space="preserve">.4 </w:t>
      </w:r>
      <w:r w:rsidR="006201E8">
        <w:rPr>
          <w:i/>
        </w:rPr>
        <w:t>DTree</w:t>
      </w:r>
      <w:r w:rsidR="0061304D" w:rsidRPr="0061304D">
        <w:rPr>
          <w:i/>
        </w:rPr>
        <w:t xml:space="preserve"> Exit</w:t>
      </w:r>
    </w:p>
    <w:p w:rsidR="00FA5F29" w:rsidRDefault="00FA5F29" w:rsidP="00FA5F29">
      <w:pPr>
        <w:pStyle w:val="Heading2"/>
      </w:pPr>
      <w:bookmarkStart w:id="107" w:name="_Toc302982742"/>
      <w:r>
        <w:t xml:space="preserve">Use Case: </w:t>
      </w:r>
      <w:r w:rsidR="006201E8">
        <w:t>DTree</w:t>
      </w:r>
      <w:r>
        <w:t xml:space="preserve"> Exit.</w:t>
      </w:r>
      <w:bookmarkEnd w:id="107"/>
    </w:p>
    <w:p w:rsidR="00FA5F29" w:rsidRDefault="00FA5F29" w:rsidP="00EB48F4">
      <w:pPr>
        <w:pStyle w:val="Heading3"/>
      </w:pPr>
      <w:bookmarkStart w:id="108" w:name="_Toc302982743"/>
      <w:r>
        <w:t>Actors</w:t>
      </w:r>
      <w:bookmarkEnd w:id="108"/>
    </w:p>
    <w:p w:rsidR="00FA5F29" w:rsidRPr="007232CB" w:rsidRDefault="00FA5F29" w:rsidP="00FA5F29">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End User, Virtual Assistant, V-Engine</w:t>
      </w:r>
    </w:p>
    <w:p w:rsidR="00FA5F29" w:rsidRPr="003E34A6" w:rsidRDefault="00FA5F29" w:rsidP="00FA5F29">
      <w:pPr>
        <w:spacing w:after="0" w:line="240" w:lineRule="auto"/>
        <w:jc w:val="both"/>
      </w:pPr>
    </w:p>
    <w:p w:rsidR="00FA5F29" w:rsidRDefault="00FA5F29" w:rsidP="00EB48F4">
      <w:pPr>
        <w:pStyle w:val="Heading3"/>
      </w:pPr>
      <w:bookmarkStart w:id="109" w:name="_Toc302982744"/>
      <w:r>
        <w:t>Trigger</w:t>
      </w:r>
      <w:bookmarkEnd w:id="109"/>
    </w:p>
    <w:p w:rsidR="00FA5F29" w:rsidRPr="002F6163" w:rsidRDefault="00FA5F29" w:rsidP="00FA5F29">
      <w:pPr>
        <w:pStyle w:val="BodyText"/>
      </w:pPr>
      <w:r>
        <w:t xml:space="preserve">User enters </w:t>
      </w:r>
      <w:r w:rsidR="00024623">
        <w:t xml:space="preserve">a question which does not match any </w:t>
      </w:r>
      <w:r>
        <w:t>condition</w:t>
      </w:r>
      <w:r w:rsidR="00024623">
        <w:t xml:space="preserve"> of all the connectors of the current node</w:t>
      </w:r>
      <w:r>
        <w:t>.</w:t>
      </w:r>
    </w:p>
    <w:p w:rsidR="00FA5F29" w:rsidRDefault="00FA5F29" w:rsidP="00EB48F4">
      <w:pPr>
        <w:pStyle w:val="Heading3"/>
      </w:pPr>
      <w:bookmarkStart w:id="110" w:name="_Toc302982745"/>
      <w:r>
        <w:t>Description</w:t>
      </w:r>
      <w:bookmarkEnd w:id="110"/>
    </w:p>
    <w:p w:rsidR="00024623" w:rsidRDefault="00FA5F29" w:rsidP="00FA5F29">
      <w:pPr>
        <w:pStyle w:val="BodyText"/>
      </w:pPr>
      <w:r>
        <w:t xml:space="preserve">This </w:t>
      </w:r>
      <w:r w:rsidR="00024623">
        <w:t xml:space="preserve">use case describes the scenario </w:t>
      </w:r>
      <w:r>
        <w:t xml:space="preserve">where </w:t>
      </w:r>
      <w:r w:rsidR="00024623">
        <w:t xml:space="preserve">current </w:t>
      </w:r>
      <w:r w:rsidR="006201E8">
        <w:t>DTree</w:t>
      </w:r>
      <w:r w:rsidR="00024623">
        <w:t xml:space="preserve"> is exited and normal NLP </w:t>
      </w:r>
      <w:r w:rsidR="007C6A55">
        <w:t>search</w:t>
      </w:r>
      <w:r w:rsidR="00024623">
        <w:t xml:space="preserve"> is done to</w:t>
      </w:r>
      <w:r w:rsidR="007C6A55">
        <w:t xml:space="preserve"> process user input.</w:t>
      </w:r>
    </w:p>
    <w:p w:rsidR="00FA5F29" w:rsidRDefault="00FA5F29" w:rsidP="00EB48F4">
      <w:pPr>
        <w:pStyle w:val="Heading3"/>
      </w:pPr>
      <w:bookmarkStart w:id="111" w:name="_Toc302982746"/>
      <w:r>
        <w:t>Preconditions</w:t>
      </w:r>
      <w:bookmarkEnd w:id="111"/>
    </w:p>
    <w:p w:rsidR="00FA5F29" w:rsidRPr="007C6A55" w:rsidRDefault="007C6A55" w:rsidP="00FA5F29">
      <w:pPr>
        <w:spacing w:after="0" w:line="240" w:lineRule="auto"/>
        <w:rPr>
          <w:rFonts w:ascii="Times New Roman" w:hAnsi="Times New Roman"/>
          <w:sz w:val="22"/>
          <w:szCs w:val="20"/>
          <w:lang w:val="en-US"/>
        </w:rPr>
      </w:pPr>
      <w:r>
        <w:rPr>
          <w:rFonts w:ascii="Times New Roman" w:hAnsi="Times New Roman"/>
          <w:sz w:val="22"/>
          <w:szCs w:val="20"/>
          <w:lang w:val="en-US"/>
        </w:rPr>
        <w:t>V-Engine has current active DTree.</w:t>
      </w:r>
    </w:p>
    <w:p w:rsidR="00FA5F29" w:rsidRDefault="00FA5F29" w:rsidP="00EB48F4">
      <w:pPr>
        <w:pStyle w:val="Heading3"/>
      </w:pPr>
      <w:bookmarkStart w:id="112" w:name="_Toc302982747"/>
      <w:r>
        <w:t>Postconditions</w:t>
      </w:r>
      <w:bookmarkEnd w:id="112"/>
    </w:p>
    <w:p w:rsidR="00FA5F29" w:rsidRDefault="007C6A55" w:rsidP="00FA5F29">
      <w:pPr>
        <w:pStyle w:val="BodyText"/>
      </w:pPr>
      <w:r>
        <w:t>Current</w:t>
      </w:r>
      <w:r w:rsidR="00FA5F29">
        <w:t xml:space="preserve"> active </w:t>
      </w:r>
      <w:r w:rsidR="006201E8">
        <w:t>DTree</w:t>
      </w:r>
      <w:r w:rsidR="00FA5F29">
        <w:t xml:space="preserve"> is </w:t>
      </w:r>
      <w:r>
        <w:t>exited.</w:t>
      </w:r>
    </w:p>
    <w:p w:rsidR="00FA5F29" w:rsidRDefault="00FA5F29" w:rsidP="00EB48F4">
      <w:pPr>
        <w:pStyle w:val="Heading3"/>
      </w:pPr>
      <w:bookmarkStart w:id="113" w:name="_Toc302982748"/>
      <w:r>
        <w:t>Normal Flow</w:t>
      </w:r>
      <w:bookmarkEnd w:id="113"/>
    </w:p>
    <w:p w:rsidR="005F01DC" w:rsidRDefault="00376EBE" w:rsidP="00742449">
      <w:pPr>
        <w:pStyle w:val="BodyText"/>
        <w:numPr>
          <w:ilvl w:val="0"/>
          <w:numId w:val="21"/>
        </w:numPr>
      </w:pPr>
      <w:r>
        <w:t>User enters a question and click on submit in Virtual Assistant.</w:t>
      </w:r>
    </w:p>
    <w:p w:rsidR="005F01DC" w:rsidRDefault="00376EBE" w:rsidP="00742449">
      <w:pPr>
        <w:pStyle w:val="BodyText"/>
        <w:numPr>
          <w:ilvl w:val="0"/>
          <w:numId w:val="21"/>
        </w:numPr>
      </w:pPr>
      <w:r>
        <w:t>Virtual Assistant sends the request to</w:t>
      </w:r>
      <w:r w:rsidR="004C315A">
        <w:t xml:space="preserve"> the</w:t>
      </w:r>
      <w:r>
        <w:t xml:space="preserve"> V-engine.</w:t>
      </w:r>
    </w:p>
    <w:p w:rsidR="005F01DC" w:rsidRDefault="00376EBE" w:rsidP="00742449">
      <w:pPr>
        <w:pStyle w:val="BodyText"/>
        <w:numPr>
          <w:ilvl w:val="0"/>
          <w:numId w:val="21"/>
        </w:numPr>
        <w:rPr>
          <w:u w:val="single"/>
        </w:rPr>
      </w:pPr>
      <w:r>
        <w:t xml:space="preserve">V-Engine before starting NLP processing, checks if there is </w:t>
      </w:r>
      <w:r w:rsidRPr="00376EBE">
        <w:rPr>
          <w:u w:val="single"/>
        </w:rPr>
        <w:t>current</w:t>
      </w:r>
      <w:r>
        <w:t xml:space="preserve"> active DTree. </w:t>
      </w:r>
    </w:p>
    <w:p w:rsidR="005F01DC" w:rsidRDefault="00376EBE" w:rsidP="00742449">
      <w:pPr>
        <w:pStyle w:val="BodyText"/>
        <w:numPr>
          <w:ilvl w:val="0"/>
          <w:numId w:val="21"/>
        </w:numPr>
        <w:rPr>
          <w:u w:val="single"/>
        </w:rPr>
      </w:pPr>
      <w:r>
        <w:t xml:space="preserve">Current active DTree is present, therefore V-Engine first checks the user input against current </w:t>
      </w:r>
      <w:r w:rsidR="006201E8">
        <w:t>DTree</w:t>
      </w:r>
      <w:r>
        <w:t xml:space="preserve"> to find a match.</w:t>
      </w:r>
    </w:p>
    <w:p w:rsidR="005F01DC" w:rsidRDefault="00376EBE" w:rsidP="00742449">
      <w:pPr>
        <w:pStyle w:val="BodyText"/>
        <w:numPr>
          <w:ilvl w:val="0"/>
          <w:numId w:val="21"/>
        </w:numPr>
        <w:rPr>
          <w:u w:val="single"/>
        </w:rPr>
      </w:pPr>
      <w:r>
        <w:t>V-Engine checks all the connector condition of the current node against the user input.</w:t>
      </w:r>
    </w:p>
    <w:p w:rsidR="005F01DC" w:rsidRDefault="00376EBE" w:rsidP="00742449">
      <w:pPr>
        <w:pStyle w:val="BodyText"/>
        <w:numPr>
          <w:ilvl w:val="0"/>
          <w:numId w:val="21"/>
        </w:numPr>
        <w:rPr>
          <w:u w:val="single"/>
        </w:rPr>
      </w:pPr>
      <w:r>
        <w:t xml:space="preserve">If none of the condition is evaluated to true, </w:t>
      </w:r>
      <w:r w:rsidR="007E2E61">
        <w:t xml:space="preserve">V-Engine checks the current node MaxInvalidResponsesAllowable count. </w:t>
      </w:r>
    </w:p>
    <w:p w:rsidR="005F01DC" w:rsidRDefault="007E2E61" w:rsidP="00742449">
      <w:pPr>
        <w:pStyle w:val="BodyText"/>
        <w:numPr>
          <w:ilvl w:val="0"/>
          <w:numId w:val="21"/>
        </w:numPr>
        <w:rPr>
          <w:u w:val="single"/>
        </w:rPr>
      </w:pPr>
      <w:r>
        <w:t>DTree will be exited if either of the following is true</w:t>
      </w:r>
    </w:p>
    <w:p w:rsidR="005F01DC" w:rsidRDefault="007E2E61" w:rsidP="00742449">
      <w:pPr>
        <w:pStyle w:val="BodyText"/>
        <w:numPr>
          <w:ilvl w:val="1"/>
          <w:numId w:val="21"/>
        </w:numPr>
        <w:rPr>
          <w:u w:val="single"/>
        </w:rPr>
      </w:pPr>
      <w:r>
        <w:t>Number of invalid responses given by the user for the current node is greater than MaxInvalidResponsesAllowable count</w:t>
      </w:r>
    </w:p>
    <w:p w:rsidR="005F01DC" w:rsidRDefault="00241268" w:rsidP="00742449">
      <w:pPr>
        <w:pStyle w:val="BodyText"/>
        <w:numPr>
          <w:ilvl w:val="1"/>
          <w:numId w:val="21"/>
        </w:numPr>
      </w:pPr>
      <w:r>
        <w:t>The prompt search of the node (= answer search of recognition) doesn’t return an answer.</w:t>
      </w:r>
    </w:p>
    <w:p w:rsidR="005F01DC" w:rsidRDefault="004C315A" w:rsidP="00742449">
      <w:pPr>
        <w:pStyle w:val="BodyText"/>
        <w:numPr>
          <w:ilvl w:val="0"/>
          <w:numId w:val="21"/>
        </w:numPr>
      </w:pPr>
      <w:r>
        <w:t xml:space="preserve">The </w:t>
      </w:r>
      <w:r w:rsidR="007E2E61">
        <w:t xml:space="preserve">DTree script event </w:t>
      </w:r>
      <w:r w:rsidR="007E2E61" w:rsidRPr="007E2E61">
        <w:t>onDTreeExit will be fired.</w:t>
      </w:r>
    </w:p>
    <w:p w:rsidR="005F01DC" w:rsidRDefault="004C315A" w:rsidP="00742449">
      <w:pPr>
        <w:pStyle w:val="BodyText"/>
        <w:numPr>
          <w:ilvl w:val="0"/>
          <w:numId w:val="21"/>
        </w:numPr>
      </w:pPr>
      <w:r>
        <w:t>The DTree</w:t>
      </w:r>
      <w:r w:rsidR="00A54366">
        <w:t xml:space="preserve">is added in the list of active DTrees, current </w:t>
      </w:r>
      <w:r w:rsidR="006201E8">
        <w:t>DTree</w:t>
      </w:r>
      <w:r w:rsidR="00A54366">
        <w:t xml:space="preserve"> is set to NULL</w:t>
      </w:r>
    </w:p>
    <w:p w:rsidR="005F01DC" w:rsidRDefault="007E2E61" w:rsidP="00742449">
      <w:pPr>
        <w:pStyle w:val="BodyText"/>
        <w:numPr>
          <w:ilvl w:val="0"/>
          <w:numId w:val="21"/>
        </w:numPr>
      </w:pPr>
      <w:r>
        <w:lastRenderedPageBreak/>
        <w:t xml:space="preserve">V-Engine starts the NLP search for the user input, on match </w:t>
      </w:r>
      <w:r w:rsidR="00376EBE">
        <w:t xml:space="preserve">returns the </w:t>
      </w:r>
      <w:r>
        <w:t>answer</w:t>
      </w:r>
      <w:r w:rsidR="00376EBE">
        <w:t xml:space="preserve"> to be displayed in VA to the end user. </w:t>
      </w:r>
    </w:p>
    <w:p w:rsidR="00FA5F29" w:rsidRDefault="00FA5F29" w:rsidP="00EB48F4">
      <w:pPr>
        <w:pStyle w:val="Heading3"/>
      </w:pPr>
      <w:bookmarkStart w:id="114" w:name="_Toc302982749"/>
      <w:r>
        <w:t>Alternative Flow</w:t>
      </w:r>
      <w:r w:rsidR="00D10105">
        <w:t xml:space="preserve"> 1</w:t>
      </w:r>
      <w:r>
        <w:t>-</w:t>
      </w:r>
      <w:bookmarkEnd w:id="114"/>
    </w:p>
    <w:p w:rsidR="00A54366" w:rsidRDefault="00A54366" w:rsidP="00A54366">
      <w:pPr>
        <w:rPr>
          <w:rFonts w:ascii="Times New Roman" w:hAnsi="Times New Roman"/>
          <w:sz w:val="22"/>
          <w:szCs w:val="20"/>
          <w:lang w:val="en-US"/>
        </w:rPr>
      </w:pPr>
      <w:r w:rsidRPr="00D10105">
        <w:rPr>
          <w:rFonts w:ascii="Times New Roman" w:hAnsi="Times New Roman"/>
          <w:sz w:val="22"/>
          <w:szCs w:val="20"/>
          <w:lang w:val="en-US"/>
        </w:rPr>
        <w:t>DTree</w:t>
      </w:r>
      <w:r w:rsidR="00377FF1" w:rsidRPr="00D10105">
        <w:rPr>
          <w:rFonts w:ascii="Times New Roman" w:hAnsi="Times New Roman"/>
          <w:sz w:val="22"/>
          <w:szCs w:val="20"/>
          <w:lang w:val="en-US"/>
        </w:rPr>
        <w:t>will</w:t>
      </w:r>
      <w:r w:rsidRPr="00D10105">
        <w:rPr>
          <w:rFonts w:ascii="Times New Roman" w:hAnsi="Times New Roman"/>
          <w:sz w:val="22"/>
          <w:szCs w:val="20"/>
          <w:lang w:val="en-US"/>
        </w:rPr>
        <w:t xml:space="preserve"> be exited if user clicks on </w:t>
      </w:r>
      <w:r w:rsidR="001030AB">
        <w:rPr>
          <w:rFonts w:ascii="Times New Roman" w:hAnsi="Times New Roman"/>
          <w:sz w:val="22"/>
          <w:szCs w:val="20"/>
          <w:lang w:val="en-US"/>
        </w:rPr>
        <w:t>a QA</w:t>
      </w:r>
      <w:r w:rsidRPr="00D10105">
        <w:rPr>
          <w:rFonts w:ascii="Times New Roman" w:hAnsi="Times New Roman"/>
          <w:sz w:val="22"/>
          <w:szCs w:val="20"/>
          <w:lang w:val="en-US"/>
        </w:rPr>
        <w:t xml:space="preserve"> link.</w:t>
      </w:r>
    </w:p>
    <w:p w:rsidR="00D10105" w:rsidRPr="00D10105" w:rsidRDefault="00D10105" w:rsidP="00EB48F4">
      <w:pPr>
        <w:pStyle w:val="Heading3"/>
      </w:pPr>
      <w:bookmarkStart w:id="115" w:name="_Toc302982750"/>
      <w:r>
        <w:t>Alternative Flow 2-</w:t>
      </w:r>
      <w:bookmarkEnd w:id="115"/>
    </w:p>
    <w:p w:rsidR="00D10105" w:rsidRDefault="00D10105" w:rsidP="00D10105">
      <w:pPr>
        <w:pStyle w:val="BodyText"/>
      </w:pPr>
      <w:r>
        <w:t xml:space="preserve">There are active </w:t>
      </w:r>
      <w:r w:rsidR="004C315A">
        <w:t>DTrees</w:t>
      </w:r>
      <w:r>
        <w:t xml:space="preserve"> in the user session, and links to these </w:t>
      </w:r>
      <w:r w:rsidR="004C315A">
        <w:t>DTrees</w:t>
      </w:r>
      <w:r>
        <w:t xml:space="preserve"> are displayed to the user in the UI. User clicks on one of the active </w:t>
      </w:r>
      <w:r w:rsidR="004C315A">
        <w:t>DTree</w:t>
      </w:r>
      <w:r>
        <w:t xml:space="preserve"> available in the VA. Special request is sent to V-Engine to set the </w:t>
      </w:r>
      <w:r w:rsidR="006201E8">
        <w:t>DTree</w:t>
      </w:r>
      <w:r>
        <w:t xml:space="preserve"> as current </w:t>
      </w:r>
      <w:r w:rsidR="006201E8">
        <w:t>DTree</w:t>
      </w:r>
      <w:r>
        <w:t xml:space="preserve"> and traverse it. If current DTree is already referring to different DTree, that DTree is exited. </w:t>
      </w:r>
      <w:r w:rsidR="004C315A">
        <w:t>I.e.</w:t>
      </w:r>
    </w:p>
    <w:p w:rsidR="005F01DC" w:rsidRDefault="00D10105" w:rsidP="00742449">
      <w:pPr>
        <w:pStyle w:val="BodyText"/>
        <w:numPr>
          <w:ilvl w:val="0"/>
          <w:numId w:val="25"/>
        </w:numPr>
      </w:pPr>
      <w:r>
        <w:t xml:space="preserve">DTree script event </w:t>
      </w:r>
      <w:r w:rsidRPr="007E2E61">
        <w:t>onDTreeExit will be fired.</w:t>
      </w:r>
    </w:p>
    <w:p w:rsidR="005F01DC" w:rsidRDefault="00D10105" w:rsidP="00742449">
      <w:pPr>
        <w:pStyle w:val="BodyText"/>
        <w:numPr>
          <w:ilvl w:val="0"/>
          <w:numId w:val="25"/>
        </w:numPr>
      </w:pPr>
      <w:r>
        <w:t xml:space="preserve">DTree is added in the list of active DTrees, current </w:t>
      </w:r>
      <w:r w:rsidR="006201E8">
        <w:t>DTree</w:t>
      </w:r>
      <w:r>
        <w:t xml:space="preserve"> is set to NULL</w:t>
      </w:r>
    </w:p>
    <w:p w:rsidR="00FA5F29" w:rsidRDefault="00FA5F29" w:rsidP="00EF1DFC">
      <w:pPr>
        <w:pStyle w:val="BodyText"/>
      </w:pPr>
    </w:p>
    <w:p w:rsidR="009F7F2B" w:rsidRDefault="009F7F2B" w:rsidP="009F7F2B">
      <w:pPr>
        <w:pStyle w:val="Heading2"/>
      </w:pPr>
      <w:bookmarkStart w:id="116" w:name="_Toc290027859"/>
      <w:bookmarkStart w:id="117" w:name="_Toc302982751"/>
      <w:r>
        <w:t xml:space="preserve">Use Case: </w:t>
      </w:r>
      <w:bookmarkEnd w:id="116"/>
      <w:r w:rsidR="004C315A" w:rsidRPr="00AE6C5A">
        <w:t>D</w:t>
      </w:r>
      <w:r w:rsidR="004C315A">
        <w:t>T</w:t>
      </w:r>
      <w:r w:rsidR="004C315A" w:rsidRPr="00AE6C5A">
        <w:t>ree</w:t>
      </w:r>
      <w:r>
        <w:t>Termination</w:t>
      </w:r>
      <w:bookmarkEnd w:id="117"/>
    </w:p>
    <w:p w:rsidR="009F7F2B" w:rsidRDefault="009F7F2B" w:rsidP="00EB48F4">
      <w:pPr>
        <w:pStyle w:val="Heading3"/>
      </w:pPr>
      <w:bookmarkStart w:id="118" w:name="_Toc290027860"/>
      <w:bookmarkStart w:id="119" w:name="_Toc302982752"/>
      <w:r>
        <w:t>Actors</w:t>
      </w:r>
      <w:bookmarkEnd w:id="118"/>
      <w:bookmarkEnd w:id="119"/>
    </w:p>
    <w:p w:rsidR="009F7F2B" w:rsidRPr="00A965BC" w:rsidRDefault="009F7F2B" w:rsidP="009F7F2B">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End User, Virtual Assistant, V-Engine</w:t>
      </w:r>
    </w:p>
    <w:p w:rsidR="009F7F2B" w:rsidRDefault="009F7F2B" w:rsidP="00EB48F4">
      <w:pPr>
        <w:pStyle w:val="Heading3"/>
      </w:pPr>
      <w:bookmarkStart w:id="120" w:name="_Toc290027861"/>
      <w:bookmarkStart w:id="121" w:name="_Toc302982753"/>
      <w:r>
        <w:t>Trigger</w:t>
      </w:r>
      <w:bookmarkEnd w:id="120"/>
      <w:bookmarkEnd w:id="121"/>
    </w:p>
    <w:p w:rsidR="00345D77" w:rsidRPr="002F6163" w:rsidRDefault="00345D77" w:rsidP="00345D77">
      <w:pPr>
        <w:pStyle w:val="BodyText"/>
      </w:pPr>
      <w:bookmarkStart w:id="122" w:name="_Toc290027862"/>
      <w:r>
        <w:t xml:space="preserve">User enters an input which match a condition of one of the connectors of the current node, the target node of the connector is one of the terminal nodes. (A terminal node is a node with no outgoing connectors connecting to a target node). </w:t>
      </w:r>
      <w:r w:rsidR="00CD47E4">
        <w:t>After that the user enters another question or clicks an FAQ link or the session times out.</w:t>
      </w:r>
    </w:p>
    <w:p w:rsidR="009F7F2B" w:rsidRDefault="009F7F2B" w:rsidP="00EB48F4">
      <w:pPr>
        <w:pStyle w:val="Heading3"/>
      </w:pPr>
      <w:bookmarkStart w:id="123" w:name="_Toc302982754"/>
      <w:r>
        <w:t>Description</w:t>
      </w:r>
      <w:bookmarkEnd w:id="122"/>
      <w:bookmarkEnd w:id="123"/>
    </w:p>
    <w:p w:rsidR="009F7F2B" w:rsidRDefault="009F7F2B" w:rsidP="009F7F2B">
      <w:pPr>
        <w:pStyle w:val="BodyText"/>
      </w:pPr>
      <w:r>
        <w:t xml:space="preserve">This use case describes the scenario user input </w:t>
      </w:r>
      <w:r w:rsidR="00AB2F06">
        <w:t xml:space="preserve">terminates </w:t>
      </w:r>
      <w:r>
        <w:t>current DTree.</w:t>
      </w:r>
    </w:p>
    <w:p w:rsidR="009F7F2B" w:rsidRDefault="009F7F2B" w:rsidP="00EB48F4">
      <w:pPr>
        <w:pStyle w:val="Heading3"/>
      </w:pPr>
      <w:bookmarkStart w:id="124" w:name="_Toc290027863"/>
      <w:bookmarkStart w:id="125" w:name="_Toc302982755"/>
      <w:r>
        <w:t>Preconditions</w:t>
      </w:r>
      <w:bookmarkEnd w:id="124"/>
      <w:bookmarkEnd w:id="125"/>
    </w:p>
    <w:p w:rsidR="009F7F2B" w:rsidRPr="007C6A55" w:rsidRDefault="00A21AF4" w:rsidP="009F7F2B">
      <w:pPr>
        <w:spacing w:after="0" w:line="240" w:lineRule="auto"/>
        <w:rPr>
          <w:rFonts w:ascii="Times New Roman" w:hAnsi="Times New Roman"/>
          <w:sz w:val="22"/>
          <w:szCs w:val="20"/>
          <w:lang w:val="en-US"/>
        </w:rPr>
      </w:pPr>
      <w:r>
        <w:rPr>
          <w:rFonts w:ascii="Times New Roman" w:hAnsi="Times New Roman"/>
          <w:sz w:val="22"/>
          <w:szCs w:val="20"/>
          <w:lang w:val="en-US"/>
        </w:rPr>
        <w:t xml:space="preserve">The </w:t>
      </w:r>
      <w:r w:rsidR="009F7F2B">
        <w:rPr>
          <w:rFonts w:ascii="Times New Roman" w:hAnsi="Times New Roman"/>
          <w:sz w:val="22"/>
          <w:szCs w:val="20"/>
          <w:lang w:val="en-US"/>
        </w:rPr>
        <w:t xml:space="preserve">V-Engine has </w:t>
      </w:r>
      <w:r>
        <w:rPr>
          <w:rFonts w:ascii="Times New Roman" w:hAnsi="Times New Roman"/>
          <w:sz w:val="22"/>
          <w:szCs w:val="20"/>
          <w:lang w:val="en-US"/>
        </w:rPr>
        <w:t xml:space="preserve">a </w:t>
      </w:r>
      <w:r w:rsidR="009F7F2B">
        <w:rPr>
          <w:rFonts w:ascii="Times New Roman" w:hAnsi="Times New Roman"/>
          <w:sz w:val="22"/>
          <w:szCs w:val="20"/>
          <w:lang w:val="en-US"/>
        </w:rPr>
        <w:t xml:space="preserve">current active DTree, </w:t>
      </w:r>
      <w:r>
        <w:rPr>
          <w:rFonts w:ascii="Times New Roman" w:hAnsi="Times New Roman"/>
          <w:sz w:val="22"/>
          <w:szCs w:val="20"/>
          <w:lang w:val="en-US"/>
        </w:rPr>
        <w:t xml:space="preserve">and the </w:t>
      </w:r>
      <w:r w:rsidR="009F7F2B">
        <w:rPr>
          <w:rFonts w:ascii="Times New Roman" w:hAnsi="Times New Roman"/>
          <w:sz w:val="22"/>
          <w:szCs w:val="20"/>
          <w:lang w:val="en-US"/>
        </w:rPr>
        <w:t xml:space="preserve">current node is connected to </w:t>
      </w:r>
      <w:r>
        <w:rPr>
          <w:rFonts w:ascii="Times New Roman" w:hAnsi="Times New Roman"/>
          <w:sz w:val="22"/>
          <w:szCs w:val="20"/>
          <w:lang w:val="en-US"/>
        </w:rPr>
        <w:t xml:space="preserve">a </w:t>
      </w:r>
      <w:r w:rsidR="009F7F2B">
        <w:rPr>
          <w:rFonts w:ascii="Times New Roman" w:hAnsi="Times New Roman"/>
          <w:sz w:val="22"/>
          <w:szCs w:val="20"/>
          <w:lang w:val="en-US"/>
        </w:rPr>
        <w:t xml:space="preserve">terminal node through </w:t>
      </w:r>
      <w:r>
        <w:rPr>
          <w:rFonts w:ascii="Times New Roman" w:hAnsi="Times New Roman"/>
          <w:sz w:val="22"/>
          <w:szCs w:val="20"/>
          <w:lang w:val="en-US"/>
        </w:rPr>
        <w:t xml:space="preserve">a </w:t>
      </w:r>
      <w:r w:rsidR="009F7F2B">
        <w:rPr>
          <w:rFonts w:ascii="Times New Roman" w:hAnsi="Times New Roman"/>
          <w:sz w:val="22"/>
          <w:szCs w:val="20"/>
          <w:lang w:val="en-US"/>
        </w:rPr>
        <w:t>connector.</w:t>
      </w:r>
    </w:p>
    <w:p w:rsidR="009F7F2B" w:rsidRDefault="009F7F2B" w:rsidP="00EB48F4">
      <w:pPr>
        <w:pStyle w:val="Heading3"/>
      </w:pPr>
      <w:bookmarkStart w:id="126" w:name="_Toc290027864"/>
      <w:bookmarkStart w:id="127" w:name="_Toc302982756"/>
      <w:r>
        <w:t>Postconditions</w:t>
      </w:r>
      <w:bookmarkEnd w:id="126"/>
      <w:bookmarkEnd w:id="127"/>
    </w:p>
    <w:p w:rsidR="009F7F2B" w:rsidRDefault="009F7F2B" w:rsidP="009F7F2B">
      <w:pPr>
        <w:pStyle w:val="BodyText"/>
      </w:pPr>
      <w:r>
        <w:t xml:space="preserve">DTree is </w:t>
      </w:r>
      <w:r w:rsidR="00735A52">
        <w:t>terminated</w:t>
      </w:r>
      <w:r w:rsidR="00A21AF4">
        <w:t xml:space="preserve">. The </w:t>
      </w:r>
      <w:r w:rsidRPr="00735A52">
        <w:t>onDTreeExit</w:t>
      </w:r>
      <w:r w:rsidR="00A21AF4">
        <w:t xml:space="preserve"> and </w:t>
      </w:r>
      <w:r w:rsidR="00735A52">
        <w:t>onDTreeTerminated</w:t>
      </w:r>
      <w:r>
        <w:t>event</w:t>
      </w:r>
      <w:r w:rsidR="00A21AF4">
        <w:t xml:space="preserve">sare </w:t>
      </w:r>
      <w:r>
        <w:t xml:space="preserve">fired. </w:t>
      </w:r>
      <w:r w:rsidR="00A21AF4">
        <w:t xml:space="preserve">The current </w:t>
      </w:r>
      <w:r>
        <w:t>DTree in the session is set to null,</w:t>
      </w:r>
      <w:r w:rsidR="00A21AF4">
        <w:t xml:space="preserve"> and</w:t>
      </w:r>
      <w:r>
        <w:t xml:space="preserve"> it is removed from the list of active </w:t>
      </w:r>
      <w:r w:rsidR="00A21AF4">
        <w:t>DTrees</w:t>
      </w:r>
      <w:r>
        <w:t xml:space="preserve">. </w:t>
      </w:r>
      <w:r w:rsidR="00A21AF4">
        <w:t xml:space="preserve">The </w:t>
      </w:r>
      <w:r>
        <w:t>DTree session and state data is cleared.</w:t>
      </w:r>
    </w:p>
    <w:p w:rsidR="009F7F2B" w:rsidRDefault="009F7F2B" w:rsidP="00EB48F4">
      <w:pPr>
        <w:pStyle w:val="Heading3"/>
      </w:pPr>
      <w:bookmarkStart w:id="128" w:name="_Toc290027865"/>
      <w:bookmarkStart w:id="129" w:name="_Toc302982757"/>
      <w:r>
        <w:t>Normal Flow</w:t>
      </w:r>
      <w:bookmarkEnd w:id="128"/>
      <w:bookmarkEnd w:id="129"/>
    </w:p>
    <w:p w:rsidR="005F01DC" w:rsidRDefault="009F7F2B" w:rsidP="00742449">
      <w:pPr>
        <w:pStyle w:val="BodyText"/>
        <w:numPr>
          <w:ilvl w:val="0"/>
          <w:numId w:val="22"/>
        </w:numPr>
      </w:pPr>
      <w:r>
        <w:t>User enters a question and click on submit in Virtual Assistant.</w:t>
      </w:r>
    </w:p>
    <w:p w:rsidR="005F01DC" w:rsidRDefault="009F7F2B" w:rsidP="00742449">
      <w:pPr>
        <w:pStyle w:val="BodyText"/>
        <w:numPr>
          <w:ilvl w:val="0"/>
          <w:numId w:val="22"/>
        </w:numPr>
      </w:pPr>
      <w:r>
        <w:lastRenderedPageBreak/>
        <w:t>Virtual Assistant sends the request to V-engine.</w:t>
      </w:r>
    </w:p>
    <w:p w:rsidR="005F01DC" w:rsidRDefault="009F7F2B" w:rsidP="00742449">
      <w:pPr>
        <w:pStyle w:val="BodyText"/>
        <w:numPr>
          <w:ilvl w:val="0"/>
          <w:numId w:val="22"/>
        </w:numPr>
        <w:rPr>
          <w:u w:val="single"/>
        </w:rPr>
      </w:pPr>
      <w:r>
        <w:t xml:space="preserve">V-Engine before starting NLP processing, checks if there is </w:t>
      </w:r>
      <w:r w:rsidRPr="00376EBE">
        <w:rPr>
          <w:u w:val="single"/>
        </w:rPr>
        <w:t>current</w:t>
      </w:r>
      <w:r>
        <w:t xml:space="preserve"> active DTree</w:t>
      </w:r>
      <w:r w:rsidR="002C14A4">
        <w:t xml:space="preserve"> or expected ICS </w:t>
      </w:r>
      <w:r w:rsidR="006201E8">
        <w:t>DTree</w:t>
      </w:r>
      <w:r>
        <w:t xml:space="preserve">. </w:t>
      </w:r>
    </w:p>
    <w:p w:rsidR="005F01DC" w:rsidRDefault="009F7F2B" w:rsidP="00742449">
      <w:pPr>
        <w:pStyle w:val="BodyText"/>
        <w:numPr>
          <w:ilvl w:val="0"/>
          <w:numId w:val="22"/>
        </w:numPr>
        <w:rPr>
          <w:u w:val="single"/>
        </w:rPr>
      </w:pPr>
      <w:r>
        <w:t>Current active DTree is present, therefore V-Engine first checks the user input against current DTree to find a match.</w:t>
      </w:r>
    </w:p>
    <w:p w:rsidR="005F01DC" w:rsidRDefault="009F7F2B" w:rsidP="00742449">
      <w:pPr>
        <w:pStyle w:val="BodyText"/>
        <w:numPr>
          <w:ilvl w:val="0"/>
          <w:numId w:val="22"/>
        </w:numPr>
        <w:rPr>
          <w:u w:val="single"/>
        </w:rPr>
      </w:pPr>
      <w:r>
        <w:t>V-Engine checks all the connector condition of the current node against the user input.</w:t>
      </w:r>
    </w:p>
    <w:p w:rsidR="005F01DC" w:rsidRDefault="009F7F2B" w:rsidP="00742449">
      <w:pPr>
        <w:pStyle w:val="BodyText"/>
        <w:numPr>
          <w:ilvl w:val="0"/>
          <w:numId w:val="22"/>
        </w:numPr>
        <w:rPr>
          <w:u w:val="single"/>
        </w:rPr>
      </w:pPr>
      <w:r>
        <w:t xml:space="preserve">Connector condition evaluates to true and the target node of the connector is </w:t>
      </w:r>
      <w:r w:rsidR="00BE61D9">
        <w:t>at</w:t>
      </w:r>
      <w:r>
        <w:t xml:space="preserve"> terminal node.</w:t>
      </w:r>
    </w:p>
    <w:p w:rsidR="005F01DC" w:rsidRDefault="009F7F2B" w:rsidP="00742449">
      <w:pPr>
        <w:pStyle w:val="BodyText"/>
        <w:numPr>
          <w:ilvl w:val="0"/>
          <w:numId w:val="22"/>
        </w:numPr>
        <w:rPr>
          <w:u w:val="single"/>
        </w:rPr>
      </w:pPr>
      <w:r>
        <w:t>V-Engine checks all the prompts of the target node.</w:t>
      </w:r>
    </w:p>
    <w:p w:rsidR="005F01DC" w:rsidRDefault="009F7F2B" w:rsidP="00742449">
      <w:pPr>
        <w:pStyle w:val="BodyText"/>
        <w:numPr>
          <w:ilvl w:val="0"/>
          <w:numId w:val="22"/>
        </w:numPr>
        <w:rPr>
          <w:u w:val="single"/>
        </w:rPr>
      </w:pPr>
      <w:r>
        <w:t>V-Engine returns the selected prompt to be displayed in VA to the end user.</w:t>
      </w:r>
    </w:p>
    <w:p w:rsidR="005F01DC" w:rsidRDefault="009F7F2B" w:rsidP="00742449">
      <w:pPr>
        <w:pStyle w:val="BodyText"/>
        <w:numPr>
          <w:ilvl w:val="0"/>
          <w:numId w:val="22"/>
        </w:numPr>
        <w:rPr>
          <w:u w:val="single"/>
        </w:rPr>
      </w:pPr>
      <w:r>
        <w:t>End user inputs another text in VA or clicks on FAQ</w:t>
      </w:r>
      <w:r w:rsidR="00AB2F06">
        <w:t>link</w:t>
      </w:r>
      <w:r w:rsidR="00A21AF4">
        <w:t xml:space="preserve">. The </w:t>
      </w:r>
      <w:r>
        <w:t>VA sends the request to V-Engine.</w:t>
      </w:r>
    </w:p>
    <w:p w:rsidR="005F01DC" w:rsidRDefault="009F7F2B" w:rsidP="00742449">
      <w:pPr>
        <w:pStyle w:val="BodyText"/>
        <w:numPr>
          <w:ilvl w:val="0"/>
          <w:numId w:val="22"/>
        </w:numPr>
        <w:rPr>
          <w:u w:val="single"/>
        </w:rPr>
      </w:pPr>
      <w:r>
        <w:t>V-Engine before processing the user input, checks if current DTree is present and current node =terminal node.</w:t>
      </w:r>
    </w:p>
    <w:p w:rsidR="005F01DC" w:rsidRDefault="009F7F2B" w:rsidP="00742449">
      <w:pPr>
        <w:pStyle w:val="BodyText"/>
        <w:numPr>
          <w:ilvl w:val="0"/>
          <w:numId w:val="22"/>
        </w:numPr>
      </w:pPr>
      <w:r>
        <w:t xml:space="preserve">V-Engine marks the DTree as </w:t>
      </w:r>
      <w:r w:rsidR="00AB2F06">
        <w:t>terminated</w:t>
      </w:r>
      <w:r>
        <w:t xml:space="preserve">, </w:t>
      </w:r>
      <w:r w:rsidR="00A21AF4">
        <w:t xml:space="preserve">i.e. </w:t>
      </w:r>
      <w:r w:rsidRPr="00735A52">
        <w:t>onDTreeExit</w:t>
      </w:r>
      <w:r w:rsidR="00A21AF4">
        <w:t xml:space="preserve"> and </w:t>
      </w:r>
      <w:r w:rsidR="00377FF1">
        <w:t>onDTreeTerminated</w:t>
      </w:r>
      <w:r>
        <w:t>event</w:t>
      </w:r>
      <w:r w:rsidR="00A21AF4">
        <w:t xml:space="preserve">sare </w:t>
      </w:r>
      <w:r>
        <w:t xml:space="preserve">fired. </w:t>
      </w:r>
      <w:r w:rsidR="00A21AF4">
        <w:t>The c</w:t>
      </w:r>
      <w:r>
        <w:t xml:space="preserve">urrent DTree in the session is set to null, it is removed from the list of active DTrees. </w:t>
      </w:r>
    </w:p>
    <w:p w:rsidR="005F01DC" w:rsidRDefault="00A21AF4" w:rsidP="00742449">
      <w:pPr>
        <w:pStyle w:val="BodyText"/>
        <w:numPr>
          <w:ilvl w:val="0"/>
          <w:numId w:val="22"/>
        </w:numPr>
        <w:rPr>
          <w:u w:val="single"/>
        </w:rPr>
      </w:pPr>
      <w:r>
        <w:t xml:space="preserve">The </w:t>
      </w:r>
      <w:r w:rsidR="009F7F2B">
        <w:t>DTree session and state data is cleared.</w:t>
      </w:r>
    </w:p>
    <w:p w:rsidR="005F01DC" w:rsidRDefault="009F7F2B" w:rsidP="00742449">
      <w:pPr>
        <w:pStyle w:val="BodyText"/>
        <w:numPr>
          <w:ilvl w:val="0"/>
          <w:numId w:val="22"/>
        </w:numPr>
      </w:pPr>
      <w:r>
        <w:t xml:space="preserve">V-Engine process the user input and returns the response back to VA. </w:t>
      </w:r>
    </w:p>
    <w:p w:rsidR="009F7F2B" w:rsidRDefault="009F7F2B" w:rsidP="00EB48F4">
      <w:pPr>
        <w:pStyle w:val="Heading3"/>
      </w:pPr>
      <w:bookmarkStart w:id="130" w:name="_Toc290027866"/>
      <w:bookmarkStart w:id="131" w:name="_Toc302982758"/>
      <w:r>
        <w:t>Alternative Flow</w:t>
      </w:r>
      <w:r w:rsidR="00123C26">
        <w:t xml:space="preserve"> 1</w:t>
      </w:r>
      <w:r>
        <w:t>-</w:t>
      </w:r>
      <w:bookmarkEnd w:id="130"/>
      <w:bookmarkEnd w:id="131"/>
    </w:p>
    <w:p w:rsidR="00123C26" w:rsidRDefault="009F7F2B" w:rsidP="00625E99">
      <w:pPr>
        <w:pStyle w:val="BodyText"/>
        <w:ind w:left="720"/>
      </w:pPr>
      <w:r>
        <w:t xml:space="preserve">From 9) End user does not perform any action on VA, user session times out. </w:t>
      </w:r>
      <w:r w:rsidR="00625E99">
        <w:t xml:space="preserve">V-Engine before expiring the user </w:t>
      </w:r>
      <w:r w:rsidR="00B54E4B">
        <w:t>session</w:t>
      </w:r>
      <w:r w:rsidR="00CF626A">
        <w:t xml:space="preserve">willterminate the current DTree and remove all </w:t>
      </w:r>
      <w:r w:rsidR="00B54E4B">
        <w:t>DTrees</w:t>
      </w:r>
      <w:r w:rsidR="00CF626A">
        <w:t xml:space="preserve"> from the list of active DTrees. Rule of thumb - whenever </w:t>
      </w:r>
      <w:r w:rsidR="00B54E4B">
        <w:t xml:space="preserve">a </w:t>
      </w:r>
      <w:r w:rsidR="00CF626A">
        <w:t>DTree is removed from the active DTree list, it will be terminated. Therefore all the DTrees from the active list will be terminated as well.</w:t>
      </w:r>
    </w:p>
    <w:p w:rsidR="00123C26" w:rsidRDefault="00123C26" w:rsidP="00EB48F4">
      <w:pPr>
        <w:pStyle w:val="Heading3"/>
      </w:pPr>
      <w:bookmarkStart w:id="132" w:name="_Toc302982759"/>
      <w:r>
        <w:t>Alternative Flow</w:t>
      </w:r>
      <w:r w:rsidR="00B958EA">
        <w:t xml:space="preserve"> 2</w:t>
      </w:r>
      <w:r>
        <w:t>-</w:t>
      </w:r>
      <w:bookmarkEnd w:id="132"/>
    </w:p>
    <w:p w:rsidR="002C14A4" w:rsidRDefault="002C14A4" w:rsidP="002C14A4">
      <w:pPr>
        <w:pStyle w:val="BodyText"/>
        <w:ind w:left="720"/>
      </w:pPr>
      <w:r>
        <w:t>From step 3</w:t>
      </w:r>
    </w:p>
    <w:p w:rsidR="005F01DC" w:rsidRDefault="002C14A4" w:rsidP="00742449">
      <w:pPr>
        <w:pStyle w:val="BodyText"/>
        <w:numPr>
          <w:ilvl w:val="0"/>
          <w:numId w:val="23"/>
        </w:numPr>
      </w:pPr>
      <w:r>
        <w:t xml:space="preserve">No current </w:t>
      </w:r>
      <w:r w:rsidR="006201E8">
        <w:t>DTree</w:t>
      </w:r>
      <w:r>
        <w:t xml:space="preserve"> or expected ICS </w:t>
      </w:r>
      <w:r w:rsidR="006201E8">
        <w:t>DTree</w:t>
      </w:r>
      <w:r>
        <w:t xml:space="preserve"> present, V-engine continues with NLP processing </w:t>
      </w:r>
    </w:p>
    <w:p w:rsidR="005F01DC" w:rsidRDefault="002C14A4" w:rsidP="00742449">
      <w:pPr>
        <w:pStyle w:val="BodyText"/>
        <w:numPr>
          <w:ilvl w:val="0"/>
          <w:numId w:val="23"/>
        </w:numPr>
      </w:pPr>
      <w:r>
        <w:t>V-Engine does NLP processing to evaluate conditions matching the user input</w:t>
      </w:r>
    </w:p>
    <w:p w:rsidR="005F01DC" w:rsidRDefault="002C14A4" w:rsidP="00742449">
      <w:pPr>
        <w:pStyle w:val="BodyText"/>
        <w:numPr>
          <w:ilvl w:val="0"/>
          <w:numId w:val="23"/>
        </w:numPr>
      </w:pPr>
      <w:r>
        <w:t xml:space="preserve">V-Engine selects a condition based on NLP, it checks if selected condition belongs to </w:t>
      </w:r>
      <w:r w:rsidR="006201E8">
        <w:t>DTree</w:t>
      </w:r>
      <w:r>
        <w:t xml:space="preserve"> node.</w:t>
      </w:r>
    </w:p>
    <w:p w:rsidR="005F01DC" w:rsidRDefault="002C14A4" w:rsidP="00742449">
      <w:pPr>
        <w:pStyle w:val="BodyText"/>
        <w:numPr>
          <w:ilvl w:val="0"/>
          <w:numId w:val="23"/>
        </w:numPr>
      </w:pPr>
      <w:r>
        <w:t xml:space="preserve">V-Engine checks if the selected </w:t>
      </w:r>
      <w:r w:rsidR="006201E8">
        <w:t>DTree</w:t>
      </w:r>
      <w:r>
        <w:t xml:space="preserve"> is already present in the list of active </w:t>
      </w:r>
      <w:r w:rsidR="003468F3">
        <w:t>DTrees</w:t>
      </w:r>
      <w:r>
        <w:t xml:space="preserve">. If present, the </w:t>
      </w:r>
      <w:r w:rsidR="006201E8">
        <w:t>DTree</w:t>
      </w:r>
      <w:r>
        <w:t xml:space="preserve"> is </w:t>
      </w:r>
      <w:r w:rsidRPr="006A5855">
        <w:rPr>
          <w:u w:val="single"/>
        </w:rPr>
        <w:t>terminated</w:t>
      </w:r>
      <w:r w:rsidR="003468F3">
        <w:t xml:space="preserve">i.e. </w:t>
      </w:r>
      <w:r w:rsidRPr="00735A52">
        <w:t>onDTreeExit</w:t>
      </w:r>
      <w:r w:rsidR="003468F3">
        <w:t xml:space="preserve"> and </w:t>
      </w:r>
      <w:r>
        <w:t>onDTreeTerminatedevent</w:t>
      </w:r>
      <w:r w:rsidR="003468F3">
        <w:t>sare</w:t>
      </w:r>
      <w:r>
        <w:t xml:space="preserve">fired. </w:t>
      </w:r>
      <w:r w:rsidR="003468F3">
        <w:t>The c</w:t>
      </w:r>
      <w:r>
        <w:t xml:space="preserve">urrent DTree in the session is set to null, it is removed from the list of active DTrees. </w:t>
      </w:r>
    </w:p>
    <w:p w:rsidR="005F01DC" w:rsidRDefault="002C14A4" w:rsidP="00742449">
      <w:pPr>
        <w:pStyle w:val="BodyText"/>
        <w:numPr>
          <w:ilvl w:val="0"/>
          <w:numId w:val="23"/>
        </w:numPr>
      </w:pPr>
      <w:r>
        <w:t xml:space="preserve">DTree session and state data is cleared. </w:t>
      </w:r>
    </w:p>
    <w:p w:rsidR="005F01DC" w:rsidRDefault="007F1A21" w:rsidP="00742449">
      <w:pPr>
        <w:pStyle w:val="BodyText"/>
        <w:numPr>
          <w:ilvl w:val="0"/>
          <w:numId w:val="23"/>
        </w:numPr>
      </w:pPr>
      <w:r>
        <w:t xml:space="preserve">Selected DTree is then initialized </w:t>
      </w:r>
      <w:r w:rsidR="003468F3">
        <w:t>i.e.</w:t>
      </w:r>
    </w:p>
    <w:p w:rsidR="005F01DC" w:rsidRDefault="00372C06">
      <w:pPr>
        <w:pStyle w:val="BodyText"/>
        <w:numPr>
          <w:ilvl w:val="1"/>
          <w:numId w:val="23"/>
        </w:numPr>
      </w:pPr>
      <w:r>
        <w:t>I</w:t>
      </w:r>
      <w:r w:rsidR="00AB57DB">
        <w:t xml:space="preserve">t is added to the list of active </w:t>
      </w:r>
      <w:r w:rsidR="003468F3">
        <w:t>DTrees</w:t>
      </w:r>
      <w:r w:rsidR="00AB57DB">
        <w:t xml:space="preserve">. </w:t>
      </w:r>
    </w:p>
    <w:p w:rsidR="005F01DC" w:rsidRDefault="00AB57DB">
      <w:pPr>
        <w:pStyle w:val="BodyText"/>
        <w:numPr>
          <w:ilvl w:val="1"/>
          <w:numId w:val="23"/>
        </w:numPr>
      </w:pPr>
      <w:r>
        <w:t xml:space="preserve">Current </w:t>
      </w:r>
      <w:r w:rsidR="006201E8">
        <w:t>DTree</w:t>
      </w:r>
      <w:r>
        <w:t xml:space="preserve"> id in user session data is updated</w:t>
      </w:r>
    </w:p>
    <w:p w:rsidR="005F01DC" w:rsidRDefault="003468F3">
      <w:pPr>
        <w:pStyle w:val="BodyText"/>
        <w:numPr>
          <w:ilvl w:val="1"/>
          <w:numId w:val="23"/>
        </w:numPr>
      </w:pPr>
      <w:r>
        <w:t xml:space="preserve">The </w:t>
      </w:r>
      <w:r w:rsidR="003E676D">
        <w:t>onDTreeEntry script of DTree object is fired.</w:t>
      </w:r>
    </w:p>
    <w:p w:rsidR="005F01DC" w:rsidRDefault="003E676D">
      <w:pPr>
        <w:pStyle w:val="BodyText"/>
        <w:numPr>
          <w:ilvl w:val="1"/>
          <w:numId w:val="23"/>
        </w:numPr>
      </w:pPr>
      <w:r>
        <w:t>V-engine fires python script onDTreeEntryAtNode for selected node</w:t>
      </w:r>
    </w:p>
    <w:p w:rsidR="005F01DC" w:rsidRDefault="003E676D" w:rsidP="00742449">
      <w:pPr>
        <w:pStyle w:val="BodyText"/>
        <w:numPr>
          <w:ilvl w:val="0"/>
          <w:numId w:val="23"/>
        </w:numPr>
      </w:pPr>
      <w:r>
        <w:t>V-Engine evaluates different prompts belonging to the selected node on the basis of answer link rank (normal answer search procedure of recognitions).</w:t>
      </w:r>
    </w:p>
    <w:p w:rsidR="005F01DC" w:rsidRDefault="003E676D" w:rsidP="00742449">
      <w:pPr>
        <w:pStyle w:val="BodyText"/>
        <w:numPr>
          <w:ilvl w:val="0"/>
          <w:numId w:val="23"/>
        </w:numPr>
      </w:pPr>
      <w:r>
        <w:t>V-Engine returns the prompt to be displayed in VA to the end user.</w:t>
      </w:r>
    </w:p>
    <w:p w:rsidR="009F7F2B" w:rsidRPr="00F02714" w:rsidRDefault="009F7F2B" w:rsidP="009F7F2B">
      <w:pPr>
        <w:pStyle w:val="Heading2"/>
      </w:pPr>
      <w:bookmarkStart w:id="133" w:name="_Toc290027867"/>
      <w:bookmarkStart w:id="134" w:name="_Toc302982760"/>
      <w:r>
        <w:lastRenderedPageBreak/>
        <w:t>Use Case: DTree Navigation</w:t>
      </w:r>
      <w:r w:rsidR="00C322E4">
        <w:t>/Continuation</w:t>
      </w:r>
      <w:r w:rsidR="004A52DB">
        <w:t xml:space="preserve"> –Click Continuation</w:t>
      </w:r>
      <w:bookmarkEnd w:id="133"/>
      <w:bookmarkEnd w:id="134"/>
    </w:p>
    <w:p w:rsidR="009F7F2B" w:rsidRDefault="009F7F2B" w:rsidP="00EB48F4">
      <w:pPr>
        <w:pStyle w:val="Heading3"/>
      </w:pPr>
      <w:bookmarkStart w:id="135" w:name="_Toc302982761"/>
      <w:r>
        <w:t>Actors</w:t>
      </w:r>
      <w:bookmarkEnd w:id="135"/>
    </w:p>
    <w:p w:rsidR="009F7F2B" w:rsidRPr="007232CB" w:rsidRDefault="009F7F2B" w:rsidP="009F7F2B">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End User, Virtual Assistant, V-Engine</w:t>
      </w:r>
    </w:p>
    <w:p w:rsidR="009F7F2B" w:rsidRPr="003E34A6" w:rsidRDefault="009F7F2B" w:rsidP="009F7F2B">
      <w:pPr>
        <w:spacing w:after="0" w:line="240" w:lineRule="auto"/>
        <w:jc w:val="both"/>
      </w:pPr>
    </w:p>
    <w:p w:rsidR="009F7F2B" w:rsidRDefault="009F7F2B" w:rsidP="00EB48F4">
      <w:pPr>
        <w:pStyle w:val="Heading3"/>
      </w:pPr>
      <w:bookmarkStart w:id="136" w:name="_Toc302982762"/>
      <w:r>
        <w:t>Trigger</w:t>
      </w:r>
      <w:bookmarkEnd w:id="136"/>
    </w:p>
    <w:p w:rsidR="004A52DB" w:rsidRDefault="004A52DB" w:rsidP="009F7F2B">
      <w:pPr>
        <w:pStyle w:val="BodyText"/>
      </w:pPr>
      <w:r>
        <w:t>User enters an input</w:t>
      </w:r>
      <w:r w:rsidR="00464FA6">
        <w:t xml:space="preserve">, </w:t>
      </w:r>
      <w:r>
        <w:t>DTree is initialized by V-Engine (</w:t>
      </w:r>
      <w:r w:rsidRPr="004A52DB">
        <w:rPr>
          <w:i/>
        </w:rPr>
        <w:t>refer use case 4.1 DTree Initialization</w:t>
      </w:r>
      <w:r>
        <w:t>)</w:t>
      </w:r>
    </w:p>
    <w:p w:rsidR="009F7F2B" w:rsidRPr="002F6163" w:rsidRDefault="004A52DB" w:rsidP="004A52DB">
      <w:pPr>
        <w:pStyle w:val="BodyText"/>
      </w:pPr>
      <w:r>
        <w:t xml:space="preserve">VA displays links </w:t>
      </w:r>
      <w:r w:rsidR="00464FA6">
        <w:t xml:space="preserve">for the connectors </w:t>
      </w:r>
      <w:r>
        <w:t xml:space="preserve">of the </w:t>
      </w:r>
      <w:r w:rsidR="00464FA6">
        <w:t>node;</w:t>
      </w:r>
      <w:r>
        <w:t xml:space="preserve"> user can click on any link to continue/respond.</w:t>
      </w:r>
    </w:p>
    <w:p w:rsidR="009F7F2B" w:rsidRDefault="009F7F2B" w:rsidP="00EB48F4">
      <w:pPr>
        <w:pStyle w:val="Heading3"/>
      </w:pPr>
      <w:bookmarkStart w:id="137" w:name="_Toc302982763"/>
      <w:r>
        <w:t>Description</w:t>
      </w:r>
      <w:bookmarkEnd w:id="137"/>
    </w:p>
    <w:p w:rsidR="009F7F2B" w:rsidRDefault="009F7F2B" w:rsidP="009F7F2B">
      <w:pPr>
        <w:pStyle w:val="BodyText"/>
      </w:pPr>
      <w:r>
        <w:t>This use case describes the navigation in D</w:t>
      </w:r>
      <w:r w:rsidR="0015510D">
        <w:t>T</w:t>
      </w:r>
      <w:r>
        <w:t>ree</w:t>
      </w:r>
      <w:r w:rsidR="004A52DB">
        <w:t>using links (</w:t>
      </w:r>
      <w:r w:rsidR="004A52DB" w:rsidRPr="004A52DB">
        <w:rPr>
          <w:u w:val="single"/>
        </w:rPr>
        <w:t>not free text</w:t>
      </w:r>
      <w:r w:rsidR="004A52DB">
        <w:t>)</w:t>
      </w:r>
      <w:r>
        <w:t>.</w:t>
      </w:r>
    </w:p>
    <w:p w:rsidR="009F7F2B" w:rsidRDefault="009F7F2B" w:rsidP="00EB48F4">
      <w:pPr>
        <w:pStyle w:val="Heading3"/>
      </w:pPr>
      <w:bookmarkStart w:id="138" w:name="_Toc302982764"/>
      <w:r>
        <w:t>Preconditions</w:t>
      </w:r>
      <w:bookmarkEnd w:id="138"/>
    </w:p>
    <w:p w:rsidR="00464FA6" w:rsidRDefault="00464FA6" w:rsidP="00464FA6">
      <w:pPr>
        <w:pStyle w:val="BodyText"/>
      </w:pPr>
      <w:r>
        <w:t>DTree is initialized by V-Engine (</w:t>
      </w:r>
      <w:r w:rsidRPr="004A52DB">
        <w:rPr>
          <w:i/>
        </w:rPr>
        <w:t xml:space="preserve">refer use case </w:t>
      </w:r>
      <w:r w:rsidR="00A47C65">
        <w:rPr>
          <w:i/>
        </w:rPr>
        <w:t>5</w:t>
      </w:r>
      <w:r w:rsidRPr="004A52DB">
        <w:rPr>
          <w:i/>
        </w:rPr>
        <w:t>.1 DTree Initialization</w:t>
      </w:r>
      <w:r>
        <w:t xml:space="preserve">) for the user input. </w:t>
      </w:r>
      <w:r w:rsidRPr="007232CB">
        <w:t>Flag to disable free text input</w:t>
      </w:r>
      <w:r>
        <w:t xml:space="preserve"> is set to True on the DTree object.</w:t>
      </w:r>
    </w:p>
    <w:p w:rsidR="00BE61D9" w:rsidRDefault="00BE61D9" w:rsidP="00464FA6">
      <w:pPr>
        <w:pStyle w:val="BodyText"/>
      </w:pPr>
      <w:r>
        <w:t xml:space="preserve">(Note: Flag to disable free text input set to True is not mandatory for this use case.  Click continuation will be available even when disable free text input is set to False </w:t>
      </w:r>
      <w:r w:rsidR="00461570">
        <w:t>i.e.</w:t>
      </w:r>
      <w:r>
        <w:t xml:space="preserve"> both Click continuation and free text input available to user.)</w:t>
      </w:r>
    </w:p>
    <w:p w:rsidR="009F7F2B" w:rsidRDefault="009F7F2B" w:rsidP="00EB48F4">
      <w:pPr>
        <w:pStyle w:val="Heading3"/>
      </w:pPr>
      <w:bookmarkStart w:id="139" w:name="_Toc302982765"/>
      <w:r>
        <w:t>Postconditions</w:t>
      </w:r>
      <w:bookmarkEnd w:id="139"/>
    </w:p>
    <w:p w:rsidR="00464FA6" w:rsidRDefault="00464FA6" w:rsidP="009F7F2B">
      <w:pPr>
        <w:pStyle w:val="BodyText"/>
      </w:pPr>
      <w:r>
        <w:t>One of the connector of the node is selected by the user by clicking on the link, V-Engine fires the relevant scripts and set the current node = target node of the connector selected.</w:t>
      </w:r>
    </w:p>
    <w:p w:rsidR="009F7F2B" w:rsidRDefault="009F7F2B" w:rsidP="00EB48F4">
      <w:pPr>
        <w:pStyle w:val="Heading3"/>
      </w:pPr>
      <w:bookmarkStart w:id="140" w:name="_Toc302982766"/>
      <w:r>
        <w:t>Normal Flow</w:t>
      </w:r>
      <w:bookmarkEnd w:id="140"/>
    </w:p>
    <w:p w:rsidR="005F01DC" w:rsidRDefault="00D77DDB" w:rsidP="00742449">
      <w:pPr>
        <w:pStyle w:val="BodyText"/>
        <w:numPr>
          <w:ilvl w:val="0"/>
          <w:numId w:val="108"/>
        </w:numPr>
      </w:pPr>
      <w:r>
        <w:t>User enters an input in VA</w:t>
      </w:r>
    </w:p>
    <w:p w:rsidR="005F01DC" w:rsidRDefault="00D77DDB" w:rsidP="00742449">
      <w:pPr>
        <w:pStyle w:val="BodyText"/>
        <w:numPr>
          <w:ilvl w:val="0"/>
          <w:numId w:val="108"/>
        </w:numPr>
      </w:pPr>
      <w:r>
        <w:t>V-Engine initializes the DTree for the user input</w:t>
      </w:r>
    </w:p>
    <w:p w:rsidR="005F01DC" w:rsidRDefault="00D77DDB" w:rsidP="00742449">
      <w:pPr>
        <w:pStyle w:val="BodyText"/>
        <w:numPr>
          <w:ilvl w:val="0"/>
          <w:numId w:val="108"/>
        </w:numPr>
      </w:pPr>
      <w:r>
        <w:t>V-Engine will evaluate all the prompt</w:t>
      </w:r>
      <w:r w:rsidR="006E0A31">
        <w:t>s</w:t>
      </w:r>
      <w:r>
        <w:t xml:space="preserve"> of the node and display the selected prompt to the user.</w:t>
      </w:r>
    </w:p>
    <w:p w:rsidR="005F01DC" w:rsidRDefault="00D77DDB" w:rsidP="00742449">
      <w:pPr>
        <w:pStyle w:val="BodyText"/>
        <w:numPr>
          <w:ilvl w:val="0"/>
          <w:numId w:val="108"/>
        </w:numPr>
      </w:pPr>
      <w:r>
        <w:t>V-Engine will return the connectors of the current node to be displayed in VA as links</w:t>
      </w:r>
      <w:r w:rsidR="00CD47E4">
        <w:t xml:space="preserve"> in order of display ranks</w:t>
      </w:r>
    </w:p>
    <w:p w:rsidR="005F01DC" w:rsidRDefault="00D77DDB" w:rsidP="00742449">
      <w:pPr>
        <w:pStyle w:val="BodyText"/>
        <w:numPr>
          <w:ilvl w:val="0"/>
          <w:numId w:val="108"/>
        </w:numPr>
      </w:pPr>
      <w:r>
        <w:t>User respond</w:t>
      </w:r>
      <w:r w:rsidR="00F46C88">
        <w:t>s</w:t>
      </w:r>
      <w:r>
        <w:t xml:space="preserve"> by clicking on one of the links displayed in VA</w:t>
      </w:r>
    </w:p>
    <w:p w:rsidR="005F01DC" w:rsidRDefault="00D77DDB" w:rsidP="00742449">
      <w:pPr>
        <w:pStyle w:val="BodyText"/>
        <w:numPr>
          <w:ilvl w:val="0"/>
          <w:numId w:val="108"/>
        </w:numPr>
      </w:pPr>
      <w:r>
        <w:t>On click of the user, request is send to V-Engine w</w:t>
      </w:r>
      <w:r w:rsidR="001E1FAA">
        <w:t xml:space="preserve">ith input as connector click id and request type as </w:t>
      </w:r>
      <w:r w:rsidR="003468F3">
        <w:t>DTree</w:t>
      </w:r>
      <w:r w:rsidR="001E1FAA">
        <w:t xml:space="preserve"> click continuation</w:t>
      </w:r>
    </w:p>
    <w:p w:rsidR="005F01DC" w:rsidRDefault="00D77DDB" w:rsidP="00742449">
      <w:pPr>
        <w:pStyle w:val="BodyText"/>
        <w:numPr>
          <w:ilvl w:val="0"/>
          <w:numId w:val="108"/>
        </w:numPr>
      </w:pPr>
      <w:r>
        <w:t>V-Engine will fire the following python scripts</w:t>
      </w:r>
    </w:p>
    <w:p w:rsidR="005F01DC" w:rsidRDefault="00D77DDB" w:rsidP="00742449">
      <w:pPr>
        <w:pStyle w:val="BodyText"/>
        <w:numPr>
          <w:ilvl w:val="1"/>
          <w:numId w:val="23"/>
        </w:numPr>
      </w:pPr>
      <w:r w:rsidRPr="00D77DDB">
        <w:t>beforeLeft</w:t>
      </w:r>
      <w:r>
        <w:t xml:space="preserve"> – for the current node</w:t>
      </w:r>
    </w:p>
    <w:p w:rsidR="005F01DC" w:rsidRDefault="00D77DDB" w:rsidP="00742449">
      <w:pPr>
        <w:pStyle w:val="BodyText"/>
        <w:numPr>
          <w:ilvl w:val="1"/>
          <w:numId w:val="23"/>
        </w:numPr>
      </w:pPr>
      <w:r w:rsidRPr="00D77DDB">
        <w:t>on</w:t>
      </w:r>
      <w:r w:rsidR="00E0365D">
        <w:t>Connector</w:t>
      </w:r>
      <w:r w:rsidRPr="00D77DDB">
        <w:t>Chosen</w:t>
      </w:r>
      <w:r>
        <w:t xml:space="preserve"> – of the connector chosen</w:t>
      </w:r>
    </w:p>
    <w:p w:rsidR="005F01DC" w:rsidRDefault="00D77DDB" w:rsidP="00742449">
      <w:pPr>
        <w:pStyle w:val="BodyText"/>
        <w:numPr>
          <w:ilvl w:val="1"/>
          <w:numId w:val="23"/>
        </w:numPr>
      </w:pPr>
      <w:r w:rsidRPr="00D77DDB">
        <w:t>onDTreeEntryAtNode</w:t>
      </w:r>
      <w:r>
        <w:t xml:space="preserve"> of the target node</w:t>
      </w:r>
    </w:p>
    <w:p w:rsidR="005F01DC" w:rsidRDefault="00D77DDB" w:rsidP="00742449">
      <w:pPr>
        <w:pStyle w:val="BodyText"/>
        <w:numPr>
          <w:ilvl w:val="0"/>
          <w:numId w:val="108"/>
        </w:numPr>
      </w:pPr>
      <w:r>
        <w:t>Current node is set to the target node.</w:t>
      </w:r>
    </w:p>
    <w:p w:rsidR="005F01DC" w:rsidRDefault="006E0A31" w:rsidP="00742449">
      <w:pPr>
        <w:pStyle w:val="BodyText"/>
        <w:numPr>
          <w:ilvl w:val="0"/>
          <w:numId w:val="108"/>
        </w:numPr>
      </w:pPr>
      <w:r>
        <w:t>All the prompts be evaluated and selected prompt will be displayed to user in VA</w:t>
      </w:r>
    </w:p>
    <w:p w:rsidR="005F01DC" w:rsidRDefault="006E0A31" w:rsidP="00742449">
      <w:pPr>
        <w:pStyle w:val="BodyText"/>
        <w:numPr>
          <w:ilvl w:val="0"/>
          <w:numId w:val="108"/>
        </w:numPr>
      </w:pPr>
      <w:r>
        <w:lastRenderedPageBreak/>
        <w:t>Also all the connectors</w:t>
      </w:r>
      <w:r w:rsidR="00D77DDB">
        <w:t xml:space="preserve"> of </w:t>
      </w:r>
      <w:r>
        <w:t>node will be displayed as link to the user in VA, so that user can respond by clicking on the link.</w:t>
      </w:r>
    </w:p>
    <w:p w:rsidR="009F7F2B" w:rsidRDefault="009F7F2B" w:rsidP="00EB48F4">
      <w:pPr>
        <w:pStyle w:val="Heading3"/>
      </w:pPr>
      <w:bookmarkStart w:id="141" w:name="_Toc302982767"/>
      <w:r>
        <w:t>Alternative Flow-</w:t>
      </w:r>
      <w:bookmarkEnd w:id="141"/>
    </w:p>
    <w:p w:rsidR="009F7F2B" w:rsidRPr="00E8350A" w:rsidRDefault="006E0A31" w:rsidP="00E8350A">
      <w:pPr>
        <w:pStyle w:val="BodyText"/>
        <w:ind w:left="720"/>
        <w:rPr>
          <w:u w:val="single"/>
        </w:rPr>
      </w:pPr>
      <w:r>
        <w:t>NA</w:t>
      </w:r>
    </w:p>
    <w:p w:rsidR="006E0A31" w:rsidRPr="00F02714" w:rsidRDefault="006E0A31" w:rsidP="006E0A31">
      <w:pPr>
        <w:pStyle w:val="Heading2"/>
      </w:pPr>
      <w:bookmarkStart w:id="142" w:name="_Toc302982768"/>
      <w:r>
        <w:t>Use Case: DTree Navigation/Continuation –free text input</w:t>
      </w:r>
      <w:bookmarkEnd w:id="142"/>
    </w:p>
    <w:p w:rsidR="006E0A31" w:rsidRDefault="006E0A31" w:rsidP="00EB48F4">
      <w:pPr>
        <w:pStyle w:val="Heading3"/>
      </w:pPr>
      <w:bookmarkStart w:id="143" w:name="_Toc302982769"/>
      <w:r>
        <w:t>Actors</w:t>
      </w:r>
      <w:bookmarkEnd w:id="143"/>
    </w:p>
    <w:p w:rsidR="006E0A31" w:rsidRPr="007232CB" w:rsidRDefault="006E0A31" w:rsidP="006E0A31">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End User, Virtual Assistant, V-Engine</w:t>
      </w:r>
    </w:p>
    <w:p w:rsidR="006E0A31" w:rsidRPr="003E34A6" w:rsidRDefault="006E0A31" w:rsidP="006E0A31">
      <w:pPr>
        <w:spacing w:after="0" w:line="240" w:lineRule="auto"/>
        <w:jc w:val="both"/>
      </w:pPr>
    </w:p>
    <w:p w:rsidR="006E0A31" w:rsidRDefault="006E0A31" w:rsidP="00EB48F4">
      <w:pPr>
        <w:pStyle w:val="Heading3"/>
      </w:pPr>
      <w:bookmarkStart w:id="144" w:name="_Toc302982770"/>
      <w:r>
        <w:t>Trigger</w:t>
      </w:r>
      <w:bookmarkEnd w:id="144"/>
    </w:p>
    <w:p w:rsidR="006E0A31" w:rsidRDefault="006E0A31" w:rsidP="006E0A31">
      <w:pPr>
        <w:pStyle w:val="BodyText"/>
      </w:pPr>
      <w:r>
        <w:t>User enters an input, DTree is initialized by V-Engine (</w:t>
      </w:r>
      <w:r w:rsidRPr="004A52DB">
        <w:rPr>
          <w:i/>
        </w:rPr>
        <w:t>refer use case 4.1 DTree Initialization</w:t>
      </w:r>
      <w:r>
        <w:t>)</w:t>
      </w:r>
    </w:p>
    <w:p w:rsidR="006E0A31" w:rsidRPr="002F6163" w:rsidRDefault="006E0A31" w:rsidP="006E0A31">
      <w:pPr>
        <w:pStyle w:val="BodyText"/>
      </w:pPr>
      <w:r>
        <w:t xml:space="preserve">VA displays links for the connectors of the node; also the free text input is enabled, user enters input as free text. </w:t>
      </w:r>
    </w:p>
    <w:p w:rsidR="006E0A31" w:rsidRDefault="006E0A31" w:rsidP="00EB48F4">
      <w:pPr>
        <w:pStyle w:val="Heading3"/>
      </w:pPr>
      <w:bookmarkStart w:id="145" w:name="_Toc302982771"/>
      <w:r>
        <w:t>Description</w:t>
      </w:r>
      <w:bookmarkEnd w:id="145"/>
    </w:p>
    <w:p w:rsidR="006E0A31" w:rsidRDefault="006E0A31" w:rsidP="006E0A31">
      <w:pPr>
        <w:pStyle w:val="BodyText"/>
      </w:pPr>
      <w:r>
        <w:t>This use case describes the navigation in DTree</w:t>
      </w:r>
      <w:r w:rsidR="00C83067" w:rsidRPr="00C83067">
        <w:t>f</w:t>
      </w:r>
      <w:r w:rsidRPr="00C83067">
        <w:t>ree text</w:t>
      </w:r>
      <w:r w:rsidR="00C83067">
        <w:t>.</w:t>
      </w:r>
    </w:p>
    <w:p w:rsidR="006E0A31" w:rsidRDefault="006E0A31" w:rsidP="00EB48F4">
      <w:pPr>
        <w:pStyle w:val="Heading3"/>
      </w:pPr>
      <w:bookmarkStart w:id="146" w:name="_Toc302982772"/>
      <w:r>
        <w:t>Preconditions</w:t>
      </w:r>
      <w:bookmarkEnd w:id="146"/>
    </w:p>
    <w:p w:rsidR="006E0A31" w:rsidRDefault="006E0A31" w:rsidP="006E0A31">
      <w:pPr>
        <w:pStyle w:val="BodyText"/>
      </w:pPr>
      <w:r>
        <w:t>DTree is initialized by V-Engine (</w:t>
      </w:r>
      <w:r w:rsidRPr="004A52DB">
        <w:rPr>
          <w:i/>
        </w:rPr>
        <w:t>refer use case 4.1 DTree Initialization</w:t>
      </w:r>
      <w:r>
        <w:t xml:space="preserve">) for the user input. </w:t>
      </w:r>
      <w:r w:rsidRPr="007232CB">
        <w:t>Flag to disable free text input</w:t>
      </w:r>
      <w:r>
        <w:t xml:space="preserve"> is set to </w:t>
      </w:r>
      <w:r w:rsidR="00B95DD2">
        <w:t>False</w:t>
      </w:r>
      <w:r>
        <w:t xml:space="preserve"> on the DTree object</w:t>
      </w:r>
      <w:r w:rsidR="00143171">
        <w:t>. Optionally DTree node can also specify this flag. When set, this should be set to false. (as it override the value on DTreeObject for the current node)</w:t>
      </w:r>
    </w:p>
    <w:p w:rsidR="006E0A31" w:rsidRDefault="006E0A31" w:rsidP="00EB48F4">
      <w:pPr>
        <w:pStyle w:val="Heading3"/>
      </w:pPr>
      <w:bookmarkStart w:id="147" w:name="_Toc302982773"/>
      <w:r>
        <w:t>Postconditions</w:t>
      </w:r>
      <w:bookmarkEnd w:id="147"/>
    </w:p>
    <w:p w:rsidR="005E6C16" w:rsidRDefault="005E6C16" w:rsidP="006E0A31">
      <w:pPr>
        <w:pStyle w:val="BodyText"/>
      </w:pPr>
      <w:r>
        <w:t xml:space="preserve">Based on the user input (free text), all the connectors of the nodes are evaluated. Current node </w:t>
      </w:r>
      <w:r w:rsidR="006201E8">
        <w:t>DTree</w:t>
      </w:r>
      <w:r>
        <w:t xml:space="preserve"> exit event fired, selected connector script will be fired. Target node on DTree entry event will be fired and current DTree will be set to target DTree. </w:t>
      </w:r>
    </w:p>
    <w:p w:rsidR="006E0A31" w:rsidRDefault="006E0A31" w:rsidP="00EB48F4">
      <w:pPr>
        <w:pStyle w:val="Heading3"/>
      </w:pPr>
      <w:bookmarkStart w:id="148" w:name="_Toc302982774"/>
      <w:r>
        <w:t>Normal Flow</w:t>
      </w:r>
      <w:bookmarkEnd w:id="148"/>
    </w:p>
    <w:p w:rsidR="005F01DC" w:rsidRDefault="006E0A31" w:rsidP="00742449">
      <w:pPr>
        <w:pStyle w:val="BodyText"/>
        <w:numPr>
          <w:ilvl w:val="0"/>
          <w:numId w:val="26"/>
        </w:numPr>
      </w:pPr>
      <w:r>
        <w:t>User enters an input in VA</w:t>
      </w:r>
    </w:p>
    <w:p w:rsidR="005F01DC" w:rsidRDefault="006E0A31" w:rsidP="00742449">
      <w:pPr>
        <w:pStyle w:val="BodyText"/>
        <w:numPr>
          <w:ilvl w:val="0"/>
          <w:numId w:val="26"/>
        </w:numPr>
      </w:pPr>
      <w:r>
        <w:t>V-Engine initializes the DTree for the user input</w:t>
      </w:r>
    </w:p>
    <w:p w:rsidR="005F01DC" w:rsidRDefault="006E0A31" w:rsidP="00742449">
      <w:pPr>
        <w:pStyle w:val="BodyText"/>
        <w:numPr>
          <w:ilvl w:val="0"/>
          <w:numId w:val="26"/>
        </w:numPr>
      </w:pPr>
      <w:r>
        <w:t>V-Engine will evaluate all the prompts of the node and display the selected prompt to the user.</w:t>
      </w:r>
    </w:p>
    <w:p w:rsidR="005F01DC" w:rsidRDefault="006E0A31" w:rsidP="00742449">
      <w:pPr>
        <w:pStyle w:val="BodyText"/>
        <w:numPr>
          <w:ilvl w:val="0"/>
          <w:numId w:val="26"/>
        </w:numPr>
      </w:pPr>
      <w:r>
        <w:t>V-Engine will return the connectors of the current node to be displayed in VA as links</w:t>
      </w:r>
    </w:p>
    <w:p w:rsidR="005F01DC" w:rsidRDefault="006E0A31" w:rsidP="00742449">
      <w:pPr>
        <w:pStyle w:val="BodyText"/>
        <w:numPr>
          <w:ilvl w:val="0"/>
          <w:numId w:val="26"/>
        </w:numPr>
      </w:pPr>
      <w:r>
        <w:t>As the f</w:t>
      </w:r>
      <w:r w:rsidRPr="007232CB">
        <w:t>lag to disable free text input</w:t>
      </w:r>
      <w:r>
        <w:t xml:space="preserve"> is set to </w:t>
      </w:r>
      <w:r w:rsidR="004C05FF">
        <w:t>False</w:t>
      </w:r>
      <w:r>
        <w:t xml:space="preserve">, text input is </w:t>
      </w:r>
      <w:r w:rsidR="004C05FF">
        <w:t>enabled</w:t>
      </w:r>
      <w:r>
        <w:t xml:space="preserve"> in VA</w:t>
      </w:r>
    </w:p>
    <w:p w:rsidR="005F01DC" w:rsidRDefault="006E0A31" w:rsidP="00742449">
      <w:pPr>
        <w:pStyle w:val="BodyText"/>
        <w:numPr>
          <w:ilvl w:val="0"/>
          <w:numId w:val="26"/>
        </w:numPr>
      </w:pPr>
      <w:r>
        <w:t xml:space="preserve">User </w:t>
      </w:r>
      <w:r w:rsidR="004C05FF">
        <w:t xml:space="preserve">will enter the free text to </w:t>
      </w:r>
      <w:r>
        <w:t>respond</w:t>
      </w:r>
      <w:r w:rsidR="004C05FF">
        <w:t>.</w:t>
      </w:r>
    </w:p>
    <w:p w:rsidR="005F01DC" w:rsidRDefault="001E1FAA" w:rsidP="00742449">
      <w:pPr>
        <w:pStyle w:val="BodyText"/>
        <w:numPr>
          <w:ilvl w:val="0"/>
          <w:numId w:val="26"/>
        </w:numPr>
      </w:pPr>
      <w:r>
        <w:t>V-Engine receives the request with type as free text input</w:t>
      </w:r>
    </w:p>
    <w:p w:rsidR="005F01DC" w:rsidRDefault="004C05FF" w:rsidP="00742449">
      <w:pPr>
        <w:pStyle w:val="BodyText"/>
        <w:numPr>
          <w:ilvl w:val="0"/>
          <w:numId w:val="26"/>
        </w:numPr>
      </w:pPr>
      <w:r>
        <w:t>V-Engine evaluates all connector</w:t>
      </w:r>
      <w:r w:rsidR="001030AB">
        <w:t xml:space="preserve"> Conditions</w:t>
      </w:r>
      <w:r>
        <w:t xml:space="preserve"> of the node</w:t>
      </w:r>
      <w:r w:rsidR="00CD47E4">
        <w:t xml:space="preserve"> (in order of evaluation ranks)</w:t>
      </w:r>
      <w:r>
        <w:t xml:space="preserve"> against the user input.</w:t>
      </w:r>
    </w:p>
    <w:p w:rsidR="005F01DC" w:rsidRDefault="004C05FF" w:rsidP="00742449">
      <w:pPr>
        <w:pStyle w:val="BodyText"/>
        <w:numPr>
          <w:ilvl w:val="0"/>
          <w:numId w:val="26"/>
        </w:numPr>
      </w:pPr>
      <w:r>
        <w:lastRenderedPageBreak/>
        <w:t>One of the connector</w:t>
      </w:r>
      <w:r w:rsidR="001030AB">
        <w:t xml:space="preserve"> Condition</w:t>
      </w:r>
      <w:r>
        <w:t>s evaluates to true.</w:t>
      </w:r>
    </w:p>
    <w:p w:rsidR="005F01DC" w:rsidRDefault="006E0A31" w:rsidP="00742449">
      <w:pPr>
        <w:pStyle w:val="BodyText"/>
        <w:numPr>
          <w:ilvl w:val="0"/>
          <w:numId w:val="26"/>
        </w:numPr>
      </w:pPr>
      <w:r>
        <w:t>V-Engine will fire the following python scripts</w:t>
      </w:r>
    </w:p>
    <w:p w:rsidR="005F01DC" w:rsidRDefault="006E0A31" w:rsidP="00742449">
      <w:pPr>
        <w:pStyle w:val="BodyText"/>
        <w:numPr>
          <w:ilvl w:val="1"/>
          <w:numId w:val="26"/>
        </w:numPr>
      </w:pPr>
      <w:r w:rsidRPr="00D77DDB">
        <w:t>beforeLeft</w:t>
      </w:r>
      <w:r>
        <w:t xml:space="preserve"> – for the current node</w:t>
      </w:r>
    </w:p>
    <w:p w:rsidR="005F01DC" w:rsidRDefault="006E0A31" w:rsidP="00742449">
      <w:pPr>
        <w:pStyle w:val="BodyText"/>
        <w:numPr>
          <w:ilvl w:val="1"/>
          <w:numId w:val="26"/>
        </w:numPr>
      </w:pPr>
      <w:r w:rsidRPr="00D77DDB">
        <w:t>onChosen</w:t>
      </w:r>
      <w:r>
        <w:t xml:space="preserve"> – of the connector chosen</w:t>
      </w:r>
    </w:p>
    <w:p w:rsidR="005F01DC" w:rsidRDefault="006E0A31" w:rsidP="00742449">
      <w:pPr>
        <w:pStyle w:val="BodyText"/>
        <w:numPr>
          <w:ilvl w:val="1"/>
          <w:numId w:val="26"/>
        </w:numPr>
      </w:pPr>
      <w:r w:rsidRPr="00D77DDB">
        <w:t>onDTreeEntryAtNode</w:t>
      </w:r>
      <w:r>
        <w:t xml:space="preserve"> of the target node</w:t>
      </w:r>
    </w:p>
    <w:p w:rsidR="005F01DC" w:rsidRDefault="006E0A31" w:rsidP="00742449">
      <w:pPr>
        <w:pStyle w:val="BodyText"/>
        <w:numPr>
          <w:ilvl w:val="0"/>
          <w:numId w:val="26"/>
        </w:numPr>
      </w:pPr>
      <w:r>
        <w:t>Current node is set to the target node.</w:t>
      </w:r>
    </w:p>
    <w:p w:rsidR="005F01DC" w:rsidRDefault="006E0A31" w:rsidP="00742449">
      <w:pPr>
        <w:pStyle w:val="BodyText"/>
        <w:numPr>
          <w:ilvl w:val="0"/>
          <w:numId w:val="26"/>
        </w:numPr>
      </w:pPr>
      <w:r>
        <w:t>All the prompts be evaluated and selected prompt will be displayed to user in VA</w:t>
      </w:r>
    </w:p>
    <w:p w:rsidR="005F01DC" w:rsidRDefault="006E0A31" w:rsidP="00742449">
      <w:pPr>
        <w:pStyle w:val="BodyText"/>
        <w:numPr>
          <w:ilvl w:val="0"/>
          <w:numId w:val="26"/>
        </w:numPr>
      </w:pPr>
      <w:r>
        <w:t>Also all the connectors of node will be displayed as link to the user in VA</w:t>
      </w:r>
      <w:r w:rsidR="004C05FF">
        <w:t xml:space="preserve"> and free text enabled.</w:t>
      </w:r>
    </w:p>
    <w:p w:rsidR="00E8350A" w:rsidRDefault="006E0A31" w:rsidP="00EB48F4">
      <w:pPr>
        <w:pStyle w:val="Heading3"/>
      </w:pPr>
      <w:bookmarkStart w:id="149" w:name="_Toc302982775"/>
      <w:r>
        <w:t>Alternative Flow-</w:t>
      </w:r>
      <w:bookmarkEnd w:id="149"/>
    </w:p>
    <w:p w:rsidR="006E0A31" w:rsidRPr="002E24D6" w:rsidRDefault="00E8350A" w:rsidP="009F7F2B">
      <w:pPr>
        <w:pStyle w:val="BodyText"/>
      </w:pPr>
      <w:r>
        <w:t xml:space="preserve">From step 8) none of the connectors evaluate to true, </w:t>
      </w:r>
      <w:r w:rsidRPr="00E8350A">
        <w:rPr>
          <w:i/>
        </w:rPr>
        <w:t>refer use case 4.3 DTree re-prompt</w:t>
      </w:r>
    </w:p>
    <w:p w:rsidR="00985B41" w:rsidRPr="00F02714" w:rsidRDefault="00985B41" w:rsidP="00985B41">
      <w:pPr>
        <w:pStyle w:val="Heading2"/>
      </w:pPr>
      <w:bookmarkStart w:id="150" w:name="_Toc302982776"/>
      <w:r>
        <w:t>Use Case: DTree Reverse Navigation –Back button/link</w:t>
      </w:r>
      <w:bookmarkEnd w:id="150"/>
    </w:p>
    <w:p w:rsidR="00985B41" w:rsidRDefault="00985B41" w:rsidP="00EB48F4">
      <w:pPr>
        <w:pStyle w:val="Heading3"/>
      </w:pPr>
      <w:bookmarkStart w:id="151" w:name="_Toc302982777"/>
      <w:r>
        <w:t>Actors</w:t>
      </w:r>
      <w:bookmarkEnd w:id="151"/>
    </w:p>
    <w:p w:rsidR="00985B41" w:rsidRPr="00FB541C" w:rsidRDefault="00985B41" w:rsidP="00985B41">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End User, Virtual Assistant, V-Engine</w:t>
      </w:r>
    </w:p>
    <w:p w:rsidR="00985B41" w:rsidRDefault="00985B41" w:rsidP="00EB48F4">
      <w:pPr>
        <w:pStyle w:val="Heading3"/>
      </w:pPr>
      <w:bookmarkStart w:id="152" w:name="_Toc302982778"/>
      <w:r>
        <w:t>Trigger</w:t>
      </w:r>
      <w:bookmarkEnd w:id="152"/>
    </w:p>
    <w:p w:rsidR="003606BE" w:rsidRDefault="003606BE" w:rsidP="00985B41">
      <w:pPr>
        <w:pStyle w:val="BodyText"/>
      </w:pPr>
      <w:r>
        <w:t>Current Active DTree is set and user clicks on the back button</w:t>
      </w:r>
    </w:p>
    <w:p w:rsidR="00985B41" w:rsidRDefault="00985B41" w:rsidP="00EB48F4">
      <w:pPr>
        <w:pStyle w:val="Heading3"/>
      </w:pPr>
      <w:bookmarkStart w:id="153" w:name="_Toc302982779"/>
      <w:r>
        <w:t>Description</w:t>
      </w:r>
      <w:bookmarkEnd w:id="153"/>
    </w:p>
    <w:p w:rsidR="00985B41" w:rsidRDefault="00985B41" w:rsidP="00985B41">
      <w:pPr>
        <w:pStyle w:val="BodyText"/>
      </w:pPr>
      <w:r>
        <w:t>This use case describes the navigation in DTree</w:t>
      </w:r>
      <w:r w:rsidR="003606BE">
        <w:t>using</w:t>
      </w:r>
      <w:r w:rsidR="003468F3">
        <w:t xml:space="preserve">a special </w:t>
      </w:r>
      <w:r w:rsidR="003606BE">
        <w:t>back button</w:t>
      </w:r>
      <w:r>
        <w:t>.</w:t>
      </w:r>
    </w:p>
    <w:p w:rsidR="00985B41" w:rsidRDefault="00985B41" w:rsidP="00EB48F4">
      <w:pPr>
        <w:pStyle w:val="Heading3"/>
      </w:pPr>
      <w:bookmarkStart w:id="154" w:name="_Toc302982780"/>
      <w:r>
        <w:t>Preconditions</w:t>
      </w:r>
      <w:bookmarkEnd w:id="154"/>
    </w:p>
    <w:p w:rsidR="00985B41" w:rsidRDefault="001E58F4" w:rsidP="00985B41">
      <w:pPr>
        <w:pStyle w:val="BodyText"/>
      </w:pPr>
      <w:r>
        <w:t>Current Active DTree is set.</w:t>
      </w:r>
    </w:p>
    <w:p w:rsidR="00985B41" w:rsidRDefault="00985B41" w:rsidP="00EB48F4">
      <w:pPr>
        <w:pStyle w:val="Heading3"/>
      </w:pPr>
      <w:bookmarkStart w:id="155" w:name="_Toc302982781"/>
      <w:r>
        <w:t>Postconditions</w:t>
      </w:r>
      <w:bookmarkEnd w:id="155"/>
    </w:p>
    <w:p w:rsidR="006F7366" w:rsidRDefault="001E58F4" w:rsidP="00985B41">
      <w:pPr>
        <w:pStyle w:val="BodyText"/>
      </w:pPr>
      <w:r w:rsidRPr="00723311">
        <w:t xml:space="preserve">Back button is clicked, </w:t>
      </w:r>
      <w:r w:rsidR="00926CE8" w:rsidRPr="007232CB">
        <w:t>onBackNav</w:t>
      </w:r>
      <w:r w:rsidR="00926CE8">
        <w:t xml:space="preserve"> of DTree object and current </w:t>
      </w:r>
      <w:r w:rsidR="006201E8">
        <w:t>DTree</w:t>
      </w:r>
      <w:r w:rsidR="00926CE8">
        <w:t xml:space="preserve"> node fired, </w:t>
      </w:r>
      <w:r w:rsidR="006F7366">
        <w:t xml:space="preserve">Path list updated to remove the current DTree. </w:t>
      </w:r>
    </w:p>
    <w:p w:rsidR="001E58F4" w:rsidRDefault="00926CE8" w:rsidP="00985B41">
      <w:pPr>
        <w:pStyle w:val="BodyText"/>
      </w:pPr>
      <w:r>
        <w:t xml:space="preserve">Current </w:t>
      </w:r>
      <w:r w:rsidR="006201E8">
        <w:t>DTree</w:t>
      </w:r>
      <w:r>
        <w:t xml:space="preserve"> updated to previous </w:t>
      </w:r>
      <w:r w:rsidR="006201E8">
        <w:t>DTree</w:t>
      </w:r>
      <w:r>
        <w:t xml:space="preserve"> node in the path, </w:t>
      </w:r>
      <w:r w:rsidRPr="001111B8">
        <w:t>invalid_response_count</w:t>
      </w:r>
      <w:r>
        <w:t xml:space="preserve"> of the current Dtree</w:t>
      </w:r>
      <w:r w:rsidR="003468F3">
        <w:t>N</w:t>
      </w:r>
      <w:r w:rsidR="006F7366">
        <w:t>ode</w:t>
      </w:r>
      <w:r>
        <w:t xml:space="preserve">is reset. </w:t>
      </w:r>
      <w:r w:rsidR="006F7366">
        <w:t xml:space="preserve">Current </w:t>
      </w:r>
      <w:r w:rsidR="003468F3">
        <w:t>DTreeNode</w:t>
      </w:r>
      <w:r w:rsidR="00723311">
        <w:t>is</w:t>
      </w:r>
      <w:r w:rsidR="006F7366">
        <w:t xml:space="preserve"> added in the Journey list. </w:t>
      </w:r>
    </w:p>
    <w:p w:rsidR="00985B41" w:rsidRDefault="00985B41" w:rsidP="00EB48F4">
      <w:pPr>
        <w:pStyle w:val="Heading3"/>
      </w:pPr>
      <w:bookmarkStart w:id="156" w:name="_Toc302982782"/>
      <w:r>
        <w:t>Normal Flow</w:t>
      </w:r>
      <w:bookmarkEnd w:id="156"/>
    </w:p>
    <w:p w:rsidR="005F01DC" w:rsidRDefault="00985B41" w:rsidP="00742449">
      <w:pPr>
        <w:pStyle w:val="BodyText"/>
        <w:numPr>
          <w:ilvl w:val="0"/>
          <w:numId w:val="27"/>
        </w:numPr>
      </w:pPr>
      <w:r>
        <w:t xml:space="preserve">User </w:t>
      </w:r>
      <w:r w:rsidR="001E58F4">
        <w:t>clicks on the back button</w:t>
      </w:r>
      <w:r>
        <w:t xml:space="preserve"> in VA</w:t>
      </w:r>
    </w:p>
    <w:p w:rsidR="005F01DC" w:rsidRDefault="001E58F4" w:rsidP="00742449">
      <w:pPr>
        <w:pStyle w:val="BodyText"/>
        <w:numPr>
          <w:ilvl w:val="0"/>
          <w:numId w:val="27"/>
        </w:numPr>
      </w:pPr>
      <w:r>
        <w:t xml:space="preserve">Request </w:t>
      </w:r>
      <w:r w:rsidR="001E1FAA">
        <w:t xml:space="preserve">of type </w:t>
      </w:r>
      <w:r w:rsidR="003468F3">
        <w:t>DTree</w:t>
      </w:r>
      <w:r w:rsidR="001E1FAA">
        <w:t xml:space="preserve"> back navigation </w:t>
      </w:r>
      <w:r>
        <w:t xml:space="preserve">is sent to </w:t>
      </w:r>
      <w:r w:rsidR="002C35E3">
        <w:t>V-Engine.</w:t>
      </w:r>
    </w:p>
    <w:p w:rsidR="005F01DC" w:rsidRDefault="00861132" w:rsidP="00742449">
      <w:pPr>
        <w:pStyle w:val="BodyText"/>
        <w:numPr>
          <w:ilvl w:val="0"/>
          <w:numId w:val="27"/>
        </w:numPr>
      </w:pPr>
      <w:r>
        <w:t>V-Engine checks if Current active DTree is present</w:t>
      </w:r>
    </w:p>
    <w:p w:rsidR="005F01DC" w:rsidRDefault="007728EF" w:rsidP="00742449">
      <w:pPr>
        <w:pStyle w:val="BodyText"/>
        <w:numPr>
          <w:ilvl w:val="0"/>
          <w:numId w:val="27"/>
        </w:numPr>
      </w:pPr>
      <w:r>
        <w:t xml:space="preserve">V-Engine checks the </w:t>
      </w:r>
      <w:r w:rsidR="006201E8">
        <w:t>DTree</w:t>
      </w:r>
      <w:r>
        <w:t xml:space="preserve"> session data for the path information</w:t>
      </w:r>
    </w:p>
    <w:p w:rsidR="005F01DC" w:rsidRDefault="007728EF" w:rsidP="00742449">
      <w:pPr>
        <w:pStyle w:val="BodyText"/>
        <w:numPr>
          <w:ilvl w:val="0"/>
          <w:numId w:val="27"/>
        </w:numPr>
      </w:pPr>
      <w:r>
        <w:lastRenderedPageBreak/>
        <w:t xml:space="preserve">Path contains a list of </w:t>
      </w:r>
      <w:r w:rsidR="006201E8">
        <w:t>DTree</w:t>
      </w:r>
      <w:r>
        <w:t xml:space="preserve"> session state traversed (</w:t>
      </w:r>
      <w:r w:rsidR="003468F3">
        <w:t xml:space="preserve">i.e. </w:t>
      </w:r>
      <w:r w:rsidRPr="007232CB">
        <w:t>list of all nodes traversed excluding the nodes that were reversed travelled using the back button or nodes revisited due to re-prompting</w:t>
      </w:r>
    </w:p>
    <w:p w:rsidR="005F01DC" w:rsidRDefault="00DE5994" w:rsidP="00742449">
      <w:pPr>
        <w:pStyle w:val="BodyText"/>
        <w:numPr>
          <w:ilvl w:val="0"/>
          <w:numId w:val="27"/>
        </w:numPr>
      </w:pPr>
      <w:r>
        <w:t xml:space="preserve">It checks if the </w:t>
      </w:r>
      <w:r w:rsidR="00531F1D">
        <w:t>current</w:t>
      </w:r>
      <w:r>
        <w:t xml:space="preserve"> node is not the first node in the path list.</w:t>
      </w:r>
    </w:p>
    <w:p w:rsidR="005F01DC" w:rsidRDefault="00DE5994" w:rsidP="00742449">
      <w:pPr>
        <w:pStyle w:val="BodyText"/>
        <w:numPr>
          <w:ilvl w:val="0"/>
          <w:numId w:val="27"/>
        </w:numPr>
      </w:pPr>
      <w:r>
        <w:t xml:space="preserve">V-Engine will fire script </w:t>
      </w:r>
      <w:r w:rsidRPr="007232CB">
        <w:t>onBackNav</w:t>
      </w:r>
      <w:r>
        <w:t xml:space="preserve"> of the DTree object and </w:t>
      </w:r>
      <w:r w:rsidRPr="007232CB">
        <w:t>onBackNav</w:t>
      </w:r>
      <w:r>
        <w:t xml:space="preserve"> on the current node.</w:t>
      </w:r>
    </w:p>
    <w:p w:rsidR="005F01DC" w:rsidRDefault="00DE5994" w:rsidP="00742449">
      <w:pPr>
        <w:pStyle w:val="BodyText"/>
        <w:numPr>
          <w:ilvl w:val="0"/>
          <w:numId w:val="27"/>
        </w:numPr>
      </w:pPr>
      <w:r>
        <w:t>V-engine will remove the current node</w:t>
      </w:r>
      <w:r w:rsidR="001111B8">
        <w:t>(cur</w:t>
      </w:r>
      <w:r w:rsidR="00861132">
        <w:t>r</w:t>
      </w:r>
      <w:r w:rsidR="001111B8">
        <w:t>ent DTree_session_state)</w:t>
      </w:r>
      <w:r>
        <w:t xml:space="preserve"> from the path list</w:t>
      </w:r>
    </w:p>
    <w:p w:rsidR="005F01DC" w:rsidRDefault="00BC0721" w:rsidP="00742449">
      <w:pPr>
        <w:pStyle w:val="BodyText"/>
        <w:numPr>
          <w:ilvl w:val="0"/>
          <w:numId w:val="27"/>
        </w:numPr>
      </w:pPr>
      <w:r>
        <w:t xml:space="preserve">It </w:t>
      </w:r>
      <w:r w:rsidR="00DE5994">
        <w:t xml:space="preserve"> will set the current </w:t>
      </w:r>
      <w:r w:rsidR="00C72E6C">
        <w:t xml:space="preserve">session state = previous session state </w:t>
      </w:r>
      <w:r w:rsidR="001111B8">
        <w:t>(from the path list)</w:t>
      </w:r>
    </w:p>
    <w:p w:rsidR="005F01DC" w:rsidRDefault="00861132" w:rsidP="00742449">
      <w:pPr>
        <w:pStyle w:val="BodyText"/>
        <w:numPr>
          <w:ilvl w:val="0"/>
          <w:numId w:val="27"/>
        </w:numPr>
      </w:pPr>
      <w:r>
        <w:t>V-Engine will update journey list to add the current node(current DTree_session_state).</w:t>
      </w:r>
    </w:p>
    <w:p w:rsidR="005F01DC" w:rsidRDefault="001111B8" w:rsidP="00742449">
      <w:pPr>
        <w:pStyle w:val="NoSpacing"/>
        <w:numPr>
          <w:ilvl w:val="0"/>
          <w:numId w:val="27"/>
        </w:numPr>
        <w:rPr>
          <w:rFonts w:ascii="Times New Roman" w:eastAsia="Times New Roman" w:hAnsi="Times New Roman" w:cs="Times New Roman"/>
          <w:kern w:val="0"/>
          <w:sz w:val="22"/>
          <w:lang w:val="en-US" w:bidi="ar-SA"/>
        </w:rPr>
      </w:pPr>
      <w:r>
        <w:rPr>
          <w:rFonts w:ascii="Times New Roman" w:eastAsia="Times New Roman" w:hAnsi="Times New Roman" w:cs="Times New Roman"/>
          <w:kern w:val="0"/>
          <w:sz w:val="22"/>
          <w:lang w:val="en-US" w:bidi="ar-SA"/>
        </w:rPr>
        <w:t>R</w:t>
      </w:r>
      <w:r w:rsidRPr="001111B8">
        <w:rPr>
          <w:rFonts w:ascii="Times New Roman" w:eastAsia="Times New Roman" w:hAnsi="Times New Roman" w:cs="Times New Roman"/>
          <w:kern w:val="0"/>
          <w:sz w:val="22"/>
          <w:lang w:val="en-US" w:bidi="ar-SA"/>
        </w:rPr>
        <w:t>eset invalid_response_count</w:t>
      </w:r>
      <w:r>
        <w:rPr>
          <w:rFonts w:ascii="Times New Roman" w:eastAsia="Times New Roman" w:hAnsi="Times New Roman" w:cs="Times New Roman"/>
          <w:kern w:val="0"/>
          <w:sz w:val="22"/>
          <w:lang w:val="en-US" w:bidi="ar-SA"/>
        </w:rPr>
        <w:t xml:space="preserve"> of the current node</w:t>
      </w:r>
      <w:r w:rsidRPr="001111B8">
        <w:rPr>
          <w:rFonts w:ascii="Times New Roman" w:eastAsia="Times New Roman" w:hAnsi="Times New Roman" w:cs="Times New Roman"/>
          <w:kern w:val="0"/>
          <w:sz w:val="22"/>
          <w:lang w:val="en-US" w:bidi="ar-SA"/>
        </w:rPr>
        <w:t>, return prompt belonging to that state</w:t>
      </w:r>
    </w:p>
    <w:p w:rsidR="00985B41" w:rsidRDefault="00985B41" w:rsidP="00EB48F4">
      <w:pPr>
        <w:pStyle w:val="Heading3"/>
      </w:pPr>
      <w:bookmarkStart w:id="157" w:name="_Toc302982783"/>
      <w:r>
        <w:t>Alternative Flow</w:t>
      </w:r>
      <w:r w:rsidR="00772008">
        <w:t xml:space="preserve"> 1</w:t>
      </w:r>
      <w:r>
        <w:t>-</w:t>
      </w:r>
      <w:bookmarkEnd w:id="157"/>
    </w:p>
    <w:p w:rsidR="00985B41" w:rsidRPr="00723311" w:rsidRDefault="00861132" w:rsidP="00723311">
      <w:pPr>
        <w:pStyle w:val="BodyText"/>
        <w:ind w:left="720"/>
      </w:pPr>
      <w:r>
        <w:t xml:space="preserve">From step 5) </w:t>
      </w:r>
      <w:r w:rsidR="00CA63D6">
        <w:t>if</w:t>
      </w:r>
      <w:r w:rsidR="00531F1D">
        <w:t>current</w:t>
      </w:r>
      <w:r w:rsidR="00985B41">
        <w:t>node is the first node</w:t>
      </w:r>
      <w:r>
        <w:t xml:space="preserve"> in the path</w:t>
      </w:r>
      <w:r w:rsidR="00985B41">
        <w:t xml:space="preserve">, </w:t>
      </w:r>
      <w:r>
        <w:t>the request will be ignored.</w:t>
      </w:r>
    </w:p>
    <w:p w:rsidR="00772008" w:rsidRDefault="00772008" w:rsidP="00EB48F4">
      <w:pPr>
        <w:pStyle w:val="Heading3"/>
      </w:pPr>
      <w:bookmarkStart w:id="158" w:name="_Toc302982784"/>
      <w:r>
        <w:t>Alternative Flow 2-</w:t>
      </w:r>
      <w:bookmarkEnd w:id="158"/>
    </w:p>
    <w:p w:rsidR="00985B41" w:rsidRDefault="00861132" w:rsidP="002E24D6">
      <w:pPr>
        <w:pStyle w:val="NoSpacing"/>
        <w:ind w:left="720"/>
        <w:rPr>
          <w:rFonts w:ascii="Times New Roman" w:eastAsia="Times New Roman" w:hAnsi="Times New Roman" w:cs="Times New Roman"/>
          <w:kern w:val="0"/>
          <w:sz w:val="22"/>
          <w:lang w:val="en-US" w:bidi="ar-SA"/>
        </w:rPr>
      </w:pPr>
      <w:r w:rsidRPr="00CA63D6">
        <w:rPr>
          <w:rFonts w:ascii="Times New Roman" w:eastAsia="Times New Roman" w:hAnsi="Times New Roman" w:cs="Times New Roman"/>
          <w:kern w:val="0"/>
          <w:sz w:val="22"/>
          <w:lang w:val="en-US" w:bidi="ar-SA"/>
        </w:rPr>
        <w:t>From step 3)</w:t>
      </w:r>
      <w:r w:rsidR="00CA63D6" w:rsidRPr="00CA63D6">
        <w:rPr>
          <w:rFonts w:ascii="Times New Roman" w:eastAsia="Times New Roman" w:hAnsi="Times New Roman" w:cs="Times New Roman"/>
          <w:kern w:val="0"/>
          <w:sz w:val="22"/>
          <w:lang w:val="en-US" w:bidi="ar-SA"/>
        </w:rPr>
        <w:t xml:space="preserve"> if current active DTree is not present, the request will be ignored.</w:t>
      </w:r>
    </w:p>
    <w:p w:rsidR="006201E8" w:rsidRPr="002E24D6" w:rsidRDefault="006201E8" w:rsidP="002E24D6">
      <w:pPr>
        <w:pStyle w:val="NoSpacing"/>
        <w:ind w:left="720"/>
        <w:rPr>
          <w:rFonts w:ascii="Times New Roman" w:eastAsia="Times New Roman" w:hAnsi="Times New Roman" w:cs="Times New Roman"/>
          <w:kern w:val="0"/>
          <w:sz w:val="22"/>
          <w:lang w:val="en-US" w:bidi="ar-SA"/>
        </w:rPr>
      </w:pPr>
    </w:p>
    <w:p w:rsidR="0071066E" w:rsidRPr="00F02714" w:rsidRDefault="0071066E" w:rsidP="0071066E">
      <w:pPr>
        <w:pStyle w:val="Heading2"/>
      </w:pPr>
      <w:bookmarkStart w:id="159" w:name="_Toc302982785"/>
      <w:commentRangeStart w:id="160"/>
      <w:r>
        <w:t>Use Case</w:t>
      </w:r>
      <w:commentRangeEnd w:id="160"/>
      <w:r w:rsidR="006201E8">
        <w:rPr>
          <w:rStyle w:val="CommentReference"/>
          <w:rFonts w:cs="Times New Roman"/>
          <w:b w:val="0"/>
          <w:bCs w:val="0"/>
          <w:iCs w:val="0"/>
          <w:color w:val="auto"/>
        </w:rPr>
        <w:commentReference w:id="160"/>
      </w:r>
      <w:r>
        <w:t>: DTree for ICS</w:t>
      </w:r>
      <w:r w:rsidR="00BA225D">
        <w:t xml:space="preserve"> (In Conversational </w:t>
      </w:r>
      <w:commentRangeStart w:id="161"/>
      <w:commentRangeStart w:id="162"/>
      <w:commentRangeStart w:id="163"/>
      <w:r w:rsidR="00BA225D">
        <w:t>Survey</w:t>
      </w:r>
      <w:commentRangeEnd w:id="161"/>
      <w:r w:rsidR="001030AB">
        <w:rPr>
          <w:rStyle w:val="CommentReference"/>
          <w:rFonts w:cs="Times New Roman"/>
          <w:b w:val="0"/>
          <w:bCs w:val="0"/>
          <w:iCs w:val="0"/>
          <w:color w:val="auto"/>
        </w:rPr>
        <w:commentReference w:id="161"/>
      </w:r>
      <w:commentRangeEnd w:id="162"/>
      <w:r w:rsidR="000D4498">
        <w:rPr>
          <w:rStyle w:val="CommentReference"/>
          <w:rFonts w:cs="Times New Roman"/>
          <w:b w:val="0"/>
          <w:bCs w:val="0"/>
          <w:iCs w:val="0"/>
          <w:color w:val="auto"/>
        </w:rPr>
        <w:commentReference w:id="162"/>
      </w:r>
      <w:commentRangeEnd w:id="163"/>
      <w:r w:rsidR="00183E68">
        <w:rPr>
          <w:rStyle w:val="CommentReference"/>
          <w:rFonts w:cs="Times New Roman"/>
          <w:b w:val="0"/>
          <w:bCs w:val="0"/>
          <w:iCs w:val="0"/>
          <w:color w:val="auto"/>
        </w:rPr>
        <w:commentReference w:id="163"/>
      </w:r>
      <w:r w:rsidR="00BA225D">
        <w:t>)</w:t>
      </w:r>
      <w:bookmarkEnd w:id="159"/>
    </w:p>
    <w:p w:rsidR="0071066E" w:rsidRDefault="0071066E" w:rsidP="00EB48F4">
      <w:pPr>
        <w:pStyle w:val="Heading3"/>
      </w:pPr>
      <w:bookmarkStart w:id="164" w:name="_Toc302982786"/>
      <w:r>
        <w:t>Actors</w:t>
      </w:r>
      <w:bookmarkEnd w:id="164"/>
    </w:p>
    <w:p w:rsidR="0071066E" w:rsidRPr="00FB541C" w:rsidRDefault="0071066E" w:rsidP="0071066E">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End User, Virtual Assistant, V-Engine</w:t>
      </w:r>
    </w:p>
    <w:p w:rsidR="0071066E" w:rsidRDefault="0071066E" w:rsidP="00EB48F4">
      <w:pPr>
        <w:pStyle w:val="Heading3"/>
      </w:pPr>
      <w:bookmarkStart w:id="165" w:name="_Toc302982787"/>
      <w:r>
        <w:t>Trigger</w:t>
      </w:r>
      <w:bookmarkEnd w:id="165"/>
    </w:p>
    <w:p w:rsidR="00F659EC" w:rsidRDefault="009020A2" w:rsidP="0071066E">
      <w:pPr>
        <w:pStyle w:val="BodyText"/>
      </w:pPr>
      <w:r>
        <w:t>The answer to the user input has a</w:t>
      </w:r>
      <w:r w:rsidR="00583140">
        <w:t xml:space="preserve">n ICS DTree linked. </w:t>
      </w:r>
      <w:r w:rsidR="00F659EC">
        <w:t xml:space="preserve">User then either enters an input that matches one of the connector of the ICS DTree or clicks on the link to select the connector of ICS </w:t>
      </w:r>
      <w:r w:rsidR="006201E8">
        <w:t>DTree</w:t>
      </w:r>
      <w:r w:rsidR="00F659EC">
        <w:t>.</w:t>
      </w:r>
      <w:r w:rsidR="00583140">
        <w:t xml:space="preserve"> ICS DTree is then </w:t>
      </w:r>
      <w:r w:rsidR="001D78EB">
        <w:t>initialized</w:t>
      </w:r>
      <w:r w:rsidR="00583140">
        <w:t>.</w:t>
      </w:r>
    </w:p>
    <w:p w:rsidR="0071066E" w:rsidRDefault="0071066E" w:rsidP="00EB48F4">
      <w:pPr>
        <w:pStyle w:val="Heading3"/>
      </w:pPr>
      <w:bookmarkStart w:id="166" w:name="_Toc302982788"/>
      <w:r>
        <w:t>Description</w:t>
      </w:r>
      <w:bookmarkEnd w:id="166"/>
    </w:p>
    <w:p w:rsidR="0071066E" w:rsidRDefault="0071066E" w:rsidP="0071066E">
      <w:pPr>
        <w:pStyle w:val="BodyText"/>
      </w:pPr>
      <w:r>
        <w:t xml:space="preserve">This use case describes </w:t>
      </w:r>
      <w:r w:rsidR="003468F3">
        <w:t>DTree</w:t>
      </w:r>
      <w:r w:rsidR="00F659EC">
        <w:t>usage for ICS</w:t>
      </w:r>
      <w:r>
        <w:t>.</w:t>
      </w:r>
    </w:p>
    <w:p w:rsidR="0071066E" w:rsidRDefault="0071066E" w:rsidP="00EB48F4">
      <w:pPr>
        <w:pStyle w:val="Heading3"/>
      </w:pPr>
      <w:bookmarkStart w:id="167" w:name="_Toc302982789"/>
      <w:r>
        <w:t>Preconditions</w:t>
      </w:r>
      <w:bookmarkEnd w:id="167"/>
    </w:p>
    <w:p w:rsidR="00F7621D" w:rsidRDefault="00583140" w:rsidP="0071066E">
      <w:pPr>
        <w:pStyle w:val="BodyText"/>
      </w:pPr>
      <w:r>
        <w:t>The answer to the user input has an ICS DTree linked.</w:t>
      </w:r>
    </w:p>
    <w:p w:rsidR="0071066E" w:rsidRDefault="0071066E" w:rsidP="00EB48F4">
      <w:pPr>
        <w:pStyle w:val="Heading3"/>
      </w:pPr>
      <w:bookmarkStart w:id="168" w:name="_Toc302982790"/>
      <w:r>
        <w:t>Postconditions</w:t>
      </w:r>
      <w:bookmarkEnd w:id="168"/>
    </w:p>
    <w:p w:rsidR="00BA225D" w:rsidRDefault="003468F3" w:rsidP="0071066E">
      <w:pPr>
        <w:pStyle w:val="BodyText"/>
      </w:pPr>
      <w:r>
        <w:t>DTree</w:t>
      </w:r>
      <w:r w:rsidR="00EE7D61">
        <w:t xml:space="preserve">for ICS </w:t>
      </w:r>
      <w:r w:rsidR="00BA225D">
        <w:t xml:space="preserve">is initialized and user </w:t>
      </w:r>
      <w:r w:rsidR="00D3307B">
        <w:t>response to</w:t>
      </w:r>
      <w:r w:rsidR="00BA225D">
        <w:t xml:space="preserve"> In</w:t>
      </w:r>
      <w:r w:rsidR="00D3307B">
        <w:t>-</w:t>
      </w:r>
      <w:r w:rsidR="00BA225D">
        <w:t xml:space="preserve"> Conversational Survey (ICS)</w:t>
      </w:r>
    </w:p>
    <w:p w:rsidR="00694037" w:rsidRDefault="00694037" w:rsidP="0071066E">
      <w:pPr>
        <w:pStyle w:val="BodyText"/>
      </w:pPr>
    </w:p>
    <w:p w:rsidR="00D3307B" w:rsidRPr="00D3307B" w:rsidRDefault="0071066E" w:rsidP="00EB48F4">
      <w:pPr>
        <w:pStyle w:val="Heading3"/>
      </w:pPr>
      <w:bookmarkStart w:id="169" w:name="_Toc302982791"/>
      <w:r>
        <w:lastRenderedPageBreak/>
        <w:t>Normal Flow</w:t>
      </w:r>
      <w:bookmarkEnd w:id="169"/>
    </w:p>
    <w:p w:rsidR="005F01DC" w:rsidRDefault="00EE7D61" w:rsidP="00742449">
      <w:pPr>
        <w:pStyle w:val="BodyText"/>
        <w:numPr>
          <w:ilvl w:val="0"/>
          <w:numId w:val="28"/>
        </w:numPr>
      </w:pPr>
      <w:r>
        <w:t>User enters an input in VA</w:t>
      </w:r>
    </w:p>
    <w:p w:rsidR="005F01DC" w:rsidRDefault="00EE7D61" w:rsidP="00742449">
      <w:pPr>
        <w:pStyle w:val="BodyText"/>
        <w:numPr>
          <w:ilvl w:val="0"/>
          <w:numId w:val="28"/>
        </w:numPr>
      </w:pPr>
      <w:r>
        <w:t>V-Engine checks if any current active DTree is present.</w:t>
      </w:r>
    </w:p>
    <w:p w:rsidR="005F01DC" w:rsidRDefault="00C04651" w:rsidP="00742449">
      <w:pPr>
        <w:pStyle w:val="BodyText"/>
        <w:numPr>
          <w:ilvl w:val="0"/>
          <w:numId w:val="28"/>
        </w:numPr>
      </w:pPr>
      <w:r w:rsidRPr="00F667E3">
        <w:t>If no current active DTree present, V-Engine checks if it has any expected ICS DTree set.</w:t>
      </w:r>
    </w:p>
    <w:p w:rsidR="005F01DC" w:rsidRDefault="00EE7D61" w:rsidP="00742449">
      <w:pPr>
        <w:pStyle w:val="BodyText"/>
        <w:numPr>
          <w:ilvl w:val="0"/>
          <w:numId w:val="28"/>
        </w:numPr>
      </w:pPr>
      <w:r>
        <w:t xml:space="preserve">If expected ICS </w:t>
      </w:r>
      <w:r w:rsidR="006201E8">
        <w:t>DTree</w:t>
      </w:r>
      <w:r>
        <w:t xml:space="preserve"> is not set, V-Engine performs the normal NLP search </w:t>
      </w:r>
    </w:p>
    <w:p w:rsidR="005F01DC" w:rsidRDefault="00EE7D61" w:rsidP="00742449">
      <w:pPr>
        <w:pStyle w:val="BodyText"/>
        <w:numPr>
          <w:ilvl w:val="0"/>
          <w:numId w:val="28"/>
        </w:numPr>
      </w:pPr>
      <w:r>
        <w:t xml:space="preserve">V-Engine </w:t>
      </w:r>
      <w:r w:rsidR="00D3307B">
        <w:t>returns the answer/prompt to the user input.</w:t>
      </w:r>
    </w:p>
    <w:p w:rsidR="005F01DC" w:rsidRDefault="00D3307B" w:rsidP="00742449">
      <w:pPr>
        <w:pStyle w:val="BodyText"/>
        <w:numPr>
          <w:ilvl w:val="0"/>
          <w:numId w:val="28"/>
        </w:numPr>
      </w:pPr>
      <w:r>
        <w:t>Answer has a linkage to ICS DTree (DTree with ICS flag set to True)</w:t>
      </w:r>
    </w:p>
    <w:p w:rsidR="005F01DC" w:rsidRDefault="00D3307B" w:rsidP="00742449">
      <w:pPr>
        <w:pStyle w:val="BodyText"/>
        <w:numPr>
          <w:ilvl w:val="0"/>
          <w:numId w:val="28"/>
        </w:numPr>
      </w:pPr>
      <w:r>
        <w:t xml:space="preserve">V-Engine sets the expected ICS DTree and returns the </w:t>
      </w:r>
      <w:r w:rsidR="001B6A14">
        <w:t>ICS D</w:t>
      </w:r>
      <w:r w:rsidR="00793E27">
        <w:t>t</w:t>
      </w:r>
      <w:r w:rsidR="001B6A14">
        <w:t>ree</w:t>
      </w:r>
      <w:r>
        <w:t>node</w:t>
      </w:r>
      <w:r w:rsidR="001B6A14">
        <w:t xml:space="preserve"> prompt along with its connectors represented as link</w:t>
      </w:r>
      <w:r w:rsidR="008A70CE">
        <w:t>s in order of display rank</w:t>
      </w:r>
      <w:r w:rsidR="001B6A14">
        <w:t>.</w:t>
      </w:r>
    </w:p>
    <w:p w:rsidR="005F01DC" w:rsidRDefault="001B6A14" w:rsidP="00742449">
      <w:pPr>
        <w:pStyle w:val="BodyText"/>
        <w:numPr>
          <w:ilvl w:val="0"/>
          <w:numId w:val="28"/>
        </w:numPr>
      </w:pPr>
      <w:r>
        <w:t xml:space="preserve">Depending upon </w:t>
      </w:r>
      <w:r w:rsidRPr="007232CB">
        <w:t>disable free text input</w:t>
      </w:r>
      <w:r>
        <w:t xml:space="preserve"> flag, free text input will be enabled/disabled. </w:t>
      </w:r>
      <w:r w:rsidRPr="001B6A14">
        <w:rPr>
          <w:i/>
        </w:rPr>
        <w:t xml:space="preserve">Refer use cases </w:t>
      </w:r>
      <w:r w:rsidR="00A47C65">
        <w:rPr>
          <w:i/>
        </w:rPr>
        <w:t>5</w:t>
      </w:r>
      <w:r w:rsidRPr="001B6A14">
        <w:rPr>
          <w:i/>
        </w:rPr>
        <w:t>.6 &amp;</w:t>
      </w:r>
      <w:r w:rsidR="00A47C65">
        <w:rPr>
          <w:i/>
        </w:rPr>
        <w:t>5</w:t>
      </w:r>
      <w:r w:rsidRPr="001B6A14">
        <w:rPr>
          <w:i/>
        </w:rPr>
        <w:t>.7</w:t>
      </w:r>
    </w:p>
    <w:p w:rsidR="005F01DC" w:rsidRDefault="001B6A14" w:rsidP="00742449">
      <w:pPr>
        <w:pStyle w:val="BodyText"/>
        <w:numPr>
          <w:ilvl w:val="0"/>
          <w:numId w:val="28"/>
        </w:numPr>
      </w:pPr>
      <w:r>
        <w:t xml:space="preserve">User enters input to respond to ICS </w:t>
      </w:r>
      <w:r w:rsidR="006201E8">
        <w:t>DTree</w:t>
      </w:r>
      <w:r>
        <w:t xml:space="preserve"> node prompt</w:t>
      </w:r>
      <w:r w:rsidR="00041827">
        <w:t>. (if user clicks on the connector link, steps 10 to 12 are skipped)</w:t>
      </w:r>
    </w:p>
    <w:p w:rsidR="005F01DC" w:rsidRDefault="001B6A14" w:rsidP="00742449">
      <w:pPr>
        <w:pStyle w:val="BodyText"/>
        <w:numPr>
          <w:ilvl w:val="0"/>
          <w:numId w:val="28"/>
        </w:numPr>
      </w:pPr>
      <w:r>
        <w:t xml:space="preserve">V-Engine checks to match it against connector of current active DTree (if present). </w:t>
      </w:r>
    </w:p>
    <w:p w:rsidR="005F01DC" w:rsidRDefault="009131F8" w:rsidP="00742449">
      <w:pPr>
        <w:pStyle w:val="BodyText"/>
        <w:numPr>
          <w:ilvl w:val="0"/>
          <w:numId w:val="28"/>
        </w:numPr>
      </w:pPr>
      <w:r>
        <w:t>If no current DTree present, it checks if expected ICS DTree is present.</w:t>
      </w:r>
    </w:p>
    <w:p w:rsidR="005F01DC" w:rsidRDefault="009131F8" w:rsidP="00742449">
      <w:pPr>
        <w:pStyle w:val="BodyText"/>
        <w:numPr>
          <w:ilvl w:val="0"/>
          <w:numId w:val="28"/>
        </w:numPr>
      </w:pPr>
      <w:r>
        <w:t xml:space="preserve">V-Engine matches one of the connector of </w:t>
      </w:r>
      <w:r w:rsidR="007E3E6E">
        <w:t xml:space="preserve">expected </w:t>
      </w:r>
      <w:r>
        <w:t>ICS DTree current node for the user</w:t>
      </w:r>
      <w:r w:rsidR="001D78EB">
        <w:t>.</w:t>
      </w:r>
    </w:p>
    <w:p w:rsidR="005F01DC" w:rsidRDefault="001B6A14" w:rsidP="00742449">
      <w:pPr>
        <w:pStyle w:val="BodyText"/>
        <w:numPr>
          <w:ilvl w:val="0"/>
          <w:numId w:val="28"/>
        </w:numPr>
      </w:pPr>
      <w:r>
        <w:t xml:space="preserve">V-Engine </w:t>
      </w:r>
      <w:r w:rsidR="009131F8">
        <w:t xml:space="preserve">initialize the expected ICS </w:t>
      </w:r>
      <w:r w:rsidR="006201E8">
        <w:t>DTree</w:t>
      </w:r>
      <w:r w:rsidR="009131F8">
        <w:t xml:space="preserve"> refer use case </w:t>
      </w:r>
      <w:r w:rsidR="00921DBD">
        <w:t>5</w:t>
      </w:r>
      <w:r w:rsidR="009131F8">
        <w:t>.1.6 –step 6 onwards</w:t>
      </w:r>
    </w:p>
    <w:p w:rsidR="005F01DC" w:rsidRDefault="009131F8" w:rsidP="00742449">
      <w:pPr>
        <w:pStyle w:val="BodyText"/>
        <w:numPr>
          <w:ilvl w:val="0"/>
          <w:numId w:val="28"/>
        </w:numPr>
      </w:pPr>
      <w:r>
        <w:t>V-Engine sets the current node = target node of the connector.</w:t>
      </w:r>
    </w:p>
    <w:p w:rsidR="005F01DC" w:rsidRDefault="007E3E6E" w:rsidP="00742449">
      <w:pPr>
        <w:pStyle w:val="BodyText"/>
        <w:numPr>
          <w:ilvl w:val="0"/>
          <w:numId w:val="28"/>
        </w:numPr>
      </w:pPr>
      <w:r>
        <w:t>V-Engine returns the prompt on the current node along with the connector links to be displayed to the user.</w:t>
      </w:r>
    </w:p>
    <w:p w:rsidR="0071066E" w:rsidRDefault="0071066E" w:rsidP="00EB48F4">
      <w:pPr>
        <w:pStyle w:val="Heading3"/>
      </w:pPr>
      <w:bookmarkStart w:id="170" w:name="_Toc302982792"/>
      <w:r>
        <w:t>Alternative Flow 1-</w:t>
      </w:r>
      <w:bookmarkEnd w:id="170"/>
    </w:p>
    <w:p w:rsidR="00041827" w:rsidRDefault="009E7322" w:rsidP="009E7322">
      <w:pPr>
        <w:pStyle w:val="BodyText"/>
      </w:pPr>
      <w:r>
        <w:t>W</w:t>
      </w:r>
      <w:r w:rsidR="007E3E6E">
        <w:t xml:space="preserve">hen </w:t>
      </w:r>
      <w:r w:rsidR="0070495A">
        <w:t xml:space="preserve">a </w:t>
      </w:r>
      <w:r>
        <w:t>current active DTree is set</w:t>
      </w:r>
      <w:r w:rsidR="0070495A">
        <w:t>:</w:t>
      </w:r>
    </w:p>
    <w:p w:rsidR="005F01DC" w:rsidRDefault="009E7322" w:rsidP="00742449">
      <w:pPr>
        <w:pStyle w:val="BodyText"/>
        <w:numPr>
          <w:ilvl w:val="0"/>
          <w:numId w:val="29"/>
        </w:numPr>
      </w:pPr>
      <w:r>
        <w:t>User enters an input in VA</w:t>
      </w:r>
    </w:p>
    <w:p w:rsidR="005F01DC" w:rsidRDefault="009E7322" w:rsidP="00742449">
      <w:pPr>
        <w:pStyle w:val="BodyText"/>
        <w:numPr>
          <w:ilvl w:val="0"/>
          <w:numId w:val="29"/>
        </w:numPr>
      </w:pPr>
      <w:r>
        <w:t>V-Engine checks if any current active DTree is present.</w:t>
      </w:r>
    </w:p>
    <w:p w:rsidR="005F01DC" w:rsidRDefault="009E7322" w:rsidP="00742449">
      <w:pPr>
        <w:pStyle w:val="BodyText"/>
        <w:numPr>
          <w:ilvl w:val="0"/>
          <w:numId w:val="29"/>
        </w:numPr>
      </w:pPr>
      <w:r>
        <w:t xml:space="preserve">V-Engine evaluates all connectors of the current node of the </w:t>
      </w:r>
      <w:r w:rsidR="003C5394">
        <w:t>current active DTree</w:t>
      </w:r>
    </w:p>
    <w:p w:rsidR="005F01DC" w:rsidRDefault="003C5394" w:rsidP="00742449">
      <w:pPr>
        <w:pStyle w:val="BodyText"/>
        <w:numPr>
          <w:ilvl w:val="0"/>
          <w:numId w:val="29"/>
        </w:numPr>
      </w:pPr>
      <w:r>
        <w:t>V-Engine sets current node = target node for the selected connector.(</w:t>
      </w:r>
      <w:r w:rsidRPr="003C5394">
        <w:rPr>
          <w:i/>
        </w:rPr>
        <w:t xml:space="preserve">refer user case </w:t>
      </w:r>
      <w:r w:rsidR="00921DBD">
        <w:rPr>
          <w:i/>
        </w:rPr>
        <w:t>5</w:t>
      </w:r>
      <w:r w:rsidRPr="003C5394">
        <w:rPr>
          <w:i/>
        </w:rPr>
        <w:t xml:space="preserve">.7 </w:t>
      </w:r>
      <w:r w:rsidR="006201E8">
        <w:rPr>
          <w:i/>
        </w:rPr>
        <w:t>DTree</w:t>
      </w:r>
      <w:r w:rsidRPr="003C5394">
        <w:rPr>
          <w:i/>
        </w:rPr>
        <w:t xml:space="preserve"> navigation/continuation</w:t>
      </w:r>
      <w:r>
        <w:t>)</w:t>
      </w:r>
    </w:p>
    <w:p w:rsidR="005F01DC" w:rsidRDefault="003C5394" w:rsidP="00742449">
      <w:pPr>
        <w:pStyle w:val="BodyText"/>
        <w:numPr>
          <w:ilvl w:val="0"/>
          <w:numId w:val="29"/>
        </w:numPr>
      </w:pPr>
      <w:r>
        <w:t>If target node is the terminal node and selected answer has linkage to ICS DTree, expected ICS DTree is set. Also expected ICS DTree start node prompt and all connectors are returned and displayed to the user.</w:t>
      </w:r>
    </w:p>
    <w:p w:rsidR="005F01DC" w:rsidRDefault="003C5394" w:rsidP="00742449">
      <w:pPr>
        <w:pStyle w:val="BodyText"/>
        <w:numPr>
          <w:ilvl w:val="0"/>
          <w:numId w:val="29"/>
        </w:numPr>
      </w:pPr>
      <w:r>
        <w:t xml:space="preserve">User </w:t>
      </w:r>
      <w:r w:rsidR="00562679">
        <w:t>responds by entering input.</w:t>
      </w:r>
    </w:p>
    <w:p w:rsidR="005F01DC" w:rsidRDefault="005D1EA9" w:rsidP="00742449">
      <w:pPr>
        <w:pStyle w:val="BodyText"/>
        <w:numPr>
          <w:ilvl w:val="0"/>
          <w:numId w:val="29"/>
        </w:numPr>
      </w:pPr>
      <w:r>
        <w:t xml:space="preserve">As current node is terminal node, </w:t>
      </w:r>
      <w:r w:rsidR="00BA59CE">
        <w:t xml:space="preserve">V-Engine checks if expected ICS </w:t>
      </w:r>
      <w:r w:rsidR="006201E8">
        <w:t>DTree</w:t>
      </w:r>
      <w:r w:rsidR="00BA59CE">
        <w:t xml:space="preserve"> is present</w:t>
      </w:r>
      <w:r w:rsidR="00A11C80">
        <w:t xml:space="preserve"> and evaluates user input against all connectors of the expected ICS DTree current node.</w:t>
      </w:r>
    </w:p>
    <w:p w:rsidR="005F01DC" w:rsidRDefault="00A11C80" w:rsidP="00742449">
      <w:pPr>
        <w:pStyle w:val="BodyText"/>
        <w:numPr>
          <w:ilvl w:val="0"/>
          <w:numId w:val="29"/>
        </w:numPr>
      </w:pPr>
      <w:r>
        <w:t>V-Engine matches one of the connector of expected ICS DTree current node for the user</w:t>
      </w:r>
    </w:p>
    <w:p w:rsidR="005F01DC" w:rsidRDefault="00A11C80" w:rsidP="00742449">
      <w:pPr>
        <w:pStyle w:val="BodyText"/>
        <w:numPr>
          <w:ilvl w:val="0"/>
          <w:numId w:val="29"/>
        </w:numPr>
      </w:pPr>
      <w:r>
        <w:t>V-Engine terminates the current active DTree (</w:t>
      </w:r>
      <w:r w:rsidRPr="00A11C80">
        <w:rPr>
          <w:i/>
        </w:rPr>
        <w:t xml:space="preserve">refer use case </w:t>
      </w:r>
      <w:r w:rsidR="00A47C65">
        <w:rPr>
          <w:i/>
        </w:rPr>
        <w:t>5</w:t>
      </w:r>
      <w:r w:rsidRPr="00A11C80">
        <w:rPr>
          <w:i/>
        </w:rPr>
        <w:t>.5 DTree Termination</w:t>
      </w:r>
      <w:r w:rsidR="00380A88">
        <w:rPr>
          <w:i/>
        </w:rPr>
        <w:t xml:space="preserve"> steps 11 &amp; 12</w:t>
      </w:r>
      <w:r>
        <w:t>)</w:t>
      </w:r>
    </w:p>
    <w:p w:rsidR="005F01DC" w:rsidRDefault="00A11C80" w:rsidP="00742449">
      <w:pPr>
        <w:pStyle w:val="BodyText"/>
        <w:numPr>
          <w:ilvl w:val="0"/>
          <w:numId w:val="29"/>
        </w:numPr>
      </w:pPr>
      <w:r>
        <w:t xml:space="preserve">V-Engine initialize the expected ICS </w:t>
      </w:r>
      <w:r w:rsidR="006201E8">
        <w:t>DTree</w:t>
      </w:r>
      <w:r>
        <w:t xml:space="preserve"> refer use case </w:t>
      </w:r>
      <w:r w:rsidR="00921DBD">
        <w:t>5</w:t>
      </w:r>
      <w:r>
        <w:t>.1.6 –step 6 onwards</w:t>
      </w:r>
    </w:p>
    <w:p w:rsidR="005F01DC" w:rsidRDefault="00A11C80" w:rsidP="00742449">
      <w:pPr>
        <w:pStyle w:val="BodyText"/>
        <w:numPr>
          <w:ilvl w:val="0"/>
          <w:numId w:val="29"/>
        </w:numPr>
      </w:pPr>
      <w:r>
        <w:t>V-Engine sets the current node</w:t>
      </w:r>
      <w:r w:rsidR="003D4C5B">
        <w:t xml:space="preserve"> = target node of the connector of the ICS DTree</w:t>
      </w:r>
    </w:p>
    <w:p w:rsidR="005F01DC" w:rsidRDefault="00A11C80" w:rsidP="00742449">
      <w:pPr>
        <w:pStyle w:val="BodyText"/>
        <w:numPr>
          <w:ilvl w:val="0"/>
          <w:numId w:val="29"/>
        </w:numPr>
      </w:pPr>
      <w:r>
        <w:t>V-Engine returns the prompt on the current node along with the connector links to be displayed to the user.</w:t>
      </w:r>
    </w:p>
    <w:p w:rsidR="00A47C65" w:rsidRPr="00A47C65" w:rsidRDefault="00A47C65" w:rsidP="00EB48F4">
      <w:pPr>
        <w:pStyle w:val="Heading3"/>
      </w:pPr>
      <w:bookmarkStart w:id="171" w:name="_Toc302982793"/>
      <w:r>
        <w:lastRenderedPageBreak/>
        <w:t xml:space="preserve">Alternative Flow </w:t>
      </w:r>
      <w:r w:rsidR="00430B34">
        <w:t>2</w:t>
      </w:r>
      <w:r>
        <w:t>-</w:t>
      </w:r>
      <w:bookmarkEnd w:id="171"/>
    </w:p>
    <w:p w:rsidR="002F0114" w:rsidRPr="001D78EB" w:rsidRDefault="001D78EB" w:rsidP="008300BC">
      <w:pPr>
        <w:pStyle w:val="BodyText"/>
      </w:pPr>
      <w:r w:rsidRPr="001D78EB">
        <w:t>From step 12 of normal flow</w:t>
      </w:r>
    </w:p>
    <w:p w:rsidR="005F01DC" w:rsidRDefault="001D78EB" w:rsidP="00742449">
      <w:pPr>
        <w:pStyle w:val="BodyText"/>
        <w:numPr>
          <w:ilvl w:val="0"/>
          <w:numId w:val="47"/>
        </w:numPr>
      </w:pPr>
      <w:r>
        <w:t xml:space="preserve">V-Engine matches no connector of expected ICS DTree current node for the user input.  </w:t>
      </w:r>
    </w:p>
    <w:p w:rsidR="005F01DC" w:rsidRDefault="001D78EB" w:rsidP="00742449">
      <w:pPr>
        <w:pStyle w:val="BodyText"/>
        <w:numPr>
          <w:ilvl w:val="0"/>
          <w:numId w:val="47"/>
        </w:numPr>
      </w:pPr>
      <w:r>
        <w:t>V-Engine set expected DTree to null</w:t>
      </w:r>
    </w:p>
    <w:p w:rsidR="005F01DC" w:rsidRDefault="001D78EB" w:rsidP="00742449">
      <w:pPr>
        <w:pStyle w:val="BodyText"/>
        <w:numPr>
          <w:ilvl w:val="0"/>
          <w:numId w:val="47"/>
        </w:numPr>
      </w:pPr>
      <w:r>
        <w:t>V-Engine continues with the NLP process refer section 9 NLP process</w:t>
      </w:r>
    </w:p>
    <w:p w:rsidR="001D78EB" w:rsidRDefault="001D78EB" w:rsidP="008300BC">
      <w:pPr>
        <w:pStyle w:val="BodyText"/>
        <w:rPr>
          <w:rFonts w:ascii="Trebuchet MS" w:hAnsi="Trebuchet MS"/>
          <w:sz w:val="20"/>
          <w:szCs w:val="24"/>
          <w:lang w:val="en-GB"/>
        </w:rPr>
      </w:pPr>
    </w:p>
    <w:p w:rsidR="00AB283D" w:rsidRPr="00F02714" w:rsidRDefault="00746D24" w:rsidP="004B2A32">
      <w:pPr>
        <w:pStyle w:val="Heading1"/>
      </w:pPr>
      <w:bookmarkStart w:id="172" w:name="_Toc302982794"/>
      <w:r>
        <w:t>D</w:t>
      </w:r>
      <w:r w:rsidR="00CC0924">
        <w:t>ata L</w:t>
      </w:r>
      <w:r w:rsidR="00AB283D">
        <w:t>ogging</w:t>
      </w:r>
      <w:bookmarkEnd w:id="172"/>
    </w:p>
    <w:p w:rsidR="004B2A32" w:rsidRDefault="004B2A32" w:rsidP="004B2A32">
      <w:pPr>
        <w:pStyle w:val="BodyText"/>
      </w:pPr>
      <w:r w:rsidRPr="004B2A32">
        <w:t>Logging of Data will be at each session and transaction level. When a user logs in, a unique session id is created for th</w:t>
      </w:r>
      <w:r>
        <w:t>at</w:t>
      </w:r>
      <w:r w:rsidRPr="004B2A32">
        <w:t xml:space="preserve"> user</w:t>
      </w:r>
      <w:r>
        <w:t>. Each request from same user to V-Engine will be a transaction and logged under the same session id and new transaction id</w:t>
      </w:r>
    </w:p>
    <w:p w:rsidR="004B2A32" w:rsidRDefault="004B2A32" w:rsidP="004B2A32">
      <w:pPr>
        <w:pStyle w:val="BodyText"/>
      </w:pPr>
    </w:p>
    <w:p w:rsidR="005F01DC" w:rsidRDefault="004B2A32">
      <w:pPr>
        <w:pStyle w:val="BodyText"/>
        <w:numPr>
          <w:ilvl w:val="0"/>
          <w:numId w:val="43"/>
        </w:numPr>
        <w:rPr>
          <w:u w:val="single"/>
        </w:rPr>
      </w:pPr>
      <w:r w:rsidRPr="00D27873">
        <w:rPr>
          <w:u w:val="single"/>
        </w:rPr>
        <w:t>Following new fields will be added to the session table</w:t>
      </w:r>
    </w:p>
    <w:p w:rsidR="005F01DC" w:rsidRDefault="004B2A32">
      <w:pPr>
        <w:pStyle w:val="BodyText"/>
        <w:widowControl w:val="0"/>
        <w:numPr>
          <w:ilvl w:val="0"/>
          <w:numId w:val="41"/>
        </w:numPr>
        <w:suppressAutoHyphens/>
        <w:spacing w:line="240" w:lineRule="auto"/>
      </w:pPr>
      <w:r>
        <w:t>engine begin load – No of other user sessions present when user logs in</w:t>
      </w:r>
    </w:p>
    <w:p w:rsidR="005F01DC" w:rsidRDefault="004B2A32">
      <w:pPr>
        <w:pStyle w:val="BodyText"/>
        <w:widowControl w:val="0"/>
        <w:numPr>
          <w:ilvl w:val="0"/>
          <w:numId w:val="41"/>
        </w:numPr>
        <w:suppressAutoHyphens/>
        <w:spacing w:line="240" w:lineRule="auto"/>
      </w:pPr>
      <w:r>
        <w:t>engine end load – No of other user sessions present when user logs out</w:t>
      </w:r>
    </w:p>
    <w:p w:rsidR="005F01DC" w:rsidRDefault="004B2A32">
      <w:pPr>
        <w:pStyle w:val="BodyText"/>
        <w:widowControl w:val="0"/>
        <w:numPr>
          <w:ilvl w:val="0"/>
          <w:numId w:val="41"/>
        </w:numPr>
        <w:suppressAutoHyphens/>
        <w:spacing w:line="240" w:lineRule="auto"/>
      </w:pPr>
      <w:r w:rsidRPr="00793E27">
        <w:t xml:space="preserve">browser </w:t>
      </w:r>
    </w:p>
    <w:p w:rsidR="005F01DC" w:rsidRDefault="0070495A">
      <w:pPr>
        <w:pStyle w:val="BodyText"/>
        <w:widowControl w:val="0"/>
        <w:numPr>
          <w:ilvl w:val="0"/>
          <w:numId w:val="41"/>
        </w:numPr>
        <w:suppressAutoHyphens/>
        <w:spacing w:line="240" w:lineRule="auto"/>
      </w:pPr>
      <w:r>
        <w:t>VP</w:t>
      </w:r>
      <w:r w:rsidRPr="00793E27">
        <w:t>name</w:t>
      </w:r>
      <w:r w:rsidR="00572E75" w:rsidRPr="00793E27">
        <w:t xml:space="preserve">– </w:t>
      </w:r>
    </w:p>
    <w:p w:rsidR="005F01DC" w:rsidRDefault="004B2A32">
      <w:pPr>
        <w:pStyle w:val="BodyText"/>
        <w:widowControl w:val="0"/>
        <w:numPr>
          <w:ilvl w:val="0"/>
          <w:numId w:val="41"/>
        </w:numPr>
        <w:suppressAutoHyphens/>
        <w:spacing w:line="240" w:lineRule="auto"/>
      </w:pPr>
      <w:r w:rsidRPr="00793E27">
        <w:t>kbloadtime</w:t>
      </w:r>
      <w:r w:rsidR="00D27873">
        <w:t>–date and time when the KB was loaded</w:t>
      </w:r>
    </w:p>
    <w:p w:rsidR="005F01DC" w:rsidRDefault="004B2A32">
      <w:pPr>
        <w:pStyle w:val="BodyText"/>
        <w:widowControl w:val="0"/>
        <w:numPr>
          <w:ilvl w:val="0"/>
          <w:numId w:val="41"/>
        </w:numPr>
        <w:suppressAutoHyphens/>
        <w:spacing w:line="240" w:lineRule="auto"/>
      </w:pPr>
      <w:r>
        <w:t>publishing ID</w:t>
      </w:r>
      <w:r w:rsidR="00D27873">
        <w:t xml:space="preserve"> – Publishing ID of the KB loaded into memory</w:t>
      </w:r>
    </w:p>
    <w:p w:rsidR="004B2A32" w:rsidRDefault="004B2A32" w:rsidP="004B2A32">
      <w:pPr>
        <w:pStyle w:val="BodyText"/>
      </w:pPr>
    </w:p>
    <w:p w:rsidR="005F01DC" w:rsidRDefault="00D27873">
      <w:pPr>
        <w:pStyle w:val="BodyText"/>
        <w:numPr>
          <w:ilvl w:val="0"/>
          <w:numId w:val="43"/>
        </w:numPr>
        <w:rPr>
          <w:u w:val="single"/>
        </w:rPr>
      </w:pPr>
      <w:r w:rsidRPr="00D27873">
        <w:rPr>
          <w:u w:val="single"/>
        </w:rPr>
        <w:t>Following new fields will be added to the transaction table</w:t>
      </w:r>
    </w:p>
    <w:p w:rsidR="005F01DC" w:rsidRDefault="00D27873">
      <w:pPr>
        <w:pStyle w:val="BodyText"/>
        <w:widowControl w:val="0"/>
        <w:numPr>
          <w:ilvl w:val="0"/>
          <w:numId w:val="42"/>
        </w:numPr>
        <w:suppressAutoHyphens/>
        <w:spacing w:line="240" w:lineRule="auto"/>
      </w:pPr>
      <w:r>
        <w:t>condition ID</w:t>
      </w:r>
    </w:p>
    <w:p w:rsidR="005F01DC" w:rsidRDefault="00D27873">
      <w:pPr>
        <w:pStyle w:val="BodyText"/>
        <w:widowControl w:val="0"/>
        <w:numPr>
          <w:ilvl w:val="0"/>
          <w:numId w:val="42"/>
        </w:numPr>
        <w:suppressAutoHyphens/>
        <w:spacing w:line="240" w:lineRule="auto"/>
      </w:pPr>
      <w:r>
        <w:t xml:space="preserve">response time – duration in </w:t>
      </w:r>
      <w:r w:rsidR="00561AE8">
        <w:t>micro -</w:t>
      </w:r>
      <w:r>
        <w:t>seconds from the request time to response time</w:t>
      </w:r>
    </w:p>
    <w:p w:rsidR="005F01DC" w:rsidRDefault="009E57A4">
      <w:pPr>
        <w:pStyle w:val="BodyText"/>
        <w:widowControl w:val="0"/>
        <w:numPr>
          <w:ilvl w:val="0"/>
          <w:numId w:val="42"/>
        </w:numPr>
        <w:suppressAutoHyphens/>
        <w:spacing w:line="240" w:lineRule="auto"/>
      </w:pPr>
      <w:r>
        <w:t xml:space="preserve">expected </w:t>
      </w:r>
      <w:r w:rsidR="001F50FB">
        <w:t>ICS ID</w:t>
      </w:r>
    </w:p>
    <w:p w:rsidR="005F01DC" w:rsidRDefault="00A47C2D">
      <w:pPr>
        <w:pStyle w:val="BodyText"/>
        <w:widowControl w:val="0"/>
        <w:numPr>
          <w:ilvl w:val="0"/>
          <w:numId w:val="42"/>
        </w:numPr>
        <w:suppressAutoHyphens/>
        <w:spacing w:line="240" w:lineRule="auto"/>
      </w:pPr>
      <w:r>
        <w:t>expected ICS name</w:t>
      </w:r>
    </w:p>
    <w:p w:rsidR="005F01DC" w:rsidRDefault="00D27873">
      <w:pPr>
        <w:pStyle w:val="BodyText"/>
        <w:widowControl w:val="0"/>
        <w:numPr>
          <w:ilvl w:val="0"/>
          <w:numId w:val="42"/>
        </w:numPr>
        <w:suppressAutoHyphens/>
        <w:spacing w:line="240" w:lineRule="auto"/>
      </w:pPr>
      <w:r>
        <w:t>input type – can be either of the following</w:t>
      </w:r>
    </w:p>
    <w:p w:rsidR="005F01DC" w:rsidRDefault="00D27873">
      <w:pPr>
        <w:pStyle w:val="BodyText"/>
        <w:widowControl w:val="0"/>
        <w:numPr>
          <w:ilvl w:val="1"/>
          <w:numId w:val="42"/>
        </w:numPr>
        <w:suppressAutoHyphens/>
        <w:spacing w:line="240" w:lineRule="auto"/>
      </w:pPr>
      <w:r>
        <w:t>free text</w:t>
      </w:r>
    </w:p>
    <w:p w:rsidR="005F01DC" w:rsidRDefault="00D27873">
      <w:pPr>
        <w:pStyle w:val="BodyText"/>
        <w:widowControl w:val="0"/>
        <w:numPr>
          <w:ilvl w:val="1"/>
          <w:numId w:val="42"/>
        </w:numPr>
        <w:suppressAutoHyphens/>
        <w:spacing w:line="240" w:lineRule="auto"/>
      </w:pPr>
      <w:r>
        <w:t>clicked</w:t>
      </w:r>
    </w:p>
    <w:p w:rsidR="005F01DC" w:rsidRDefault="00D27873">
      <w:pPr>
        <w:pStyle w:val="BodyText"/>
        <w:widowControl w:val="0"/>
        <w:numPr>
          <w:ilvl w:val="2"/>
          <w:numId w:val="42"/>
        </w:numPr>
        <w:suppressAutoHyphens/>
        <w:spacing w:line="240" w:lineRule="auto"/>
      </w:pPr>
      <w:r>
        <w:t>suggested FAQ</w:t>
      </w:r>
    </w:p>
    <w:p w:rsidR="005F01DC" w:rsidRDefault="00D27873">
      <w:pPr>
        <w:pStyle w:val="BodyText"/>
        <w:widowControl w:val="0"/>
        <w:numPr>
          <w:ilvl w:val="3"/>
          <w:numId w:val="42"/>
        </w:numPr>
        <w:suppressAutoHyphens/>
        <w:spacing w:line="240" w:lineRule="auto"/>
      </w:pPr>
      <w:r>
        <w:t>from FAQ cat</w:t>
      </w:r>
    </w:p>
    <w:p w:rsidR="005F01DC" w:rsidRDefault="00D27873">
      <w:pPr>
        <w:pStyle w:val="BodyText"/>
        <w:widowControl w:val="0"/>
        <w:numPr>
          <w:ilvl w:val="3"/>
          <w:numId w:val="42"/>
        </w:numPr>
        <w:suppressAutoHyphens/>
        <w:spacing w:line="240" w:lineRule="auto"/>
      </w:pPr>
      <w:r>
        <w:t>from statistical autosuggest</w:t>
      </w:r>
    </w:p>
    <w:p w:rsidR="005F01DC" w:rsidRDefault="00D27873">
      <w:pPr>
        <w:pStyle w:val="BodyText"/>
        <w:widowControl w:val="0"/>
        <w:numPr>
          <w:ilvl w:val="3"/>
          <w:numId w:val="42"/>
        </w:numPr>
        <w:suppressAutoHyphens/>
        <w:spacing w:line="240" w:lineRule="auto"/>
      </w:pPr>
      <w:r>
        <w:t>from semantic autosuggest</w:t>
      </w:r>
    </w:p>
    <w:p w:rsidR="005F01DC" w:rsidRDefault="00D27873">
      <w:pPr>
        <w:pStyle w:val="BodyText"/>
        <w:widowControl w:val="0"/>
        <w:numPr>
          <w:ilvl w:val="3"/>
          <w:numId w:val="42"/>
        </w:numPr>
        <w:suppressAutoHyphens/>
        <w:spacing w:line="240" w:lineRule="auto"/>
      </w:pPr>
      <w:r>
        <w:t>from NLP cont autosuggest</w:t>
      </w:r>
    </w:p>
    <w:p w:rsidR="005F01DC" w:rsidRDefault="00D27873">
      <w:pPr>
        <w:pStyle w:val="BodyText"/>
        <w:widowControl w:val="0"/>
        <w:numPr>
          <w:ilvl w:val="2"/>
          <w:numId w:val="42"/>
        </w:numPr>
        <w:suppressAutoHyphens/>
        <w:spacing w:line="240" w:lineRule="auto"/>
      </w:pPr>
      <w:r>
        <w:t>free answer link</w:t>
      </w:r>
    </w:p>
    <w:p w:rsidR="005F01DC" w:rsidRDefault="00D27873" w:rsidP="00742449">
      <w:pPr>
        <w:pStyle w:val="BodyText"/>
        <w:widowControl w:val="0"/>
        <w:numPr>
          <w:ilvl w:val="2"/>
          <w:numId w:val="42"/>
        </w:numPr>
        <w:suppressAutoHyphens/>
        <w:spacing w:line="240" w:lineRule="auto"/>
      </w:pPr>
      <w:r>
        <w:t>free template link</w:t>
      </w:r>
    </w:p>
    <w:p w:rsidR="005F01DC" w:rsidRDefault="0070495A" w:rsidP="00742449">
      <w:pPr>
        <w:pStyle w:val="BodyText"/>
        <w:widowControl w:val="0"/>
        <w:numPr>
          <w:ilvl w:val="2"/>
          <w:numId w:val="42"/>
        </w:numPr>
        <w:suppressAutoHyphens/>
        <w:spacing w:line="240" w:lineRule="auto"/>
      </w:pPr>
      <w:r>
        <w:t>DT</w:t>
      </w:r>
      <w:r w:rsidR="00D27873">
        <w:t>reecont</w:t>
      </w:r>
    </w:p>
    <w:p w:rsidR="005F01DC" w:rsidRDefault="0070495A" w:rsidP="00742449">
      <w:pPr>
        <w:pStyle w:val="BodyText"/>
        <w:widowControl w:val="0"/>
        <w:numPr>
          <w:ilvl w:val="2"/>
          <w:numId w:val="42"/>
        </w:numPr>
        <w:suppressAutoHyphens/>
        <w:spacing w:line="240" w:lineRule="auto"/>
      </w:pPr>
      <w:r>
        <w:lastRenderedPageBreak/>
        <w:t>DTree</w:t>
      </w:r>
      <w:r w:rsidR="00D27873">
        <w:t xml:space="preserve"> back navigation</w:t>
      </w:r>
    </w:p>
    <w:p w:rsidR="005F01DC" w:rsidRDefault="00BD714A" w:rsidP="00742449">
      <w:pPr>
        <w:pStyle w:val="BodyText"/>
        <w:widowControl w:val="0"/>
        <w:numPr>
          <w:ilvl w:val="0"/>
          <w:numId w:val="42"/>
        </w:numPr>
        <w:suppressAutoHyphens/>
        <w:spacing w:line="240" w:lineRule="auto"/>
      </w:pPr>
      <w:r>
        <w:t>current business area</w:t>
      </w:r>
    </w:p>
    <w:p w:rsidR="005F01DC" w:rsidRDefault="00BD714A" w:rsidP="00742449">
      <w:pPr>
        <w:pStyle w:val="BodyText"/>
        <w:widowControl w:val="0"/>
        <w:numPr>
          <w:ilvl w:val="0"/>
          <w:numId w:val="42"/>
        </w:numPr>
        <w:suppressAutoHyphens/>
        <w:spacing w:line="240" w:lineRule="auto"/>
      </w:pPr>
      <w:r>
        <w:t>current channel</w:t>
      </w:r>
    </w:p>
    <w:p w:rsidR="005F01DC" w:rsidRDefault="00BD714A" w:rsidP="00742449">
      <w:pPr>
        <w:pStyle w:val="BodyText"/>
        <w:widowControl w:val="0"/>
        <w:numPr>
          <w:ilvl w:val="0"/>
          <w:numId w:val="42"/>
        </w:numPr>
        <w:suppressAutoHyphens/>
        <w:spacing w:line="240" w:lineRule="auto"/>
      </w:pPr>
      <w:r>
        <w:t>answer type</w:t>
      </w:r>
    </w:p>
    <w:p w:rsidR="00FF40D1" w:rsidRDefault="00FF40D1">
      <w:pPr>
        <w:pStyle w:val="BodyText"/>
        <w:widowControl w:val="0"/>
        <w:suppressAutoHyphens/>
        <w:spacing w:line="240" w:lineRule="auto"/>
      </w:pPr>
    </w:p>
    <w:p w:rsidR="005F01DC" w:rsidRDefault="009E57A4">
      <w:pPr>
        <w:pStyle w:val="BodyText"/>
        <w:numPr>
          <w:ilvl w:val="0"/>
          <w:numId w:val="43"/>
        </w:numPr>
        <w:rPr>
          <w:u w:val="single"/>
        </w:rPr>
      </w:pPr>
      <w:r>
        <w:rPr>
          <w:u w:val="single"/>
        </w:rPr>
        <w:t xml:space="preserve">Journey </w:t>
      </w:r>
      <w:r w:rsidRPr="00D27873">
        <w:rPr>
          <w:u w:val="single"/>
        </w:rPr>
        <w:t>table</w:t>
      </w:r>
    </w:p>
    <w:p w:rsidR="00FF40D1" w:rsidRDefault="00FF40D1">
      <w:pPr>
        <w:pStyle w:val="BodyText"/>
        <w:widowControl w:val="0"/>
        <w:suppressAutoHyphens/>
        <w:spacing w:line="240" w:lineRule="auto"/>
      </w:pPr>
    </w:p>
    <w:p w:rsidR="005F01DC" w:rsidRDefault="009E57A4">
      <w:pPr>
        <w:pStyle w:val="BodyText"/>
        <w:widowControl w:val="0"/>
        <w:numPr>
          <w:ilvl w:val="0"/>
          <w:numId w:val="49"/>
        </w:numPr>
        <w:suppressAutoHyphens/>
        <w:spacing w:line="240" w:lineRule="auto"/>
      </w:pPr>
      <w:r>
        <w:t>Session ID</w:t>
      </w:r>
    </w:p>
    <w:p w:rsidR="005F01DC" w:rsidRDefault="009E57A4">
      <w:pPr>
        <w:pStyle w:val="BodyText"/>
        <w:widowControl w:val="0"/>
        <w:numPr>
          <w:ilvl w:val="0"/>
          <w:numId w:val="49"/>
        </w:numPr>
        <w:suppressAutoHyphens/>
        <w:spacing w:line="240" w:lineRule="auto"/>
      </w:pPr>
      <w:r>
        <w:t>Journey ID</w:t>
      </w:r>
    </w:p>
    <w:p w:rsidR="005F01DC" w:rsidRDefault="0070495A">
      <w:pPr>
        <w:pStyle w:val="BodyText"/>
        <w:widowControl w:val="0"/>
        <w:numPr>
          <w:ilvl w:val="0"/>
          <w:numId w:val="49"/>
        </w:numPr>
        <w:suppressAutoHyphens/>
        <w:spacing w:line="240" w:lineRule="auto"/>
      </w:pPr>
      <w:r>
        <w:t>DTree</w:t>
      </w:r>
      <w:r w:rsidR="00D27873">
        <w:t xml:space="preserve"> membership </w:t>
      </w:r>
      <w:r w:rsidR="00FC0533">
        <w:t>ID– Unique ID of the DTree</w:t>
      </w:r>
      <w:r w:rsidR="009E57A4">
        <w:t xml:space="preserve"> object</w:t>
      </w:r>
    </w:p>
    <w:p w:rsidR="005F01DC" w:rsidRDefault="0070495A">
      <w:pPr>
        <w:pStyle w:val="BodyText"/>
        <w:widowControl w:val="0"/>
        <w:numPr>
          <w:ilvl w:val="0"/>
          <w:numId w:val="49"/>
        </w:numPr>
        <w:suppressAutoHyphens/>
        <w:spacing w:line="240" w:lineRule="auto"/>
      </w:pPr>
      <w:r>
        <w:t>DTree</w:t>
      </w:r>
      <w:r w:rsidR="009E57A4">
        <w:t xml:space="preserve"> membership/object  name– name of the DTree</w:t>
      </w:r>
    </w:p>
    <w:p w:rsidR="005F01DC" w:rsidRDefault="009E57A4">
      <w:pPr>
        <w:pStyle w:val="BodyText"/>
        <w:widowControl w:val="0"/>
        <w:numPr>
          <w:ilvl w:val="0"/>
          <w:numId w:val="49"/>
        </w:numPr>
        <w:suppressAutoHyphens/>
        <w:spacing w:line="240" w:lineRule="auto"/>
      </w:pPr>
      <w:r>
        <w:t>ICS flag – flag to set if ICS DTree</w:t>
      </w:r>
    </w:p>
    <w:p w:rsidR="00FF40D1" w:rsidRDefault="00FF40D1">
      <w:pPr>
        <w:pStyle w:val="BodyText"/>
        <w:widowControl w:val="0"/>
        <w:suppressAutoHyphens/>
        <w:spacing w:line="240" w:lineRule="auto"/>
      </w:pPr>
    </w:p>
    <w:p w:rsidR="005F01DC" w:rsidRDefault="00A47C2D">
      <w:pPr>
        <w:pStyle w:val="BodyText"/>
        <w:numPr>
          <w:ilvl w:val="0"/>
          <w:numId w:val="43"/>
        </w:numPr>
        <w:rPr>
          <w:u w:val="single"/>
        </w:rPr>
      </w:pPr>
      <w:r>
        <w:rPr>
          <w:u w:val="single"/>
        </w:rPr>
        <w:t xml:space="preserve">Journey Step </w:t>
      </w:r>
      <w:r w:rsidRPr="00D27873">
        <w:rPr>
          <w:u w:val="single"/>
        </w:rPr>
        <w:t>table</w:t>
      </w:r>
    </w:p>
    <w:p w:rsidR="00FF40D1" w:rsidRDefault="00FF40D1">
      <w:pPr>
        <w:pStyle w:val="BodyText"/>
        <w:widowControl w:val="0"/>
        <w:suppressAutoHyphens/>
        <w:spacing w:line="240" w:lineRule="auto"/>
      </w:pPr>
    </w:p>
    <w:p w:rsidR="005F01DC" w:rsidRDefault="00A47C2D">
      <w:pPr>
        <w:pStyle w:val="BodyText"/>
        <w:widowControl w:val="0"/>
        <w:numPr>
          <w:ilvl w:val="0"/>
          <w:numId w:val="50"/>
        </w:numPr>
        <w:suppressAutoHyphens/>
        <w:spacing w:line="240" w:lineRule="auto"/>
      </w:pPr>
      <w:r>
        <w:t xml:space="preserve"> Journey id</w:t>
      </w:r>
    </w:p>
    <w:p w:rsidR="005F01DC" w:rsidRDefault="00A47C2D">
      <w:pPr>
        <w:pStyle w:val="BodyText"/>
        <w:widowControl w:val="0"/>
        <w:numPr>
          <w:ilvl w:val="0"/>
          <w:numId w:val="50"/>
        </w:numPr>
        <w:suppressAutoHyphens/>
        <w:spacing w:line="240" w:lineRule="auto"/>
      </w:pPr>
      <w:r>
        <w:t>Transaction id</w:t>
      </w:r>
    </w:p>
    <w:p w:rsidR="005F01DC" w:rsidRDefault="00A47C2D">
      <w:pPr>
        <w:pStyle w:val="BodyText"/>
        <w:widowControl w:val="0"/>
        <w:numPr>
          <w:ilvl w:val="0"/>
          <w:numId w:val="50"/>
        </w:numPr>
        <w:suppressAutoHyphens/>
        <w:spacing w:line="240" w:lineRule="auto"/>
      </w:pPr>
      <w:r>
        <w:t>Step no</w:t>
      </w:r>
    </w:p>
    <w:p w:rsidR="005F01DC" w:rsidRDefault="00A47C2D">
      <w:pPr>
        <w:pStyle w:val="BodyText"/>
        <w:widowControl w:val="0"/>
        <w:numPr>
          <w:ilvl w:val="0"/>
          <w:numId w:val="50"/>
        </w:numPr>
        <w:suppressAutoHyphens/>
        <w:spacing w:line="240" w:lineRule="auto"/>
      </w:pPr>
      <w:r>
        <w:t>Node id</w:t>
      </w:r>
    </w:p>
    <w:p w:rsidR="00B27C59" w:rsidRDefault="00B27C59">
      <w:pPr>
        <w:pStyle w:val="BodyText"/>
        <w:widowControl w:val="0"/>
        <w:numPr>
          <w:ilvl w:val="0"/>
          <w:numId w:val="50"/>
        </w:numPr>
        <w:suppressAutoHyphens/>
        <w:spacing w:line="240" w:lineRule="auto"/>
      </w:pPr>
      <w:r>
        <w:t>Connector ID</w:t>
      </w:r>
    </w:p>
    <w:p w:rsidR="005F01DC" w:rsidRDefault="0070495A">
      <w:pPr>
        <w:pStyle w:val="BodyText"/>
        <w:widowControl w:val="0"/>
        <w:numPr>
          <w:ilvl w:val="0"/>
          <w:numId w:val="50"/>
        </w:numPr>
        <w:suppressAutoHyphens/>
        <w:spacing w:line="240" w:lineRule="auto"/>
      </w:pPr>
      <w:r>
        <w:t>DTree</w:t>
      </w:r>
      <w:r w:rsidR="009E57A4">
        <w:t>-</w:t>
      </w:r>
      <w:r w:rsidR="00D27873">
        <w:t>entry flag</w:t>
      </w:r>
      <w:r w:rsidR="00D759BA">
        <w:t xml:space="preserve"> – will be set as ‘Y’ when DTree is </w:t>
      </w:r>
      <w:r w:rsidR="009E57A4">
        <w:t>re-</w:t>
      </w:r>
      <w:r w:rsidR="00D759BA">
        <w:t>entered</w:t>
      </w:r>
    </w:p>
    <w:p w:rsidR="005F01DC" w:rsidRDefault="0070495A">
      <w:pPr>
        <w:pStyle w:val="BodyText"/>
        <w:widowControl w:val="0"/>
        <w:numPr>
          <w:ilvl w:val="0"/>
          <w:numId w:val="50"/>
        </w:numPr>
        <w:suppressAutoHyphens/>
        <w:spacing w:line="240" w:lineRule="auto"/>
      </w:pPr>
      <w:r>
        <w:t>DT</w:t>
      </w:r>
      <w:r w:rsidR="00D27873">
        <w:t>ree</w:t>
      </w:r>
      <w:r w:rsidR="00A84907">
        <w:t>last</w:t>
      </w:r>
      <w:r w:rsidR="00D27873">
        <w:t>exit flag</w:t>
      </w:r>
      <w:r w:rsidR="00D759BA">
        <w:t xml:space="preserve"> – will be set as ‘Y’ when DTree is exited</w:t>
      </w:r>
    </w:p>
    <w:p w:rsidR="005F01DC" w:rsidRDefault="0070495A">
      <w:pPr>
        <w:pStyle w:val="BodyText"/>
        <w:widowControl w:val="0"/>
        <w:numPr>
          <w:ilvl w:val="0"/>
          <w:numId w:val="50"/>
        </w:numPr>
        <w:suppressAutoHyphens/>
        <w:spacing w:line="240" w:lineRule="auto"/>
      </w:pPr>
      <w:r>
        <w:t>DT</w:t>
      </w:r>
      <w:r w:rsidR="00D8363E">
        <w:t>r</w:t>
      </w:r>
      <w:r w:rsidR="00D27873">
        <w:t>ee</w:t>
      </w:r>
      <w:r w:rsidR="00A84907">
        <w:t>last</w:t>
      </w:r>
      <w:r w:rsidR="00D27873">
        <w:t>exit reason</w:t>
      </w:r>
      <w:r w:rsidR="00D759BA">
        <w:t xml:space="preserve"> –</w:t>
      </w:r>
    </w:p>
    <w:p w:rsidR="004A70D2" w:rsidRDefault="0070495A" w:rsidP="00430B34">
      <w:pPr>
        <w:pStyle w:val="BodyText"/>
        <w:widowControl w:val="0"/>
        <w:numPr>
          <w:ilvl w:val="0"/>
          <w:numId w:val="119"/>
        </w:numPr>
        <w:suppressAutoHyphens/>
        <w:spacing w:line="240" w:lineRule="auto"/>
      </w:pPr>
      <w:r>
        <w:t xml:space="preserve">FAQ </w:t>
      </w:r>
      <w:r w:rsidR="00D25A56">
        <w:t>click</w:t>
      </w:r>
    </w:p>
    <w:p w:rsidR="004A70D2" w:rsidRDefault="00D25A56" w:rsidP="00430B34">
      <w:pPr>
        <w:pStyle w:val="BodyText"/>
        <w:widowControl w:val="0"/>
        <w:numPr>
          <w:ilvl w:val="0"/>
          <w:numId w:val="119"/>
        </w:numPr>
        <w:suppressAutoHyphens/>
        <w:spacing w:line="240" w:lineRule="auto"/>
      </w:pPr>
      <w:r>
        <w:t>maxReprompt reached</w:t>
      </w:r>
      <w:r w:rsidR="004B5C48">
        <w:tab/>
      </w:r>
      <w:r w:rsidR="004B5C48">
        <w:tab/>
      </w:r>
    </w:p>
    <w:p w:rsidR="005F01DC" w:rsidRDefault="0070495A">
      <w:pPr>
        <w:pStyle w:val="BodyText"/>
        <w:widowControl w:val="0"/>
        <w:numPr>
          <w:ilvl w:val="0"/>
          <w:numId w:val="50"/>
        </w:numPr>
        <w:suppressAutoHyphens/>
        <w:spacing w:line="240" w:lineRule="auto"/>
      </w:pPr>
      <w:r>
        <w:t>DTree</w:t>
      </w:r>
      <w:r w:rsidR="00A84907">
        <w:t xml:space="preserve"> termination flag</w:t>
      </w:r>
    </w:p>
    <w:p w:rsidR="005F01DC" w:rsidRDefault="0070495A">
      <w:pPr>
        <w:pStyle w:val="BodyText"/>
        <w:widowControl w:val="0"/>
        <w:numPr>
          <w:ilvl w:val="0"/>
          <w:numId w:val="50"/>
        </w:numPr>
        <w:suppressAutoHyphens/>
        <w:spacing w:line="240" w:lineRule="auto"/>
      </w:pPr>
      <w:r>
        <w:t>DTree</w:t>
      </w:r>
      <w:r w:rsidR="00A84907">
        <w:t xml:space="preserve"> termination reason</w:t>
      </w:r>
    </w:p>
    <w:p w:rsidR="00FF40D1" w:rsidRDefault="00A84907" w:rsidP="0014704B">
      <w:pPr>
        <w:pStyle w:val="BodyText"/>
        <w:widowControl w:val="0"/>
        <w:numPr>
          <w:ilvl w:val="0"/>
          <w:numId w:val="119"/>
        </w:numPr>
        <w:suppressAutoHyphens/>
        <w:spacing w:line="240" w:lineRule="auto"/>
      </w:pPr>
      <w:r>
        <w:t xml:space="preserve">regular termination </w:t>
      </w:r>
    </w:p>
    <w:p w:rsidR="00FF40D1" w:rsidRDefault="00A84907" w:rsidP="0014704B">
      <w:pPr>
        <w:pStyle w:val="BodyText"/>
        <w:widowControl w:val="0"/>
        <w:numPr>
          <w:ilvl w:val="0"/>
          <w:numId w:val="119"/>
        </w:numPr>
        <w:suppressAutoHyphens/>
        <w:spacing w:line="240" w:lineRule="auto"/>
      </w:pPr>
      <w:r>
        <w:t>session timeout</w:t>
      </w:r>
    </w:p>
    <w:p w:rsidR="00FF40D1" w:rsidRDefault="00A84907" w:rsidP="0014704B">
      <w:pPr>
        <w:pStyle w:val="BodyText"/>
        <w:widowControl w:val="0"/>
        <w:numPr>
          <w:ilvl w:val="0"/>
          <w:numId w:val="119"/>
        </w:numPr>
        <w:suppressAutoHyphens/>
        <w:spacing w:line="240" w:lineRule="auto"/>
      </w:pPr>
      <w:r>
        <w:t xml:space="preserve">session timeout while </w:t>
      </w:r>
      <w:r w:rsidR="00A47C2D">
        <w:t>current</w:t>
      </w:r>
    </w:p>
    <w:p w:rsidR="005F01DC" w:rsidRDefault="00D27873">
      <w:pPr>
        <w:pStyle w:val="BodyText"/>
        <w:widowControl w:val="0"/>
        <w:numPr>
          <w:ilvl w:val="0"/>
          <w:numId w:val="50"/>
        </w:numPr>
        <w:suppressAutoHyphens/>
        <w:spacing w:line="240" w:lineRule="auto"/>
      </w:pPr>
      <w:r>
        <w:t xml:space="preserve">part of </w:t>
      </w:r>
      <w:r w:rsidR="00461570">
        <w:t>DTree</w:t>
      </w:r>
      <w:r>
        <w:t xml:space="preserve"> path flag</w:t>
      </w:r>
      <w:r w:rsidR="00D759BA">
        <w:t xml:space="preserve"> –Set when node is part of the path.</w:t>
      </w:r>
    </w:p>
    <w:p w:rsidR="005F01DC" w:rsidRDefault="00A47C2D">
      <w:pPr>
        <w:pStyle w:val="BodyText"/>
        <w:widowControl w:val="0"/>
        <w:numPr>
          <w:ilvl w:val="0"/>
          <w:numId w:val="50"/>
        </w:numPr>
        <w:suppressAutoHyphens/>
        <w:spacing w:line="240" w:lineRule="auto"/>
      </w:pPr>
      <w:r>
        <w:t>D</w:t>
      </w:r>
      <w:r w:rsidR="0070495A">
        <w:t>T</w:t>
      </w:r>
      <w:r w:rsidR="00D27873">
        <w:t>reereprompting flag</w:t>
      </w:r>
      <w:r w:rsidR="00D759BA">
        <w:t xml:space="preserve"> – Will be set as ‘Y’ when the node is re-prompted.</w:t>
      </w:r>
    </w:p>
    <w:p w:rsidR="00A47C2D" w:rsidRDefault="00A47C2D" w:rsidP="00572E75">
      <w:pPr>
        <w:pStyle w:val="NoSpacing"/>
        <w:rPr>
          <w:rFonts w:ascii="Times New Roman" w:eastAsia="Times New Roman" w:hAnsi="Times New Roman" w:cs="Times New Roman"/>
          <w:kern w:val="0"/>
          <w:sz w:val="22"/>
          <w:lang w:val="en-US" w:bidi="ar-SA"/>
        </w:rPr>
      </w:pPr>
    </w:p>
    <w:p w:rsidR="00572E75" w:rsidRPr="007232CB" w:rsidRDefault="00572E75" w:rsidP="00572E75">
      <w:pPr>
        <w:pStyle w:val="NoSpacing"/>
        <w:rPr>
          <w:rFonts w:ascii="Times New Roman" w:eastAsia="Times New Roman" w:hAnsi="Times New Roman" w:cs="Times New Roman"/>
          <w:kern w:val="0"/>
          <w:sz w:val="22"/>
          <w:lang w:val="en-US" w:bidi="ar-SA"/>
        </w:rPr>
      </w:pPr>
      <w:r w:rsidRPr="007232CB">
        <w:rPr>
          <w:rFonts w:ascii="Times New Roman" w:eastAsia="Times New Roman" w:hAnsi="Times New Roman" w:cs="Times New Roman"/>
          <w:kern w:val="0"/>
          <w:sz w:val="22"/>
          <w:lang w:val="en-US" w:bidi="ar-SA"/>
        </w:rPr>
        <w:lastRenderedPageBreak/>
        <w:t>Journey is the list of all the nodes traversed whereas path is the list of all nodes traversed excluding the nodes that were reversed travelled using the back button or nodes revisited due to re-prompting.</w:t>
      </w:r>
    </w:p>
    <w:p w:rsidR="000B2C67" w:rsidRDefault="000B2C67" w:rsidP="002B0DEF">
      <w:pPr>
        <w:rPr>
          <w:rFonts w:ascii="Times New Roman" w:hAnsi="Times New Roman"/>
          <w:sz w:val="22"/>
          <w:szCs w:val="20"/>
          <w:u w:val="single"/>
          <w:lang w:val="en-US"/>
        </w:rPr>
      </w:pPr>
    </w:p>
    <w:p w:rsidR="000B2C67" w:rsidRDefault="000B2C67" w:rsidP="002B0DEF">
      <w:pPr>
        <w:rPr>
          <w:rFonts w:ascii="Times New Roman" w:hAnsi="Times New Roman"/>
          <w:sz w:val="22"/>
          <w:szCs w:val="20"/>
          <w:u w:val="single"/>
          <w:lang w:val="en-US"/>
        </w:rPr>
      </w:pPr>
    </w:p>
    <w:p w:rsidR="00572E75" w:rsidRPr="001C0C07" w:rsidRDefault="006B4D49" w:rsidP="002B0DEF">
      <w:pPr>
        <w:rPr>
          <w:rFonts w:ascii="Times New Roman" w:hAnsi="Times New Roman"/>
          <w:sz w:val="22"/>
          <w:szCs w:val="20"/>
          <w:u w:val="single"/>
          <w:lang w:val="en-US"/>
        </w:rPr>
      </w:pPr>
      <w:r w:rsidRPr="006B4D49">
        <w:rPr>
          <w:rFonts w:ascii="Times New Roman" w:hAnsi="Times New Roman"/>
          <w:noProof/>
          <w:sz w:val="22"/>
          <w:szCs w:val="20"/>
          <w:u w:val="single"/>
          <w:lang w:val="de-DE" w:eastAsia="de-DE"/>
        </w:rPr>
        <w:pict>
          <v:oval id="Oval 2" o:spid="_x0000_s1026" style="position:absolute;margin-left:352.5pt;margin-top:-.15pt;width:40.5pt;height:24.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">
            <v:textbox style="mso-next-textbox:#Oval 2">
              <w:txbxContent>
                <w:p w:rsidR="00B41816" w:rsidRDefault="00B41816">
                  <w:r>
                    <w:t>1</w:t>
                  </w:r>
                </w:p>
              </w:txbxContent>
            </v:textbox>
          </v:oval>
        </w:pict>
      </w:r>
      <w:r w:rsidR="005D648C" w:rsidRPr="001C0C07">
        <w:rPr>
          <w:rFonts w:ascii="Times New Roman" w:hAnsi="Times New Roman"/>
          <w:sz w:val="22"/>
          <w:szCs w:val="20"/>
          <w:u w:val="single"/>
          <w:lang w:val="en-US"/>
        </w:rPr>
        <w:t>Example</w:t>
      </w:r>
    </w:p>
    <w:p w:rsidR="005D648C" w:rsidRDefault="006B4D49" w:rsidP="002B0DEF">
      <w:pPr>
        <w:rPr>
          <w:u w:val="single"/>
          <w:lang w:val="en-US"/>
        </w:rPr>
      </w:pPr>
      <w:r w:rsidRPr="006B4D49">
        <w:rPr>
          <w:noProof/>
          <w:u w:val="single"/>
          <w:lang w:val="de-DE" w:eastAsia="de-DE"/>
        </w:rPr>
        <w:pict>
          <v:shapetype id="_x0000_t32" coordsize="21600,21600" o:spt="32" o:oned="t" path="m,l21600,21600e" filled="f">
            <v:path arrowok="t" fillok="f" o:connecttype="none"/>
            <o:lock v:ext="edit" shapetype="t"/>
          </v:shapetype>
          <v:shape id="AutoShape 7" o:spid="_x0000_s1042" type="#_x0000_t32" style="position:absolute;margin-left:329.25pt;margin-top:1.35pt;width:29.25pt;height:12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" strokecolor="blue"/>
        </w:pict>
      </w:r>
      <w:r w:rsidRPr="006B4D49">
        <w:rPr>
          <w:noProof/>
          <w:u w:val="single"/>
          <w:lang w:val="de-DE" w:eastAsia="de-DE"/>
        </w:rPr>
        <w:pict>
          <v:oval id="Oval 3" o:spid="_x0000_s1027" style="position:absolute;margin-left:300.75pt;margin-top:6.6pt;width:40.5pt;height:24.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">
            <v:textbox style="mso-next-textbox:#Oval 3">
              <w:txbxContent>
                <w:p w:rsidR="00B41816" w:rsidRDefault="00B41816" w:rsidP="005D648C">
                  <w:r>
                    <w:t>2</w:t>
                  </w:r>
                </w:p>
                <w:p w:rsidR="00B41816" w:rsidRDefault="00B41816" w:rsidP="005D648C"/>
              </w:txbxContent>
            </v:textbox>
          </v:oval>
        </w:pict>
      </w:r>
    </w:p>
    <w:p w:rsidR="005D648C" w:rsidRPr="004F6789" w:rsidRDefault="006B4D49" w:rsidP="002B0DEF">
      <w:pPr>
        <w:rPr>
          <w:rFonts w:ascii="Times New Roman" w:hAnsi="Times New Roman"/>
          <w:sz w:val="22"/>
          <w:szCs w:val="20"/>
          <w:lang w:val="en-US"/>
        </w:rPr>
      </w:pPr>
      <w:r w:rsidRPr="006B4D49">
        <w:rPr>
          <w:rFonts w:ascii="Times New Roman" w:hAnsi="Times New Roman"/>
          <w:noProof/>
          <w:sz w:val="22"/>
          <w:szCs w:val="20"/>
          <w:lang w:val="de-DE" w:eastAsia="de-DE"/>
        </w:rPr>
        <w:pict>
          <v:shape id="AutoShape 8" o:spid="_x0000_s1041" type="#_x0000_t32" style="position:absolute;margin-left:286.5pt;margin-top:7.35pt;width:21.75pt;height:11.25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" strokecolor="blue"/>
        </w:pict>
      </w:r>
      <w:r w:rsidRPr="006B4D49">
        <w:rPr>
          <w:rFonts w:ascii="Times New Roman" w:hAnsi="Times New Roman"/>
          <w:noProof/>
          <w:sz w:val="22"/>
          <w:szCs w:val="20"/>
          <w:lang w:val="de-DE" w:eastAsia="de-DE"/>
        </w:rPr>
        <w:pict>
          <v:oval id="Oval 4" o:spid="_x0000_s1028" style="position:absolute;margin-left:255pt;margin-top:13.35pt;width:40.5pt;height:24.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">
            <v:textbox style="mso-next-textbox:#Oval 4">
              <w:txbxContent>
                <w:p w:rsidR="00B41816" w:rsidRDefault="00B41816" w:rsidP="005D648C">
                  <w:r>
                    <w:t>3</w:t>
                  </w:r>
                </w:p>
                <w:p w:rsidR="00B41816" w:rsidRDefault="00B41816" w:rsidP="005D648C"/>
                <w:p w:rsidR="00B41816" w:rsidRDefault="00B41816" w:rsidP="005D648C"/>
              </w:txbxContent>
            </v:textbox>
          </v:oval>
        </w:pict>
      </w:r>
      <w:r w:rsidR="005D648C" w:rsidRPr="004F6789">
        <w:rPr>
          <w:rFonts w:ascii="Times New Roman" w:hAnsi="Times New Roman"/>
          <w:sz w:val="22"/>
          <w:szCs w:val="20"/>
          <w:lang w:val="en-US"/>
        </w:rPr>
        <w:t>User traverse</w:t>
      </w:r>
      <w:r w:rsidR="004F6789" w:rsidRPr="004F6789">
        <w:rPr>
          <w:rFonts w:ascii="Times New Roman" w:hAnsi="Times New Roman"/>
          <w:sz w:val="22"/>
          <w:szCs w:val="20"/>
          <w:lang w:val="en-US"/>
        </w:rPr>
        <w:t>s</w:t>
      </w:r>
      <w:r w:rsidR="005D648C" w:rsidRPr="004F6789">
        <w:rPr>
          <w:rFonts w:ascii="Times New Roman" w:hAnsi="Times New Roman"/>
          <w:sz w:val="22"/>
          <w:szCs w:val="20"/>
          <w:lang w:val="en-US"/>
        </w:rPr>
        <w:t xml:space="preserve"> to node 4, then click</w:t>
      </w:r>
      <w:r w:rsidR="004F6789" w:rsidRPr="004F6789">
        <w:rPr>
          <w:rFonts w:ascii="Times New Roman" w:hAnsi="Times New Roman"/>
          <w:sz w:val="22"/>
          <w:szCs w:val="20"/>
          <w:lang w:val="en-US"/>
        </w:rPr>
        <w:t>s</w:t>
      </w:r>
      <w:r w:rsidR="005D648C" w:rsidRPr="004F6789">
        <w:rPr>
          <w:rFonts w:ascii="Times New Roman" w:hAnsi="Times New Roman"/>
          <w:sz w:val="22"/>
          <w:szCs w:val="20"/>
          <w:lang w:val="en-US"/>
        </w:rPr>
        <w:t xml:space="preserve"> back button </w:t>
      </w:r>
    </w:p>
    <w:p w:rsidR="005D648C" w:rsidRPr="004F6789" w:rsidRDefault="006B4D49" w:rsidP="002B0DEF">
      <w:pPr>
        <w:rPr>
          <w:rFonts w:ascii="Times New Roman" w:hAnsi="Times New Roman"/>
          <w:i/>
          <w:sz w:val="22"/>
          <w:szCs w:val="20"/>
          <w:lang w:val="en-US"/>
        </w:rPr>
      </w:pPr>
      <w:r w:rsidRPr="006B4D49">
        <w:rPr>
          <w:rFonts w:ascii="Times New Roman" w:hAnsi="Times New Roman"/>
          <w:noProof/>
          <w:sz w:val="22"/>
          <w:szCs w:val="20"/>
          <w:lang w:val="de-DE" w:eastAsia="de-DE"/>
        </w:rPr>
        <w:pict>
          <v:shape id="AutoShape 10" o:spid="_x0000_s1040" type="#_x0000_t32" style="position:absolute;margin-left:286.5pt;margin-top:12.6pt;width:21.75pt;height:1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" strokecolor="blue"/>
        </w:pict>
      </w:r>
      <w:r w:rsidRPr="006B4D49">
        <w:rPr>
          <w:rFonts w:ascii="Times New Roman" w:hAnsi="Times New Roman"/>
          <w:noProof/>
          <w:sz w:val="22"/>
          <w:szCs w:val="20"/>
          <w:lang w:val="de-DE" w:eastAsia="de-DE"/>
        </w:rPr>
        <w:pict>
          <v:shape id="AutoShape 9" o:spid="_x0000_s1039" type="#_x0000_t32" style="position:absolute;margin-left:237pt;margin-top:12.6pt;width:21.75pt;height:11.2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"/>
        </w:pict>
      </w:r>
      <w:r w:rsidR="005D648C" w:rsidRPr="004F6789">
        <w:rPr>
          <w:rFonts w:ascii="Times New Roman" w:hAnsi="Times New Roman"/>
          <w:sz w:val="22"/>
          <w:szCs w:val="20"/>
          <w:lang w:val="en-US"/>
        </w:rPr>
        <w:t>to</w:t>
      </w:r>
      <w:r w:rsidR="004F6789" w:rsidRPr="004F6789">
        <w:rPr>
          <w:rFonts w:ascii="Times New Roman" w:hAnsi="Times New Roman"/>
          <w:sz w:val="22"/>
          <w:szCs w:val="20"/>
          <w:lang w:val="en-US"/>
        </w:rPr>
        <w:t>go</w:t>
      </w:r>
      <w:r w:rsidR="005D648C" w:rsidRPr="004F6789">
        <w:rPr>
          <w:rFonts w:ascii="Times New Roman" w:hAnsi="Times New Roman"/>
          <w:sz w:val="22"/>
          <w:szCs w:val="20"/>
          <w:lang w:val="en-US"/>
        </w:rPr>
        <w:t xml:space="preserve">back to node 3 </w:t>
      </w:r>
      <w:r w:rsidR="004F6789" w:rsidRPr="004F6789">
        <w:rPr>
          <w:rFonts w:ascii="Times New Roman" w:hAnsi="Times New Roman"/>
          <w:i/>
          <w:sz w:val="22"/>
          <w:szCs w:val="20"/>
          <w:lang w:val="en-US"/>
        </w:rPr>
        <w:t>(</w:t>
      </w:r>
      <w:r w:rsidR="005D648C" w:rsidRPr="004F6789">
        <w:rPr>
          <w:rFonts w:ascii="Times New Roman" w:hAnsi="Times New Roman"/>
          <w:i/>
          <w:sz w:val="22"/>
          <w:szCs w:val="20"/>
          <w:lang w:val="en-US"/>
        </w:rPr>
        <w:t>Refer use case 5.8 DTree</w:t>
      </w:r>
    </w:p>
    <w:p w:rsidR="005D648C" w:rsidRPr="004F6789" w:rsidRDefault="006B4D49" w:rsidP="002B0DEF">
      <w:pPr>
        <w:rPr>
          <w:rFonts w:ascii="Times New Roman" w:hAnsi="Times New Roman"/>
          <w:i/>
          <w:sz w:val="22"/>
          <w:szCs w:val="20"/>
          <w:lang w:val="en-US"/>
        </w:rPr>
      </w:pPr>
      <w:r w:rsidRPr="006B4D49">
        <w:rPr>
          <w:rFonts w:ascii="Times New Roman" w:hAnsi="Times New Roman"/>
          <w:i/>
          <w:noProof/>
          <w:sz w:val="22"/>
          <w:szCs w:val="20"/>
          <w:lang w:val="de-DE" w:eastAsia="de-DE"/>
        </w:rPr>
        <w:pict>
          <v:oval id="Oval 6" o:spid="_x0000_s1029" style="position:absolute;margin-left:295.5pt;margin-top:5.85pt;width:40.5pt;height:24.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">
            <v:textbox style="mso-next-textbox:#Oval 6">
              <w:txbxContent>
                <w:p w:rsidR="00B41816" w:rsidRDefault="00B41816" w:rsidP="005D648C">
                  <w:r>
                    <w:t>5</w:t>
                  </w:r>
                </w:p>
                <w:p w:rsidR="00B41816" w:rsidRDefault="00B41816" w:rsidP="005D648C"/>
                <w:p w:rsidR="00B41816" w:rsidRDefault="00B41816" w:rsidP="005D648C"/>
                <w:p w:rsidR="00B41816" w:rsidRDefault="00B41816" w:rsidP="005D648C"/>
                <w:p w:rsidR="00B41816" w:rsidRDefault="00B41816" w:rsidP="005D648C"/>
              </w:txbxContent>
            </v:textbox>
          </v:oval>
        </w:pict>
      </w:r>
      <w:r w:rsidRPr="006B4D49">
        <w:rPr>
          <w:rFonts w:ascii="Times New Roman" w:hAnsi="Times New Roman"/>
          <w:i/>
          <w:noProof/>
          <w:sz w:val="22"/>
          <w:szCs w:val="20"/>
          <w:lang w:val="de-DE" w:eastAsia="de-DE"/>
        </w:rPr>
        <w:pict>
          <v:oval id="Oval 5" o:spid="_x0000_s1030" style="position:absolute;margin-left:201.75pt;margin-top:2.1pt;width:40.5pt;height:24.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">
            <v:textbox style="mso-next-textbox:#Oval 5">
              <w:txbxContent>
                <w:p w:rsidR="00B41816" w:rsidRDefault="00B41816" w:rsidP="005D648C">
                  <w:r>
                    <w:t>4</w:t>
                  </w:r>
                </w:p>
                <w:p w:rsidR="00B41816" w:rsidRDefault="00B41816" w:rsidP="005D648C"/>
                <w:p w:rsidR="00B41816" w:rsidRDefault="00B41816" w:rsidP="005D648C"/>
                <w:p w:rsidR="00B41816" w:rsidRDefault="00B41816" w:rsidP="005D648C"/>
              </w:txbxContent>
            </v:textbox>
          </v:oval>
        </w:pict>
      </w:r>
      <w:r w:rsidR="005D648C" w:rsidRPr="004F6789">
        <w:rPr>
          <w:rFonts w:ascii="Times New Roman" w:hAnsi="Times New Roman"/>
          <w:i/>
          <w:sz w:val="22"/>
          <w:szCs w:val="20"/>
          <w:lang w:val="en-US"/>
        </w:rPr>
        <w:t>reversed/back navigation)</w:t>
      </w:r>
    </w:p>
    <w:p w:rsidR="005D648C" w:rsidRPr="004F6789" w:rsidRDefault="004F6789" w:rsidP="002B0DEF">
      <w:pPr>
        <w:rPr>
          <w:rFonts w:ascii="Times New Roman" w:hAnsi="Times New Roman"/>
          <w:sz w:val="22"/>
          <w:szCs w:val="20"/>
          <w:lang w:val="en-US"/>
        </w:rPr>
      </w:pPr>
      <w:r w:rsidRPr="004F6789">
        <w:rPr>
          <w:rFonts w:ascii="Times New Roman" w:hAnsi="Times New Roman"/>
          <w:sz w:val="22"/>
          <w:szCs w:val="20"/>
          <w:lang w:val="en-US"/>
        </w:rPr>
        <w:t>User then moves to node 5</w:t>
      </w:r>
    </w:p>
    <w:p w:rsidR="005D648C" w:rsidRPr="001C0C07" w:rsidRDefault="005D648C" w:rsidP="002B0DEF">
      <w:pPr>
        <w:rPr>
          <w:lang w:val="en-US"/>
        </w:rPr>
      </w:pPr>
    </w:p>
    <w:p w:rsidR="005D648C" w:rsidRPr="004F6789" w:rsidRDefault="004F6789" w:rsidP="002B0DEF">
      <w:pPr>
        <w:rPr>
          <w:rFonts w:ascii="Times New Roman" w:hAnsi="Times New Roman"/>
          <w:sz w:val="22"/>
          <w:szCs w:val="20"/>
          <w:lang w:val="en-US"/>
        </w:rPr>
      </w:pPr>
      <w:r w:rsidRPr="004F6789">
        <w:rPr>
          <w:rFonts w:ascii="Times New Roman" w:hAnsi="Times New Roman"/>
          <w:sz w:val="22"/>
          <w:szCs w:val="20"/>
          <w:lang w:val="en-US"/>
        </w:rPr>
        <w:t xml:space="preserve">So the journey Id will be as below. For node reversed travelled or re-prompted, path flag will be blank. </w:t>
      </w:r>
    </w:p>
    <w:tbl>
      <w:tblPr>
        <w:tblStyle w:val="TableGrid"/>
        <w:tblW w:w="0" w:type="auto"/>
        <w:tblLook w:val="04A0"/>
      </w:tblPr>
      <w:tblGrid>
        <w:gridCol w:w="843"/>
        <w:gridCol w:w="1193"/>
        <w:gridCol w:w="2426"/>
      </w:tblGrid>
      <w:tr w:rsidR="001C0C07" w:rsidTr="001C0C07">
        <w:tc>
          <w:tcPr>
            <w:tcW w:w="843" w:type="dxa"/>
          </w:tcPr>
          <w:p w:rsidR="001C0C07" w:rsidRPr="004F6789" w:rsidRDefault="001C0C07" w:rsidP="004F6789">
            <w:pPr>
              <w:rPr>
                <w:rFonts w:ascii="Times New Roman" w:hAnsi="Times New Roman"/>
                <w:b/>
                <w:sz w:val="22"/>
                <w:szCs w:val="20"/>
                <w:lang w:val="en-US"/>
              </w:rPr>
            </w:pPr>
            <w:r>
              <w:rPr>
                <w:rFonts w:ascii="Times New Roman" w:hAnsi="Times New Roman"/>
                <w:b/>
                <w:sz w:val="22"/>
                <w:szCs w:val="20"/>
                <w:lang w:val="en-US"/>
              </w:rPr>
              <w:t>Sr. No</w:t>
            </w:r>
          </w:p>
        </w:tc>
        <w:tc>
          <w:tcPr>
            <w:tcW w:w="1193" w:type="dxa"/>
          </w:tcPr>
          <w:p w:rsidR="001C0C07" w:rsidRPr="004F6789" w:rsidRDefault="001C0C07" w:rsidP="004F6789">
            <w:pPr>
              <w:rPr>
                <w:rFonts w:ascii="Times New Roman" w:hAnsi="Times New Roman"/>
                <w:b/>
                <w:sz w:val="22"/>
                <w:szCs w:val="20"/>
                <w:lang w:val="en-US"/>
              </w:rPr>
            </w:pPr>
            <w:r w:rsidRPr="004F6789">
              <w:rPr>
                <w:rFonts w:ascii="Times New Roman" w:hAnsi="Times New Roman"/>
                <w:b/>
                <w:sz w:val="22"/>
                <w:szCs w:val="20"/>
                <w:lang w:val="en-US"/>
              </w:rPr>
              <w:t>Journey I</w:t>
            </w:r>
            <w:r>
              <w:rPr>
                <w:rFonts w:ascii="Times New Roman" w:hAnsi="Times New Roman"/>
                <w:b/>
                <w:sz w:val="22"/>
                <w:szCs w:val="20"/>
                <w:lang w:val="en-US"/>
              </w:rPr>
              <w:t>d</w:t>
            </w:r>
          </w:p>
        </w:tc>
        <w:tc>
          <w:tcPr>
            <w:tcW w:w="2426" w:type="dxa"/>
          </w:tcPr>
          <w:p w:rsidR="001C0C07" w:rsidRPr="004F6789" w:rsidRDefault="001C0C07" w:rsidP="002B0DEF">
            <w:pPr>
              <w:rPr>
                <w:rFonts w:ascii="Times New Roman" w:hAnsi="Times New Roman"/>
                <w:b/>
                <w:sz w:val="22"/>
                <w:szCs w:val="20"/>
                <w:lang w:val="en-US"/>
              </w:rPr>
            </w:pPr>
            <w:r w:rsidRPr="004F6789">
              <w:rPr>
                <w:rFonts w:ascii="Times New Roman" w:hAnsi="Times New Roman"/>
                <w:b/>
                <w:sz w:val="22"/>
                <w:szCs w:val="20"/>
                <w:lang w:val="en-US"/>
              </w:rPr>
              <w:t>Flag to specify if it is part of the path</w:t>
            </w:r>
          </w:p>
        </w:tc>
      </w:tr>
      <w:tr w:rsidR="001C0C07" w:rsidTr="001C0C07">
        <w:tc>
          <w:tcPr>
            <w:tcW w:w="843" w:type="dxa"/>
          </w:tcPr>
          <w:p w:rsidR="001C0C07" w:rsidRPr="005D648C" w:rsidRDefault="00F61F0B" w:rsidP="002B0DEF">
            <w:pPr>
              <w:rPr>
                <w:lang w:val="en-US"/>
              </w:rPr>
            </w:pPr>
            <w:r>
              <w:rPr>
                <w:lang w:val="en-US"/>
              </w:rPr>
              <w:t>I</w:t>
            </w:r>
          </w:p>
        </w:tc>
        <w:tc>
          <w:tcPr>
            <w:tcW w:w="1193" w:type="dxa"/>
          </w:tcPr>
          <w:p w:rsidR="001C0C07" w:rsidRPr="005D648C" w:rsidRDefault="001C0C07" w:rsidP="002B0DEF">
            <w:pPr>
              <w:rPr>
                <w:lang w:val="en-US"/>
              </w:rPr>
            </w:pPr>
            <w:r w:rsidRPr="005D648C">
              <w:rPr>
                <w:lang w:val="en-US"/>
              </w:rPr>
              <w:t>1</w:t>
            </w:r>
          </w:p>
        </w:tc>
        <w:tc>
          <w:tcPr>
            <w:tcW w:w="2426" w:type="dxa"/>
          </w:tcPr>
          <w:p w:rsidR="001C0C07" w:rsidRPr="005D648C" w:rsidRDefault="001C0C07" w:rsidP="002B0DEF">
            <w:pPr>
              <w:rPr>
                <w:lang w:val="en-US"/>
              </w:rPr>
            </w:pPr>
            <w:r w:rsidRPr="005D648C">
              <w:rPr>
                <w:lang w:val="en-US"/>
              </w:rPr>
              <w:t>Y</w:t>
            </w:r>
          </w:p>
        </w:tc>
      </w:tr>
      <w:tr w:rsidR="001C0C07" w:rsidTr="001C0C07">
        <w:tc>
          <w:tcPr>
            <w:tcW w:w="843" w:type="dxa"/>
          </w:tcPr>
          <w:p w:rsidR="001C0C07" w:rsidRPr="005D648C" w:rsidRDefault="00F61F0B" w:rsidP="002B0DEF">
            <w:pPr>
              <w:rPr>
                <w:lang w:val="en-US"/>
              </w:rPr>
            </w:pPr>
            <w:r>
              <w:rPr>
                <w:lang w:val="en-US"/>
              </w:rPr>
              <w:t>I</w:t>
            </w:r>
            <w:r w:rsidR="001C0C07">
              <w:rPr>
                <w:lang w:val="en-US"/>
              </w:rPr>
              <w:t>i</w:t>
            </w:r>
          </w:p>
        </w:tc>
        <w:tc>
          <w:tcPr>
            <w:tcW w:w="1193" w:type="dxa"/>
          </w:tcPr>
          <w:p w:rsidR="001C0C07" w:rsidRPr="005D648C" w:rsidRDefault="001C0C07" w:rsidP="002B0DEF">
            <w:pPr>
              <w:rPr>
                <w:lang w:val="en-US"/>
              </w:rPr>
            </w:pPr>
            <w:r w:rsidRPr="005D648C">
              <w:rPr>
                <w:lang w:val="en-US"/>
              </w:rPr>
              <w:t>2</w:t>
            </w:r>
          </w:p>
        </w:tc>
        <w:tc>
          <w:tcPr>
            <w:tcW w:w="2426" w:type="dxa"/>
          </w:tcPr>
          <w:p w:rsidR="001C0C07" w:rsidRPr="005D648C" w:rsidRDefault="001C0C07" w:rsidP="002B0DEF">
            <w:pPr>
              <w:rPr>
                <w:lang w:val="en-US"/>
              </w:rPr>
            </w:pPr>
            <w:r w:rsidRPr="005D648C">
              <w:rPr>
                <w:lang w:val="en-US"/>
              </w:rPr>
              <w:t>Y</w:t>
            </w:r>
          </w:p>
        </w:tc>
      </w:tr>
      <w:tr w:rsidR="001C0C07" w:rsidTr="001C0C07">
        <w:tc>
          <w:tcPr>
            <w:tcW w:w="843" w:type="dxa"/>
          </w:tcPr>
          <w:p w:rsidR="001C0C07" w:rsidRPr="005D648C" w:rsidRDefault="00F61F0B" w:rsidP="002B0DEF">
            <w:pPr>
              <w:rPr>
                <w:lang w:val="en-US"/>
              </w:rPr>
            </w:pPr>
            <w:r>
              <w:rPr>
                <w:lang w:val="en-US"/>
              </w:rPr>
              <w:t>I</w:t>
            </w:r>
            <w:r w:rsidR="001C0C07">
              <w:rPr>
                <w:lang w:val="en-US"/>
              </w:rPr>
              <w:t>ii</w:t>
            </w:r>
          </w:p>
        </w:tc>
        <w:tc>
          <w:tcPr>
            <w:tcW w:w="1193" w:type="dxa"/>
          </w:tcPr>
          <w:p w:rsidR="001C0C07" w:rsidRPr="005D648C" w:rsidRDefault="001C0C07" w:rsidP="002B0DEF">
            <w:pPr>
              <w:rPr>
                <w:lang w:val="en-US"/>
              </w:rPr>
            </w:pPr>
            <w:r w:rsidRPr="005D648C">
              <w:rPr>
                <w:lang w:val="en-US"/>
              </w:rPr>
              <w:t>3</w:t>
            </w:r>
          </w:p>
        </w:tc>
        <w:tc>
          <w:tcPr>
            <w:tcW w:w="2426" w:type="dxa"/>
          </w:tcPr>
          <w:p w:rsidR="001C0C07" w:rsidRPr="005D648C" w:rsidRDefault="001C0C07" w:rsidP="002B0DEF">
            <w:pPr>
              <w:rPr>
                <w:lang w:val="en-US"/>
              </w:rPr>
            </w:pPr>
            <w:r w:rsidRPr="005D648C">
              <w:rPr>
                <w:lang w:val="en-US"/>
              </w:rPr>
              <w:t>Y</w:t>
            </w:r>
          </w:p>
        </w:tc>
      </w:tr>
      <w:tr w:rsidR="001C0C07" w:rsidTr="001C0C07">
        <w:tc>
          <w:tcPr>
            <w:tcW w:w="843" w:type="dxa"/>
          </w:tcPr>
          <w:p w:rsidR="001C0C07" w:rsidRPr="005D648C" w:rsidRDefault="00F61F0B" w:rsidP="002B0DEF">
            <w:pPr>
              <w:rPr>
                <w:lang w:val="en-US"/>
              </w:rPr>
            </w:pPr>
            <w:r>
              <w:rPr>
                <w:lang w:val="en-US"/>
              </w:rPr>
              <w:t>I</w:t>
            </w:r>
            <w:r w:rsidR="001C0C07">
              <w:rPr>
                <w:lang w:val="en-US"/>
              </w:rPr>
              <w:t>v</w:t>
            </w:r>
          </w:p>
        </w:tc>
        <w:tc>
          <w:tcPr>
            <w:tcW w:w="1193" w:type="dxa"/>
          </w:tcPr>
          <w:p w:rsidR="001C0C07" w:rsidRPr="005D648C" w:rsidRDefault="001C0C07" w:rsidP="002B0DEF">
            <w:pPr>
              <w:rPr>
                <w:lang w:val="en-US"/>
              </w:rPr>
            </w:pPr>
            <w:r w:rsidRPr="005D648C">
              <w:rPr>
                <w:lang w:val="en-US"/>
              </w:rPr>
              <w:t>4</w:t>
            </w:r>
          </w:p>
        </w:tc>
        <w:tc>
          <w:tcPr>
            <w:tcW w:w="2426" w:type="dxa"/>
          </w:tcPr>
          <w:p w:rsidR="001C0C07" w:rsidRDefault="001C0C07" w:rsidP="002B0DEF">
            <w:pPr>
              <w:rPr>
                <w:u w:val="single"/>
                <w:lang w:val="en-US"/>
              </w:rPr>
            </w:pPr>
          </w:p>
        </w:tc>
      </w:tr>
      <w:tr w:rsidR="001C0C07" w:rsidTr="001C0C07">
        <w:tc>
          <w:tcPr>
            <w:tcW w:w="843" w:type="dxa"/>
          </w:tcPr>
          <w:p w:rsidR="001C0C07" w:rsidRPr="005D648C" w:rsidRDefault="00F61F0B" w:rsidP="002B0DEF">
            <w:pPr>
              <w:rPr>
                <w:lang w:val="en-US"/>
              </w:rPr>
            </w:pPr>
            <w:r>
              <w:rPr>
                <w:lang w:val="en-US"/>
              </w:rPr>
              <w:t>V</w:t>
            </w:r>
          </w:p>
        </w:tc>
        <w:tc>
          <w:tcPr>
            <w:tcW w:w="1193" w:type="dxa"/>
          </w:tcPr>
          <w:p w:rsidR="001C0C07" w:rsidRPr="005D648C" w:rsidRDefault="001C0C07" w:rsidP="002B0DEF">
            <w:pPr>
              <w:rPr>
                <w:lang w:val="en-US"/>
              </w:rPr>
            </w:pPr>
            <w:r w:rsidRPr="005D648C">
              <w:rPr>
                <w:lang w:val="en-US"/>
              </w:rPr>
              <w:t>3</w:t>
            </w:r>
          </w:p>
        </w:tc>
        <w:tc>
          <w:tcPr>
            <w:tcW w:w="2426" w:type="dxa"/>
          </w:tcPr>
          <w:p w:rsidR="001C0C07" w:rsidRDefault="001C0C07" w:rsidP="002B0DEF">
            <w:pPr>
              <w:rPr>
                <w:u w:val="single"/>
                <w:lang w:val="en-US"/>
              </w:rPr>
            </w:pPr>
          </w:p>
        </w:tc>
      </w:tr>
      <w:tr w:rsidR="001C0C07" w:rsidTr="001C0C07">
        <w:tc>
          <w:tcPr>
            <w:tcW w:w="843" w:type="dxa"/>
          </w:tcPr>
          <w:p w:rsidR="001C0C07" w:rsidRPr="005D648C" w:rsidRDefault="00F61F0B" w:rsidP="002B0DEF">
            <w:pPr>
              <w:rPr>
                <w:lang w:val="en-US"/>
              </w:rPr>
            </w:pPr>
            <w:r>
              <w:rPr>
                <w:lang w:val="en-US"/>
              </w:rPr>
              <w:t>V</w:t>
            </w:r>
            <w:r w:rsidR="001C0C07">
              <w:rPr>
                <w:lang w:val="en-US"/>
              </w:rPr>
              <w:t>i</w:t>
            </w:r>
          </w:p>
        </w:tc>
        <w:tc>
          <w:tcPr>
            <w:tcW w:w="1193" w:type="dxa"/>
          </w:tcPr>
          <w:p w:rsidR="001C0C07" w:rsidRPr="005D648C" w:rsidRDefault="001C0C07" w:rsidP="002B0DEF">
            <w:pPr>
              <w:rPr>
                <w:lang w:val="en-US"/>
              </w:rPr>
            </w:pPr>
            <w:r w:rsidRPr="005D648C">
              <w:rPr>
                <w:lang w:val="en-US"/>
              </w:rPr>
              <w:t>5</w:t>
            </w:r>
          </w:p>
        </w:tc>
        <w:tc>
          <w:tcPr>
            <w:tcW w:w="2426" w:type="dxa"/>
          </w:tcPr>
          <w:p w:rsidR="001C0C07" w:rsidRPr="005D648C" w:rsidRDefault="001C0C07" w:rsidP="002B0DEF">
            <w:pPr>
              <w:rPr>
                <w:lang w:val="en-US"/>
              </w:rPr>
            </w:pPr>
            <w:r w:rsidRPr="005D648C">
              <w:rPr>
                <w:lang w:val="en-US"/>
              </w:rPr>
              <w:t>Y</w:t>
            </w:r>
          </w:p>
        </w:tc>
      </w:tr>
    </w:tbl>
    <w:tbl>
      <w:tblPr>
        <w:tblStyle w:val="TableGrid"/>
        <w:tblpPr w:leftFromText="180" w:rightFromText="180" w:vertAnchor="text" w:horzAnchor="page" w:tblpX="6508" w:tblpY="-2825"/>
        <w:tblW w:w="0" w:type="auto"/>
        <w:tblLook w:val="04A0"/>
      </w:tblPr>
      <w:tblGrid>
        <w:gridCol w:w="1728"/>
      </w:tblGrid>
      <w:tr w:rsidR="001C0C07" w:rsidTr="001C0C07">
        <w:tc>
          <w:tcPr>
            <w:tcW w:w="1728" w:type="dxa"/>
          </w:tcPr>
          <w:p w:rsidR="001C0C07" w:rsidRPr="004F6789" w:rsidRDefault="001C0C07" w:rsidP="001C0C07">
            <w:pPr>
              <w:rPr>
                <w:b/>
                <w:lang w:val="en-US"/>
              </w:rPr>
            </w:pPr>
            <w:r w:rsidRPr="004F6789">
              <w:rPr>
                <w:rFonts w:ascii="Times New Roman" w:hAnsi="Times New Roman"/>
                <w:b/>
                <w:sz w:val="22"/>
                <w:szCs w:val="20"/>
                <w:lang w:val="en-US"/>
              </w:rPr>
              <w:t>Path will be journey id where path flag =’Y’</w:t>
            </w:r>
          </w:p>
        </w:tc>
      </w:tr>
      <w:tr w:rsidR="001C0C07" w:rsidTr="001C0C07">
        <w:tc>
          <w:tcPr>
            <w:tcW w:w="1728" w:type="dxa"/>
          </w:tcPr>
          <w:p w:rsidR="001C0C07" w:rsidRPr="004F6789" w:rsidRDefault="001C0C07" w:rsidP="001C0C07">
            <w:pPr>
              <w:rPr>
                <w:lang w:val="en-US"/>
              </w:rPr>
            </w:pPr>
            <w:r w:rsidRPr="004F6789">
              <w:rPr>
                <w:lang w:val="en-US"/>
              </w:rPr>
              <w:t>1</w:t>
            </w:r>
          </w:p>
        </w:tc>
      </w:tr>
      <w:tr w:rsidR="001C0C07" w:rsidTr="001C0C07">
        <w:tc>
          <w:tcPr>
            <w:tcW w:w="1728" w:type="dxa"/>
          </w:tcPr>
          <w:p w:rsidR="001C0C07" w:rsidRPr="004F6789" w:rsidRDefault="001C0C07" w:rsidP="001C0C07">
            <w:pPr>
              <w:rPr>
                <w:lang w:val="en-US"/>
              </w:rPr>
            </w:pPr>
            <w:r w:rsidRPr="004F6789">
              <w:rPr>
                <w:lang w:val="en-US"/>
              </w:rPr>
              <w:t>2</w:t>
            </w:r>
          </w:p>
        </w:tc>
      </w:tr>
      <w:tr w:rsidR="001C0C07" w:rsidTr="001C0C07">
        <w:tc>
          <w:tcPr>
            <w:tcW w:w="1728" w:type="dxa"/>
          </w:tcPr>
          <w:p w:rsidR="001C0C07" w:rsidRPr="004F6789" w:rsidRDefault="001C0C07" w:rsidP="001C0C07">
            <w:pPr>
              <w:rPr>
                <w:lang w:val="en-US"/>
              </w:rPr>
            </w:pPr>
            <w:r w:rsidRPr="004F6789">
              <w:rPr>
                <w:lang w:val="en-US"/>
              </w:rPr>
              <w:t>3</w:t>
            </w:r>
          </w:p>
        </w:tc>
      </w:tr>
      <w:tr w:rsidR="001C0C07" w:rsidTr="001C0C07">
        <w:tc>
          <w:tcPr>
            <w:tcW w:w="1728" w:type="dxa"/>
          </w:tcPr>
          <w:p w:rsidR="001C0C07" w:rsidRPr="004F6789" w:rsidRDefault="001C0C07" w:rsidP="001C0C07">
            <w:pPr>
              <w:rPr>
                <w:lang w:val="en-US"/>
              </w:rPr>
            </w:pPr>
            <w:r w:rsidRPr="004F6789">
              <w:rPr>
                <w:lang w:val="en-US"/>
              </w:rPr>
              <w:t>5</w:t>
            </w:r>
          </w:p>
        </w:tc>
      </w:tr>
    </w:tbl>
    <w:p w:rsidR="005D648C" w:rsidRPr="001C0C07" w:rsidRDefault="005D648C" w:rsidP="002B0DEF">
      <w:pPr>
        <w:rPr>
          <w:lang w:val="en-US"/>
        </w:rPr>
      </w:pPr>
    </w:p>
    <w:p w:rsidR="001C0C07" w:rsidRDefault="0070495A" w:rsidP="002B0DEF">
      <w:pPr>
        <w:rPr>
          <w:rFonts w:ascii="Times New Roman" w:hAnsi="Times New Roman"/>
          <w:sz w:val="22"/>
          <w:szCs w:val="20"/>
          <w:lang w:val="en-US"/>
        </w:rPr>
      </w:pPr>
      <w:r w:rsidRPr="004F6789">
        <w:rPr>
          <w:rFonts w:ascii="Times New Roman" w:hAnsi="Times New Roman"/>
          <w:sz w:val="22"/>
          <w:szCs w:val="20"/>
          <w:lang w:val="en-US"/>
        </w:rPr>
        <w:t>E.g.</w:t>
      </w:r>
      <w:r w:rsidR="004F6789" w:rsidRPr="004F6789">
        <w:rPr>
          <w:rFonts w:ascii="Times New Roman" w:hAnsi="Times New Roman"/>
          <w:sz w:val="22"/>
          <w:szCs w:val="20"/>
          <w:lang w:val="en-US"/>
        </w:rPr>
        <w:t>: Current node = 4, user clicks on the back button</w:t>
      </w:r>
      <w:r w:rsidR="001C0C07">
        <w:rPr>
          <w:rFonts w:ascii="Times New Roman" w:hAnsi="Times New Roman"/>
          <w:sz w:val="22"/>
          <w:szCs w:val="20"/>
          <w:lang w:val="en-US"/>
        </w:rPr>
        <w:t>, a new entry is logged sr.no=</w:t>
      </w:r>
      <w:r w:rsidR="00990A0F">
        <w:rPr>
          <w:rFonts w:ascii="Times New Roman" w:hAnsi="Times New Roman"/>
          <w:sz w:val="22"/>
          <w:szCs w:val="20"/>
          <w:lang w:val="en-US"/>
        </w:rPr>
        <w:t>v</w:t>
      </w:r>
      <w:r w:rsidR="001C0C07">
        <w:rPr>
          <w:rFonts w:ascii="Times New Roman" w:hAnsi="Times New Roman"/>
          <w:sz w:val="22"/>
          <w:szCs w:val="20"/>
          <w:lang w:val="en-US"/>
        </w:rPr>
        <w:t xml:space="preserve"> with journey id=3 and path flag blank. Also as journey id 4 is no longer part of the path, hence the flag is reset to blank.</w:t>
      </w:r>
    </w:p>
    <w:p w:rsidR="001C0C07" w:rsidRDefault="001C0C07" w:rsidP="002B0DEF">
      <w:pPr>
        <w:rPr>
          <w:rFonts w:ascii="Times New Roman" w:hAnsi="Times New Roman"/>
          <w:sz w:val="22"/>
          <w:szCs w:val="20"/>
          <w:lang w:val="en-US"/>
        </w:rPr>
      </w:pPr>
    </w:p>
    <w:tbl>
      <w:tblPr>
        <w:tblStyle w:val="TableGrid"/>
        <w:tblpPr w:leftFromText="180" w:rightFromText="180" w:vertAnchor="text" w:horzAnchor="margin" w:tblpXSpec="right" w:tblpY="256"/>
        <w:tblW w:w="0" w:type="auto"/>
        <w:tblLook w:val="04A0"/>
      </w:tblPr>
      <w:tblGrid>
        <w:gridCol w:w="843"/>
        <w:gridCol w:w="1193"/>
        <w:gridCol w:w="2122"/>
      </w:tblGrid>
      <w:tr w:rsidR="001C0C07" w:rsidTr="001C0C07">
        <w:tc>
          <w:tcPr>
            <w:tcW w:w="4158" w:type="dxa"/>
            <w:gridSpan w:val="3"/>
          </w:tcPr>
          <w:p w:rsidR="001C0C07" w:rsidRPr="004F6789" w:rsidRDefault="001C0C07" w:rsidP="001C0C07">
            <w:pPr>
              <w:rPr>
                <w:rFonts w:ascii="Times New Roman" w:hAnsi="Times New Roman"/>
                <w:b/>
                <w:sz w:val="22"/>
                <w:szCs w:val="20"/>
                <w:lang w:val="en-US"/>
              </w:rPr>
            </w:pPr>
            <w:r>
              <w:rPr>
                <w:rFonts w:ascii="Times New Roman" w:hAnsi="Times New Roman"/>
                <w:b/>
                <w:sz w:val="22"/>
                <w:szCs w:val="20"/>
                <w:lang w:val="en-US"/>
              </w:rPr>
              <w:t>AFTER</w:t>
            </w:r>
          </w:p>
        </w:tc>
      </w:tr>
      <w:tr w:rsidR="001C0C07" w:rsidTr="001C0C07">
        <w:tc>
          <w:tcPr>
            <w:tcW w:w="843" w:type="dxa"/>
          </w:tcPr>
          <w:p w:rsidR="001C0C07" w:rsidRPr="004F6789" w:rsidRDefault="001C0C07" w:rsidP="001C0C07">
            <w:pPr>
              <w:rPr>
                <w:rFonts w:ascii="Times New Roman" w:hAnsi="Times New Roman"/>
                <w:b/>
                <w:sz w:val="22"/>
                <w:szCs w:val="20"/>
                <w:lang w:val="en-US"/>
              </w:rPr>
            </w:pPr>
            <w:r>
              <w:rPr>
                <w:rFonts w:ascii="Times New Roman" w:hAnsi="Times New Roman"/>
                <w:b/>
                <w:sz w:val="22"/>
                <w:szCs w:val="20"/>
                <w:lang w:val="en-US"/>
              </w:rPr>
              <w:t>Sr. No</w:t>
            </w:r>
          </w:p>
        </w:tc>
        <w:tc>
          <w:tcPr>
            <w:tcW w:w="1193" w:type="dxa"/>
          </w:tcPr>
          <w:p w:rsidR="001C0C07" w:rsidRPr="004F6789" w:rsidRDefault="001C0C07" w:rsidP="001C0C07">
            <w:pPr>
              <w:rPr>
                <w:rFonts w:ascii="Times New Roman" w:hAnsi="Times New Roman"/>
                <w:b/>
                <w:sz w:val="22"/>
                <w:szCs w:val="20"/>
                <w:lang w:val="en-US"/>
              </w:rPr>
            </w:pPr>
            <w:r w:rsidRPr="004F6789">
              <w:rPr>
                <w:rFonts w:ascii="Times New Roman" w:hAnsi="Times New Roman"/>
                <w:b/>
                <w:sz w:val="22"/>
                <w:szCs w:val="20"/>
                <w:lang w:val="en-US"/>
              </w:rPr>
              <w:t>Journey I</w:t>
            </w:r>
            <w:r>
              <w:rPr>
                <w:rFonts w:ascii="Times New Roman" w:hAnsi="Times New Roman"/>
                <w:b/>
                <w:sz w:val="22"/>
                <w:szCs w:val="20"/>
                <w:lang w:val="en-US"/>
              </w:rPr>
              <w:t>d</w:t>
            </w:r>
          </w:p>
        </w:tc>
        <w:tc>
          <w:tcPr>
            <w:tcW w:w="2122" w:type="dxa"/>
          </w:tcPr>
          <w:p w:rsidR="001C0C07" w:rsidRPr="004F6789" w:rsidRDefault="001C0C07" w:rsidP="001C0C07">
            <w:pPr>
              <w:rPr>
                <w:rFonts w:ascii="Times New Roman" w:hAnsi="Times New Roman"/>
                <w:b/>
                <w:sz w:val="22"/>
                <w:szCs w:val="20"/>
                <w:lang w:val="en-US"/>
              </w:rPr>
            </w:pPr>
            <w:r w:rsidRPr="004F6789">
              <w:rPr>
                <w:rFonts w:ascii="Times New Roman" w:hAnsi="Times New Roman"/>
                <w:b/>
                <w:sz w:val="22"/>
                <w:szCs w:val="20"/>
                <w:lang w:val="en-US"/>
              </w:rPr>
              <w:t>Flag to specify if it is part of the path</w:t>
            </w:r>
          </w:p>
        </w:tc>
      </w:tr>
      <w:tr w:rsidR="001C0C07" w:rsidTr="001C0C07">
        <w:tc>
          <w:tcPr>
            <w:tcW w:w="843" w:type="dxa"/>
          </w:tcPr>
          <w:p w:rsidR="001C0C07" w:rsidRPr="005D648C" w:rsidRDefault="002A6098" w:rsidP="00AA7DBB">
            <w:pPr>
              <w:rPr>
                <w:lang w:val="en-US"/>
              </w:rPr>
            </w:pPr>
            <w:r>
              <w:rPr>
                <w:lang w:val="en-US"/>
              </w:rPr>
              <w:t>I</w:t>
            </w:r>
          </w:p>
        </w:tc>
        <w:tc>
          <w:tcPr>
            <w:tcW w:w="1193" w:type="dxa"/>
          </w:tcPr>
          <w:p w:rsidR="001C0C07" w:rsidRPr="005D648C" w:rsidRDefault="001C0C07" w:rsidP="001C0C07">
            <w:pPr>
              <w:rPr>
                <w:lang w:val="en-US"/>
              </w:rPr>
            </w:pPr>
            <w:r w:rsidRPr="005D648C">
              <w:rPr>
                <w:lang w:val="en-US"/>
              </w:rPr>
              <w:t>1</w:t>
            </w:r>
          </w:p>
        </w:tc>
        <w:tc>
          <w:tcPr>
            <w:tcW w:w="2122" w:type="dxa"/>
          </w:tcPr>
          <w:p w:rsidR="001C0C07" w:rsidRPr="005D648C" w:rsidRDefault="001C0C07" w:rsidP="001C0C07">
            <w:pPr>
              <w:rPr>
                <w:lang w:val="en-US"/>
              </w:rPr>
            </w:pPr>
            <w:r w:rsidRPr="005D648C">
              <w:rPr>
                <w:lang w:val="en-US"/>
              </w:rPr>
              <w:t>Y</w:t>
            </w:r>
          </w:p>
        </w:tc>
      </w:tr>
      <w:tr w:rsidR="001C0C07" w:rsidTr="001C0C07">
        <w:tc>
          <w:tcPr>
            <w:tcW w:w="843" w:type="dxa"/>
          </w:tcPr>
          <w:p w:rsidR="001C0C07" w:rsidRPr="005D648C" w:rsidRDefault="002A6098" w:rsidP="00AA7DBB">
            <w:pPr>
              <w:rPr>
                <w:lang w:val="en-US"/>
              </w:rPr>
            </w:pPr>
            <w:r>
              <w:rPr>
                <w:lang w:val="en-US"/>
              </w:rPr>
              <w:t>I</w:t>
            </w:r>
            <w:r w:rsidR="001C0C07">
              <w:rPr>
                <w:lang w:val="en-US"/>
              </w:rPr>
              <w:t>i</w:t>
            </w:r>
          </w:p>
        </w:tc>
        <w:tc>
          <w:tcPr>
            <w:tcW w:w="1193" w:type="dxa"/>
          </w:tcPr>
          <w:p w:rsidR="001C0C07" w:rsidRPr="005D648C" w:rsidRDefault="001C0C07" w:rsidP="001C0C07">
            <w:pPr>
              <w:rPr>
                <w:lang w:val="en-US"/>
              </w:rPr>
            </w:pPr>
            <w:r w:rsidRPr="005D648C">
              <w:rPr>
                <w:lang w:val="en-US"/>
              </w:rPr>
              <w:t>2</w:t>
            </w:r>
          </w:p>
        </w:tc>
        <w:tc>
          <w:tcPr>
            <w:tcW w:w="2122" w:type="dxa"/>
          </w:tcPr>
          <w:p w:rsidR="001C0C07" w:rsidRPr="005D648C" w:rsidRDefault="001C0C07" w:rsidP="001C0C07">
            <w:pPr>
              <w:rPr>
                <w:lang w:val="en-US"/>
              </w:rPr>
            </w:pPr>
            <w:r w:rsidRPr="005D648C">
              <w:rPr>
                <w:lang w:val="en-US"/>
              </w:rPr>
              <w:t>Y</w:t>
            </w:r>
          </w:p>
        </w:tc>
      </w:tr>
      <w:tr w:rsidR="001C0C07" w:rsidTr="001C0C07">
        <w:tc>
          <w:tcPr>
            <w:tcW w:w="843" w:type="dxa"/>
          </w:tcPr>
          <w:p w:rsidR="001C0C07" w:rsidRPr="005D648C" w:rsidRDefault="002A6098" w:rsidP="00AA7DBB">
            <w:pPr>
              <w:rPr>
                <w:lang w:val="en-US"/>
              </w:rPr>
            </w:pPr>
            <w:r>
              <w:rPr>
                <w:lang w:val="en-US"/>
              </w:rPr>
              <w:t>I</w:t>
            </w:r>
            <w:r w:rsidR="001C0C07">
              <w:rPr>
                <w:lang w:val="en-US"/>
              </w:rPr>
              <w:t>ii</w:t>
            </w:r>
          </w:p>
        </w:tc>
        <w:tc>
          <w:tcPr>
            <w:tcW w:w="1193" w:type="dxa"/>
          </w:tcPr>
          <w:p w:rsidR="001C0C07" w:rsidRPr="005D648C" w:rsidRDefault="001C0C07" w:rsidP="001C0C07">
            <w:pPr>
              <w:rPr>
                <w:lang w:val="en-US"/>
              </w:rPr>
            </w:pPr>
            <w:r w:rsidRPr="005D648C">
              <w:rPr>
                <w:lang w:val="en-US"/>
              </w:rPr>
              <w:t>3</w:t>
            </w:r>
          </w:p>
        </w:tc>
        <w:tc>
          <w:tcPr>
            <w:tcW w:w="2122" w:type="dxa"/>
          </w:tcPr>
          <w:p w:rsidR="001C0C07" w:rsidRPr="005D648C" w:rsidRDefault="001C0C07" w:rsidP="001C0C07">
            <w:pPr>
              <w:rPr>
                <w:lang w:val="en-US"/>
              </w:rPr>
            </w:pPr>
            <w:r w:rsidRPr="005D648C">
              <w:rPr>
                <w:lang w:val="en-US"/>
              </w:rPr>
              <w:t>Y</w:t>
            </w:r>
          </w:p>
        </w:tc>
      </w:tr>
      <w:tr w:rsidR="001C0C07" w:rsidTr="001C0C07">
        <w:tc>
          <w:tcPr>
            <w:tcW w:w="843" w:type="dxa"/>
          </w:tcPr>
          <w:p w:rsidR="001C0C07" w:rsidRPr="005D648C" w:rsidRDefault="002A6098" w:rsidP="00AA7DBB">
            <w:pPr>
              <w:rPr>
                <w:lang w:val="en-US"/>
              </w:rPr>
            </w:pPr>
            <w:r>
              <w:rPr>
                <w:lang w:val="en-US"/>
              </w:rPr>
              <w:t>I</w:t>
            </w:r>
            <w:r w:rsidR="001C0C07">
              <w:rPr>
                <w:lang w:val="en-US"/>
              </w:rPr>
              <w:t>v</w:t>
            </w:r>
          </w:p>
        </w:tc>
        <w:tc>
          <w:tcPr>
            <w:tcW w:w="1193" w:type="dxa"/>
          </w:tcPr>
          <w:p w:rsidR="001C0C07" w:rsidRPr="005D648C" w:rsidRDefault="001C0C07" w:rsidP="001C0C07">
            <w:pPr>
              <w:rPr>
                <w:lang w:val="en-US"/>
              </w:rPr>
            </w:pPr>
            <w:r w:rsidRPr="005D648C">
              <w:rPr>
                <w:lang w:val="en-US"/>
              </w:rPr>
              <w:t>4</w:t>
            </w:r>
          </w:p>
        </w:tc>
        <w:tc>
          <w:tcPr>
            <w:tcW w:w="2122" w:type="dxa"/>
          </w:tcPr>
          <w:p w:rsidR="001C0C07" w:rsidRPr="001C0C07" w:rsidRDefault="001C0C07" w:rsidP="001C0C07">
            <w:pPr>
              <w:rPr>
                <w:lang w:val="en-US"/>
              </w:rPr>
            </w:pPr>
          </w:p>
        </w:tc>
      </w:tr>
      <w:tr w:rsidR="001C0C07" w:rsidTr="001C0C07">
        <w:tc>
          <w:tcPr>
            <w:tcW w:w="843" w:type="dxa"/>
          </w:tcPr>
          <w:p w:rsidR="001C0C07" w:rsidRDefault="002A6098" w:rsidP="001C0C07">
            <w:pPr>
              <w:rPr>
                <w:lang w:val="en-US"/>
              </w:rPr>
            </w:pPr>
            <w:r>
              <w:rPr>
                <w:lang w:val="en-US"/>
              </w:rPr>
              <w:t>V</w:t>
            </w:r>
          </w:p>
        </w:tc>
        <w:tc>
          <w:tcPr>
            <w:tcW w:w="1193" w:type="dxa"/>
          </w:tcPr>
          <w:p w:rsidR="001C0C07" w:rsidRPr="005D648C" w:rsidRDefault="001C0C07" w:rsidP="001C0C07">
            <w:pPr>
              <w:rPr>
                <w:lang w:val="en-US"/>
              </w:rPr>
            </w:pPr>
            <w:r>
              <w:rPr>
                <w:lang w:val="en-US"/>
              </w:rPr>
              <w:t>3</w:t>
            </w:r>
          </w:p>
        </w:tc>
        <w:tc>
          <w:tcPr>
            <w:tcW w:w="2122" w:type="dxa"/>
          </w:tcPr>
          <w:p w:rsidR="001C0C07" w:rsidRPr="001C0C07" w:rsidRDefault="001C0C07" w:rsidP="001C0C07">
            <w:pPr>
              <w:rPr>
                <w:lang w:val="en-US"/>
              </w:rPr>
            </w:pPr>
          </w:p>
        </w:tc>
      </w:tr>
    </w:tbl>
    <w:tbl>
      <w:tblPr>
        <w:tblStyle w:val="TableGrid"/>
        <w:tblpPr w:leftFromText="180" w:rightFromText="180" w:vertAnchor="text" w:tblpY="256"/>
        <w:tblW w:w="0" w:type="auto"/>
        <w:tblLook w:val="04A0"/>
      </w:tblPr>
      <w:tblGrid>
        <w:gridCol w:w="843"/>
        <w:gridCol w:w="1193"/>
        <w:gridCol w:w="2032"/>
      </w:tblGrid>
      <w:tr w:rsidR="001C0C07" w:rsidTr="001C0C07">
        <w:tc>
          <w:tcPr>
            <w:tcW w:w="4068" w:type="dxa"/>
            <w:gridSpan w:val="3"/>
          </w:tcPr>
          <w:p w:rsidR="001C0C07" w:rsidRPr="004F6789" w:rsidRDefault="001C0C07" w:rsidP="001C0C07">
            <w:pPr>
              <w:rPr>
                <w:rFonts w:ascii="Times New Roman" w:hAnsi="Times New Roman"/>
                <w:b/>
                <w:sz w:val="22"/>
                <w:szCs w:val="20"/>
                <w:lang w:val="en-US"/>
              </w:rPr>
            </w:pPr>
            <w:r>
              <w:rPr>
                <w:rFonts w:ascii="Times New Roman" w:hAnsi="Times New Roman"/>
                <w:b/>
                <w:sz w:val="22"/>
                <w:szCs w:val="20"/>
                <w:lang w:val="en-US"/>
              </w:rPr>
              <w:t>BEFORE</w:t>
            </w:r>
          </w:p>
        </w:tc>
      </w:tr>
      <w:tr w:rsidR="001C0C07" w:rsidTr="001C0C07">
        <w:tc>
          <w:tcPr>
            <w:tcW w:w="843" w:type="dxa"/>
          </w:tcPr>
          <w:p w:rsidR="001C0C07" w:rsidRPr="004F6789" w:rsidRDefault="001C0C07" w:rsidP="001C0C07">
            <w:pPr>
              <w:rPr>
                <w:rFonts w:ascii="Times New Roman" w:hAnsi="Times New Roman"/>
                <w:b/>
                <w:sz w:val="22"/>
                <w:szCs w:val="20"/>
                <w:lang w:val="en-US"/>
              </w:rPr>
            </w:pPr>
            <w:r>
              <w:rPr>
                <w:rFonts w:ascii="Times New Roman" w:hAnsi="Times New Roman"/>
                <w:b/>
                <w:sz w:val="22"/>
                <w:szCs w:val="20"/>
                <w:lang w:val="en-US"/>
              </w:rPr>
              <w:t>Sr. No</w:t>
            </w:r>
          </w:p>
        </w:tc>
        <w:tc>
          <w:tcPr>
            <w:tcW w:w="1193" w:type="dxa"/>
          </w:tcPr>
          <w:p w:rsidR="001C0C07" w:rsidRPr="004F6789" w:rsidRDefault="001C0C07" w:rsidP="001C0C07">
            <w:pPr>
              <w:rPr>
                <w:rFonts w:ascii="Times New Roman" w:hAnsi="Times New Roman"/>
                <w:b/>
                <w:sz w:val="22"/>
                <w:szCs w:val="20"/>
                <w:lang w:val="en-US"/>
              </w:rPr>
            </w:pPr>
            <w:r w:rsidRPr="004F6789">
              <w:rPr>
                <w:rFonts w:ascii="Times New Roman" w:hAnsi="Times New Roman"/>
                <w:b/>
                <w:sz w:val="22"/>
                <w:szCs w:val="20"/>
                <w:lang w:val="en-US"/>
              </w:rPr>
              <w:t>Journey I</w:t>
            </w:r>
            <w:r>
              <w:rPr>
                <w:rFonts w:ascii="Times New Roman" w:hAnsi="Times New Roman"/>
                <w:b/>
                <w:sz w:val="22"/>
                <w:szCs w:val="20"/>
                <w:lang w:val="en-US"/>
              </w:rPr>
              <w:t>d</w:t>
            </w:r>
          </w:p>
        </w:tc>
        <w:tc>
          <w:tcPr>
            <w:tcW w:w="2032" w:type="dxa"/>
          </w:tcPr>
          <w:p w:rsidR="001C0C07" w:rsidRPr="004F6789" w:rsidRDefault="001C0C07" w:rsidP="001C0C07">
            <w:pPr>
              <w:rPr>
                <w:rFonts w:ascii="Times New Roman" w:hAnsi="Times New Roman"/>
                <w:b/>
                <w:sz w:val="22"/>
                <w:szCs w:val="20"/>
                <w:lang w:val="en-US"/>
              </w:rPr>
            </w:pPr>
            <w:r w:rsidRPr="004F6789">
              <w:rPr>
                <w:rFonts w:ascii="Times New Roman" w:hAnsi="Times New Roman"/>
                <w:b/>
                <w:sz w:val="22"/>
                <w:szCs w:val="20"/>
                <w:lang w:val="en-US"/>
              </w:rPr>
              <w:t>Flag to specify if it is part of the path</w:t>
            </w:r>
          </w:p>
        </w:tc>
      </w:tr>
      <w:tr w:rsidR="001C0C07" w:rsidTr="001C0C07">
        <w:tc>
          <w:tcPr>
            <w:tcW w:w="843" w:type="dxa"/>
          </w:tcPr>
          <w:p w:rsidR="001C0C07" w:rsidRPr="005D648C" w:rsidRDefault="00F61F0B" w:rsidP="00AA7DBB">
            <w:pPr>
              <w:rPr>
                <w:lang w:val="en-US"/>
              </w:rPr>
            </w:pPr>
            <w:r>
              <w:rPr>
                <w:lang w:val="en-US"/>
              </w:rPr>
              <w:t>I</w:t>
            </w:r>
          </w:p>
        </w:tc>
        <w:tc>
          <w:tcPr>
            <w:tcW w:w="1193" w:type="dxa"/>
          </w:tcPr>
          <w:p w:rsidR="001C0C07" w:rsidRPr="005D648C" w:rsidRDefault="001C0C07" w:rsidP="001C0C07">
            <w:pPr>
              <w:rPr>
                <w:lang w:val="en-US"/>
              </w:rPr>
            </w:pPr>
            <w:r w:rsidRPr="005D648C">
              <w:rPr>
                <w:lang w:val="en-US"/>
              </w:rPr>
              <w:t>1</w:t>
            </w:r>
          </w:p>
        </w:tc>
        <w:tc>
          <w:tcPr>
            <w:tcW w:w="2032" w:type="dxa"/>
          </w:tcPr>
          <w:p w:rsidR="001C0C07" w:rsidRPr="005D648C" w:rsidRDefault="001C0C07" w:rsidP="001C0C07">
            <w:pPr>
              <w:rPr>
                <w:lang w:val="en-US"/>
              </w:rPr>
            </w:pPr>
            <w:r w:rsidRPr="005D648C">
              <w:rPr>
                <w:lang w:val="en-US"/>
              </w:rPr>
              <w:t>Y</w:t>
            </w:r>
          </w:p>
        </w:tc>
      </w:tr>
      <w:tr w:rsidR="001C0C07" w:rsidTr="001C0C07">
        <w:tc>
          <w:tcPr>
            <w:tcW w:w="843" w:type="dxa"/>
          </w:tcPr>
          <w:p w:rsidR="001C0C07" w:rsidRPr="005D648C" w:rsidRDefault="00F61F0B" w:rsidP="00AA7DBB">
            <w:pPr>
              <w:rPr>
                <w:lang w:val="en-US"/>
              </w:rPr>
            </w:pPr>
            <w:r>
              <w:rPr>
                <w:lang w:val="en-US"/>
              </w:rPr>
              <w:t>I</w:t>
            </w:r>
            <w:r w:rsidR="001C0C07">
              <w:rPr>
                <w:lang w:val="en-US"/>
              </w:rPr>
              <w:t>i</w:t>
            </w:r>
          </w:p>
        </w:tc>
        <w:tc>
          <w:tcPr>
            <w:tcW w:w="1193" w:type="dxa"/>
          </w:tcPr>
          <w:p w:rsidR="001C0C07" w:rsidRPr="005D648C" w:rsidRDefault="001C0C07" w:rsidP="001C0C07">
            <w:pPr>
              <w:rPr>
                <w:lang w:val="en-US"/>
              </w:rPr>
            </w:pPr>
            <w:r w:rsidRPr="005D648C">
              <w:rPr>
                <w:lang w:val="en-US"/>
              </w:rPr>
              <w:t>2</w:t>
            </w:r>
          </w:p>
        </w:tc>
        <w:tc>
          <w:tcPr>
            <w:tcW w:w="2032" w:type="dxa"/>
          </w:tcPr>
          <w:p w:rsidR="001C0C07" w:rsidRPr="005D648C" w:rsidRDefault="001C0C07" w:rsidP="001C0C07">
            <w:pPr>
              <w:rPr>
                <w:lang w:val="en-US"/>
              </w:rPr>
            </w:pPr>
            <w:r w:rsidRPr="005D648C">
              <w:rPr>
                <w:lang w:val="en-US"/>
              </w:rPr>
              <w:t>Y</w:t>
            </w:r>
          </w:p>
        </w:tc>
      </w:tr>
      <w:tr w:rsidR="001C0C07" w:rsidTr="001C0C07">
        <w:tc>
          <w:tcPr>
            <w:tcW w:w="843" w:type="dxa"/>
          </w:tcPr>
          <w:p w:rsidR="001C0C07" w:rsidRPr="005D648C" w:rsidRDefault="00F61F0B" w:rsidP="00AA7DBB">
            <w:pPr>
              <w:rPr>
                <w:lang w:val="en-US"/>
              </w:rPr>
            </w:pPr>
            <w:r>
              <w:rPr>
                <w:lang w:val="en-US"/>
              </w:rPr>
              <w:t>I</w:t>
            </w:r>
            <w:r w:rsidR="001C0C07">
              <w:rPr>
                <w:lang w:val="en-US"/>
              </w:rPr>
              <w:t>ii</w:t>
            </w:r>
          </w:p>
        </w:tc>
        <w:tc>
          <w:tcPr>
            <w:tcW w:w="1193" w:type="dxa"/>
          </w:tcPr>
          <w:p w:rsidR="001C0C07" w:rsidRPr="005D648C" w:rsidRDefault="001C0C07" w:rsidP="001C0C07">
            <w:pPr>
              <w:rPr>
                <w:lang w:val="en-US"/>
              </w:rPr>
            </w:pPr>
            <w:r w:rsidRPr="005D648C">
              <w:rPr>
                <w:lang w:val="en-US"/>
              </w:rPr>
              <w:t>3</w:t>
            </w:r>
          </w:p>
        </w:tc>
        <w:tc>
          <w:tcPr>
            <w:tcW w:w="2032" w:type="dxa"/>
          </w:tcPr>
          <w:p w:rsidR="001C0C07" w:rsidRPr="005D648C" w:rsidRDefault="001C0C07" w:rsidP="001C0C07">
            <w:pPr>
              <w:rPr>
                <w:lang w:val="en-US"/>
              </w:rPr>
            </w:pPr>
            <w:r w:rsidRPr="005D648C">
              <w:rPr>
                <w:lang w:val="en-US"/>
              </w:rPr>
              <w:t>Y</w:t>
            </w:r>
          </w:p>
        </w:tc>
      </w:tr>
      <w:tr w:rsidR="001C0C07" w:rsidTr="001C0C07">
        <w:tc>
          <w:tcPr>
            <w:tcW w:w="843" w:type="dxa"/>
          </w:tcPr>
          <w:p w:rsidR="001C0C07" w:rsidRPr="005D648C" w:rsidRDefault="00F61F0B" w:rsidP="00AA7DBB">
            <w:pPr>
              <w:rPr>
                <w:lang w:val="en-US"/>
              </w:rPr>
            </w:pPr>
            <w:r>
              <w:rPr>
                <w:lang w:val="en-US"/>
              </w:rPr>
              <w:t>I</w:t>
            </w:r>
            <w:r w:rsidR="001C0C07">
              <w:rPr>
                <w:lang w:val="en-US"/>
              </w:rPr>
              <w:t>v</w:t>
            </w:r>
          </w:p>
        </w:tc>
        <w:tc>
          <w:tcPr>
            <w:tcW w:w="1193" w:type="dxa"/>
          </w:tcPr>
          <w:p w:rsidR="001C0C07" w:rsidRPr="005D648C" w:rsidRDefault="001C0C07" w:rsidP="001C0C07">
            <w:pPr>
              <w:rPr>
                <w:lang w:val="en-US"/>
              </w:rPr>
            </w:pPr>
            <w:r w:rsidRPr="005D648C">
              <w:rPr>
                <w:lang w:val="en-US"/>
              </w:rPr>
              <w:t>4</w:t>
            </w:r>
          </w:p>
        </w:tc>
        <w:tc>
          <w:tcPr>
            <w:tcW w:w="2032" w:type="dxa"/>
          </w:tcPr>
          <w:p w:rsidR="001C0C07" w:rsidRPr="001C0C07" w:rsidRDefault="001C0C07" w:rsidP="001C0C07">
            <w:pPr>
              <w:rPr>
                <w:lang w:val="en-US"/>
              </w:rPr>
            </w:pPr>
            <w:r w:rsidRPr="001C0C07">
              <w:rPr>
                <w:lang w:val="en-US"/>
              </w:rPr>
              <w:t>Y</w:t>
            </w:r>
          </w:p>
        </w:tc>
      </w:tr>
    </w:tbl>
    <w:p w:rsidR="004F6789" w:rsidRDefault="004F6789" w:rsidP="002B0DEF">
      <w:pPr>
        <w:rPr>
          <w:rFonts w:ascii="Times New Roman" w:hAnsi="Times New Roman"/>
          <w:sz w:val="22"/>
          <w:szCs w:val="20"/>
          <w:lang w:val="en-US"/>
        </w:rPr>
      </w:pPr>
    </w:p>
    <w:p w:rsidR="001C0C07" w:rsidRDefault="001C0C07" w:rsidP="002B0DEF">
      <w:pPr>
        <w:rPr>
          <w:rFonts w:ascii="Times New Roman" w:hAnsi="Times New Roman"/>
          <w:sz w:val="22"/>
          <w:szCs w:val="20"/>
          <w:lang w:val="en-US"/>
        </w:rPr>
      </w:pPr>
    </w:p>
    <w:p w:rsidR="001C0C07" w:rsidRDefault="001C0C07" w:rsidP="002B0DEF">
      <w:pPr>
        <w:rPr>
          <w:rFonts w:ascii="Times New Roman" w:hAnsi="Times New Roman"/>
          <w:sz w:val="22"/>
          <w:szCs w:val="20"/>
          <w:lang w:val="en-US"/>
        </w:rPr>
      </w:pPr>
    </w:p>
    <w:p w:rsidR="001C0C07" w:rsidRDefault="001C0C07" w:rsidP="002B0DEF">
      <w:pPr>
        <w:rPr>
          <w:rFonts w:ascii="Times New Roman" w:hAnsi="Times New Roman"/>
          <w:sz w:val="22"/>
          <w:szCs w:val="20"/>
          <w:lang w:val="en-US"/>
        </w:rPr>
      </w:pPr>
    </w:p>
    <w:p w:rsidR="001C0C07" w:rsidRDefault="001C0C07" w:rsidP="002B0DEF">
      <w:pPr>
        <w:rPr>
          <w:rFonts w:ascii="Times New Roman" w:hAnsi="Times New Roman"/>
          <w:sz w:val="22"/>
          <w:szCs w:val="20"/>
          <w:lang w:val="en-US"/>
        </w:rPr>
      </w:pPr>
    </w:p>
    <w:p w:rsidR="001C0C07" w:rsidRDefault="001C0C07" w:rsidP="002B0DEF">
      <w:pPr>
        <w:rPr>
          <w:rFonts w:ascii="Times New Roman" w:hAnsi="Times New Roman"/>
          <w:sz w:val="22"/>
          <w:szCs w:val="20"/>
          <w:lang w:val="en-US"/>
        </w:rPr>
      </w:pPr>
    </w:p>
    <w:p w:rsidR="004F6789" w:rsidRPr="004F6789" w:rsidRDefault="004F6789" w:rsidP="002B0DEF">
      <w:pPr>
        <w:rPr>
          <w:rFonts w:ascii="Times New Roman" w:hAnsi="Times New Roman"/>
          <w:sz w:val="22"/>
          <w:szCs w:val="20"/>
          <w:lang w:val="en-US"/>
        </w:rPr>
      </w:pPr>
    </w:p>
    <w:p w:rsidR="004F6789" w:rsidRDefault="004F6789" w:rsidP="002B0DEF">
      <w:pPr>
        <w:rPr>
          <w:lang w:val="en-US"/>
        </w:rPr>
      </w:pPr>
    </w:p>
    <w:p w:rsidR="001C0C07" w:rsidRDefault="001C0C07" w:rsidP="002B0DEF">
      <w:pPr>
        <w:rPr>
          <w:lang w:val="en-US"/>
        </w:rPr>
      </w:pPr>
    </w:p>
    <w:p w:rsidR="00990A0F" w:rsidRDefault="00990A0F" w:rsidP="002B0DEF">
      <w:pPr>
        <w:rPr>
          <w:lang w:val="en-US"/>
        </w:rPr>
      </w:pPr>
    </w:p>
    <w:p w:rsidR="00B55F0C" w:rsidRDefault="00B55F0C" w:rsidP="002B0DEF">
      <w:pPr>
        <w:rPr>
          <w:lang w:val="en-US"/>
        </w:rPr>
      </w:pPr>
    </w:p>
    <w:p w:rsidR="00B55F0C" w:rsidRDefault="00B55F0C" w:rsidP="002B0DEF">
      <w:pPr>
        <w:rPr>
          <w:lang w:val="en-US"/>
        </w:rPr>
      </w:pPr>
    </w:p>
    <w:p w:rsidR="00B55F0C" w:rsidRDefault="00B55F0C" w:rsidP="002B0DEF">
      <w:pPr>
        <w:rPr>
          <w:lang w:val="en-US"/>
        </w:rPr>
      </w:pPr>
    </w:p>
    <w:p w:rsidR="00990A0F" w:rsidRDefault="00990A0F" w:rsidP="00990A0F">
      <w:pPr>
        <w:pStyle w:val="BodyText"/>
      </w:pPr>
    </w:p>
    <w:p w:rsidR="005F01DC" w:rsidRDefault="00990A0F" w:rsidP="005F01DC">
      <w:pPr>
        <w:pStyle w:val="ListParagraph"/>
        <w:numPr>
          <w:ilvl w:val="0"/>
          <w:numId w:val="43"/>
        </w:numPr>
        <w:rPr>
          <w:rFonts w:ascii="Times New Roman" w:hAnsi="Times New Roman"/>
          <w:sz w:val="22"/>
          <w:szCs w:val="20"/>
          <w:u w:val="single"/>
          <w:lang w:val="en-US"/>
        </w:rPr>
      </w:pPr>
      <w:r w:rsidRPr="00AA7DBB">
        <w:rPr>
          <w:rFonts w:ascii="Times New Roman" w:hAnsi="Times New Roman"/>
          <w:sz w:val="22"/>
          <w:szCs w:val="20"/>
          <w:u w:val="single"/>
          <w:lang w:val="en-US"/>
        </w:rPr>
        <w:t>A new table</w:t>
      </w:r>
      <w:r w:rsidR="007C3840">
        <w:rPr>
          <w:rFonts w:ascii="Times New Roman" w:hAnsi="Times New Roman"/>
          <w:sz w:val="22"/>
          <w:szCs w:val="20"/>
          <w:u w:val="single"/>
          <w:lang w:val="en-US"/>
        </w:rPr>
        <w:t xml:space="preserve"> (Survey table)</w:t>
      </w:r>
      <w:r w:rsidRPr="00AA7DBB">
        <w:rPr>
          <w:rFonts w:ascii="Times New Roman" w:hAnsi="Times New Roman"/>
          <w:sz w:val="22"/>
          <w:szCs w:val="20"/>
          <w:u w:val="single"/>
          <w:lang w:val="en-US"/>
        </w:rPr>
        <w:t xml:space="preserve"> will be created for the following fields</w:t>
      </w:r>
    </w:p>
    <w:p w:rsidR="005F01DC" w:rsidRDefault="00990A0F" w:rsidP="005F01DC">
      <w:pPr>
        <w:pStyle w:val="BodyText"/>
        <w:widowControl w:val="0"/>
        <w:numPr>
          <w:ilvl w:val="0"/>
          <w:numId w:val="44"/>
        </w:numPr>
        <w:suppressAutoHyphens/>
        <w:spacing w:line="240" w:lineRule="auto"/>
      </w:pPr>
      <w:r>
        <w:t>sessionID</w:t>
      </w:r>
    </w:p>
    <w:p w:rsidR="005F01DC" w:rsidRDefault="00990A0F" w:rsidP="005F01DC">
      <w:pPr>
        <w:pStyle w:val="BodyText"/>
        <w:widowControl w:val="0"/>
        <w:numPr>
          <w:ilvl w:val="0"/>
          <w:numId w:val="44"/>
        </w:numPr>
        <w:suppressAutoHyphens/>
        <w:spacing w:line="240" w:lineRule="auto"/>
      </w:pPr>
      <w:r>
        <w:t>transactionID</w:t>
      </w:r>
    </w:p>
    <w:p w:rsidR="005F01DC" w:rsidRDefault="00990A0F" w:rsidP="005F01DC">
      <w:pPr>
        <w:pStyle w:val="BodyText"/>
        <w:widowControl w:val="0"/>
        <w:numPr>
          <w:ilvl w:val="0"/>
          <w:numId w:val="44"/>
        </w:numPr>
        <w:suppressAutoHyphens/>
        <w:spacing w:line="240" w:lineRule="auto"/>
      </w:pPr>
      <w:r>
        <w:t>key</w:t>
      </w:r>
      <w:r w:rsidR="003C2401">
        <w:t xml:space="preserve"> – normalized </w:t>
      </w:r>
      <w:r w:rsidR="00A90733">
        <w:t>or match</w:t>
      </w:r>
      <w:r w:rsidR="003C2401">
        <w:t>variable name</w:t>
      </w:r>
    </w:p>
    <w:p w:rsidR="005F01DC" w:rsidRDefault="00990A0F" w:rsidP="005F01DC">
      <w:pPr>
        <w:pStyle w:val="BodyText"/>
        <w:widowControl w:val="0"/>
        <w:numPr>
          <w:ilvl w:val="0"/>
          <w:numId w:val="44"/>
        </w:numPr>
        <w:suppressAutoHyphens/>
        <w:spacing w:line="240" w:lineRule="auto"/>
      </w:pPr>
      <w:r>
        <w:t>value</w:t>
      </w:r>
      <w:r w:rsidR="003C2401">
        <w:t xml:space="preserve"> - normalized </w:t>
      </w:r>
      <w:r w:rsidR="00A90733">
        <w:t xml:space="preserve">or matched </w:t>
      </w:r>
      <w:r w:rsidR="003C2401">
        <w:t xml:space="preserve">variable </w:t>
      </w:r>
      <w:r w:rsidR="00A90733">
        <w:t>value</w:t>
      </w:r>
    </w:p>
    <w:p w:rsidR="008B752A" w:rsidRDefault="008B752A" w:rsidP="005F01DC">
      <w:pPr>
        <w:pStyle w:val="BodyText"/>
        <w:widowControl w:val="0"/>
        <w:numPr>
          <w:ilvl w:val="0"/>
          <w:numId w:val="44"/>
        </w:numPr>
        <w:suppressAutoHyphens/>
        <w:spacing w:line="240" w:lineRule="auto"/>
      </w:pPr>
      <w:r>
        <w:t>soruce1 –recognition/node/condition/script</w:t>
      </w:r>
    </w:p>
    <w:p w:rsidR="005F01DC" w:rsidRDefault="008B752A" w:rsidP="005F01DC">
      <w:pPr>
        <w:pStyle w:val="BodyText"/>
        <w:widowControl w:val="0"/>
        <w:numPr>
          <w:ilvl w:val="0"/>
          <w:numId w:val="44"/>
        </w:numPr>
        <w:suppressAutoHyphens/>
        <w:spacing w:line="240" w:lineRule="auto"/>
      </w:pPr>
      <w:r>
        <w:t>source2</w:t>
      </w:r>
      <w:r w:rsidR="005D4645">
        <w:t xml:space="preserve"> – </w:t>
      </w:r>
      <w:r w:rsidR="00461570">
        <w:t>e.g.</w:t>
      </w:r>
      <w:r>
        <w:t xml:space="preserve"> Match/normalized</w:t>
      </w:r>
    </w:p>
    <w:p w:rsidR="005F01DC" w:rsidRDefault="00990A0F" w:rsidP="005F01DC">
      <w:pPr>
        <w:pStyle w:val="BodyText"/>
        <w:widowControl w:val="0"/>
        <w:numPr>
          <w:ilvl w:val="0"/>
          <w:numId w:val="44"/>
        </w:numPr>
        <w:suppressAutoHyphens/>
        <w:spacing w:line="240" w:lineRule="auto"/>
      </w:pPr>
      <w:r>
        <w:t>answer</w:t>
      </w:r>
      <w:r w:rsidR="005F1600">
        <w:t xml:space="preserve"> ID</w:t>
      </w:r>
      <w:r w:rsidR="006E708E">
        <w:t>–</w:t>
      </w:r>
      <w:r w:rsidR="006E708E" w:rsidRPr="006E708E">
        <w:rPr>
          <w:u w:val="single"/>
        </w:rPr>
        <w:t>will be only set for ICS node</w:t>
      </w:r>
      <w:r w:rsidR="002E6BE9">
        <w:rPr>
          <w:u w:val="single"/>
        </w:rPr>
        <w:t xml:space="preserve"> and will refer to the Answer being surveyed</w:t>
      </w:r>
    </w:p>
    <w:p w:rsidR="005F01DC" w:rsidRDefault="00401074" w:rsidP="005F01DC">
      <w:pPr>
        <w:pStyle w:val="BodyText"/>
        <w:widowControl w:val="0"/>
        <w:numPr>
          <w:ilvl w:val="0"/>
          <w:numId w:val="44"/>
        </w:numPr>
        <w:suppressAutoHyphens/>
        <w:spacing w:line="240" w:lineRule="auto"/>
      </w:pPr>
      <w:r>
        <w:t>nodeID</w:t>
      </w:r>
      <w:r w:rsidR="003C2401">
        <w:t xml:space="preserve">– node id of the current </w:t>
      </w:r>
      <w:r w:rsidR="00461570">
        <w:t>DTreenode.</w:t>
      </w:r>
      <w:r w:rsidR="00461570" w:rsidRPr="006E708E">
        <w:rPr>
          <w:u w:val="single"/>
        </w:rPr>
        <w:t xml:space="preserve"> It</w:t>
      </w:r>
      <w:r w:rsidR="006E708E" w:rsidRPr="006E708E">
        <w:rPr>
          <w:u w:val="single"/>
        </w:rPr>
        <w:t xml:space="preserve"> will be null when not in </w:t>
      </w:r>
      <w:r w:rsidR="00461570" w:rsidRPr="006E708E">
        <w:rPr>
          <w:u w:val="single"/>
        </w:rPr>
        <w:t>DTreei.e.</w:t>
      </w:r>
      <w:r w:rsidR="006E708E" w:rsidRPr="006E708E">
        <w:rPr>
          <w:u w:val="single"/>
        </w:rPr>
        <w:t xml:space="preserve"> recognition</w:t>
      </w:r>
      <w:r w:rsidR="006E708E">
        <w:t>.</w:t>
      </w:r>
    </w:p>
    <w:p w:rsidR="005F01DC" w:rsidRDefault="003C2401" w:rsidP="005F01DC">
      <w:pPr>
        <w:pStyle w:val="BodyText"/>
        <w:widowControl w:val="0"/>
        <w:numPr>
          <w:ilvl w:val="0"/>
          <w:numId w:val="44"/>
        </w:numPr>
        <w:suppressAutoHyphens/>
        <w:spacing w:line="240" w:lineRule="auto"/>
      </w:pPr>
      <w:r>
        <w:t>S</w:t>
      </w:r>
      <w:r w:rsidR="00990A0F">
        <w:t>urveyID</w:t>
      </w:r>
      <w:r>
        <w:t xml:space="preserve"> – </w:t>
      </w:r>
      <w:r w:rsidR="00401074">
        <w:t>D</w:t>
      </w:r>
      <w:r w:rsidR="0070495A">
        <w:t>T</w:t>
      </w:r>
      <w:r w:rsidR="00401074">
        <w:t>reeID</w:t>
      </w:r>
    </w:p>
    <w:p w:rsidR="005F01DC" w:rsidRDefault="00401074" w:rsidP="005F01DC">
      <w:pPr>
        <w:pStyle w:val="BodyText"/>
        <w:widowControl w:val="0"/>
        <w:numPr>
          <w:ilvl w:val="0"/>
          <w:numId w:val="44"/>
        </w:numPr>
        <w:suppressAutoHyphens/>
        <w:spacing w:line="240" w:lineRule="auto"/>
      </w:pPr>
      <w:r>
        <w:t xml:space="preserve">Survey Name – </w:t>
      </w:r>
      <w:r w:rsidR="0070495A">
        <w:t>DTree</w:t>
      </w:r>
      <w:r>
        <w:t xml:space="preserve"> name</w:t>
      </w:r>
    </w:p>
    <w:p w:rsidR="00990A0F" w:rsidRDefault="00990A0F" w:rsidP="00990A0F">
      <w:pPr>
        <w:pStyle w:val="BodyText"/>
        <w:widowControl w:val="0"/>
        <w:suppressAutoHyphens/>
        <w:spacing w:line="240" w:lineRule="auto"/>
      </w:pPr>
    </w:p>
    <w:p w:rsidR="006E708E" w:rsidRPr="00041457" w:rsidRDefault="006E708E" w:rsidP="00990A0F">
      <w:pPr>
        <w:pStyle w:val="BodyText"/>
        <w:widowControl w:val="0"/>
        <w:suppressAutoHyphens/>
        <w:spacing w:line="240" w:lineRule="auto"/>
        <w:rPr>
          <w:b/>
        </w:rPr>
      </w:pPr>
      <w:r w:rsidRPr="00041457">
        <w:rPr>
          <w:b/>
        </w:rPr>
        <w:t>V-portal will allow user to create normalized variable as per the project configuration.</w:t>
      </w:r>
    </w:p>
    <w:p w:rsidR="006E708E" w:rsidRPr="006E708E" w:rsidRDefault="006E708E" w:rsidP="00990A0F">
      <w:pPr>
        <w:pStyle w:val="BodyText"/>
        <w:widowControl w:val="0"/>
        <w:suppressAutoHyphens/>
        <w:spacing w:line="240" w:lineRule="auto"/>
        <w:rPr>
          <w:b/>
        </w:rPr>
      </w:pPr>
      <w:r w:rsidRPr="006E708E">
        <w:rPr>
          <w:b/>
        </w:rPr>
        <w:t xml:space="preserve">For recognition &amp;DTree node, it will be </w:t>
      </w:r>
    </w:p>
    <w:p w:rsidR="006E708E" w:rsidRDefault="006E708E" w:rsidP="00990A0F">
      <w:pPr>
        <w:pStyle w:val="BodyText"/>
        <w:widowControl w:val="0"/>
        <w:suppressAutoHyphens/>
        <w:spacing w:line="240" w:lineRule="auto"/>
      </w:pPr>
      <w:r>
        <w:t>Key = free text</w:t>
      </w:r>
    </w:p>
    <w:p w:rsidR="006E708E" w:rsidRDefault="006E708E" w:rsidP="00990A0F">
      <w:pPr>
        <w:pStyle w:val="BodyText"/>
        <w:widowControl w:val="0"/>
        <w:suppressAutoHyphens/>
        <w:spacing w:line="240" w:lineRule="auto"/>
      </w:pPr>
      <w:r>
        <w:t xml:space="preserve">Value = combo box displaying capture user input or free text input </w:t>
      </w:r>
    </w:p>
    <w:p w:rsidR="006E708E" w:rsidRDefault="006E708E" w:rsidP="00990A0F">
      <w:pPr>
        <w:pStyle w:val="BodyText"/>
        <w:widowControl w:val="0"/>
        <w:suppressAutoHyphens/>
        <w:spacing w:line="240" w:lineRule="auto"/>
      </w:pPr>
    </w:p>
    <w:p w:rsidR="00041457" w:rsidRPr="00041457" w:rsidRDefault="00041457" w:rsidP="00990A0F">
      <w:pPr>
        <w:pStyle w:val="BodyText"/>
        <w:widowControl w:val="0"/>
        <w:suppressAutoHyphens/>
        <w:spacing w:line="240" w:lineRule="auto"/>
        <w:rPr>
          <w:b/>
        </w:rPr>
      </w:pPr>
      <w:r w:rsidRPr="00041457">
        <w:rPr>
          <w:b/>
        </w:rPr>
        <w:t>For ICS Node, it will be</w:t>
      </w:r>
    </w:p>
    <w:p w:rsidR="00041457" w:rsidRDefault="00041457" w:rsidP="00990A0F">
      <w:pPr>
        <w:pStyle w:val="BodyText"/>
        <w:widowControl w:val="0"/>
        <w:suppressAutoHyphens/>
        <w:spacing w:line="240" w:lineRule="auto"/>
      </w:pPr>
      <w:r>
        <w:t>Key = combo box (project configuration will provide the values.eg helpful, save_call, etc)</w:t>
      </w:r>
    </w:p>
    <w:p w:rsidR="00041457" w:rsidRDefault="00041457" w:rsidP="00990A0F">
      <w:pPr>
        <w:pStyle w:val="BodyText"/>
        <w:widowControl w:val="0"/>
        <w:suppressAutoHyphens/>
        <w:spacing w:line="240" w:lineRule="auto"/>
      </w:pPr>
      <w:r>
        <w:t xml:space="preserve">Value = combo box (project configuration will provide the </w:t>
      </w:r>
      <w:r w:rsidR="00401074">
        <w:t xml:space="preserve">key dependent </w:t>
      </w:r>
      <w:r>
        <w:t>values.eg helpful values = YES, NO etc)</w:t>
      </w:r>
    </w:p>
    <w:p w:rsidR="00AA7DBB" w:rsidRDefault="00AA7DBB" w:rsidP="00990A0F">
      <w:pPr>
        <w:pStyle w:val="BodyText"/>
        <w:widowControl w:val="0"/>
        <w:suppressAutoHyphens/>
        <w:spacing w:line="240" w:lineRule="auto"/>
      </w:pPr>
    </w:p>
    <w:p w:rsidR="00AA7DBB" w:rsidRPr="00953087" w:rsidRDefault="00953087" w:rsidP="00990A0F">
      <w:pPr>
        <w:pStyle w:val="BodyText"/>
        <w:widowControl w:val="0"/>
        <w:suppressAutoHyphens/>
        <w:spacing w:line="240" w:lineRule="auto"/>
        <w:rPr>
          <w:u w:val="single"/>
        </w:rPr>
      </w:pPr>
      <w:r w:rsidRPr="00953087">
        <w:rPr>
          <w:u w:val="single"/>
        </w:rPr>
        <w:t xml:space="preserve">This </w:t>
      </w:r>
      <w:r w:rsidR="002E6BE9">
        <w:rPr>
          <w:u w:val="single"/>
        </w:rPr>
        <w:t xml:space="preserve">Survey </w:t>
      </w:r>
      <w:r w:rsidRPr="00953087">
        <w:rPr>
          <w:u w:val="single"/>
        </w:rPr>
        <w:t xml:space="preserve">table </w:t>
      </w:r>
      <w:r w:rsidR="007C3840">
        <w:rPr>
          <w:u w:val="single"/>
        </w:rPr>
        <w:t xml:space="preserve">along with the transaction table </w:t>
      </w:r>
      <w:r w:rsidRPr="00953087">
        <w:rPr>
          <w:u w:val="single"/>
        </w:rPr>
        <w:t>will be used to find/calculate a</w:t>
      </w:r>
      <w:r w:rsidR="00AA7DBB" w:rsidRPr="00953087">
        <w:rPr>
          <w:u w:val="single"/>
        </w:rPr>
        <w:t xml:space="preserve">ggregated </w:t>
      </w:r>
      <w:r w:rsidRPr="00953087">
        <w:rPr>
          <w:u w:val="single"/>
        </w:rPr>
        <w:t>data</w:t>
      </w:r>
      <w:r w:rsidR="00AA7DBB" w:rsidRPr="00953087">
        <w:rPr>
          <w:u w:val="single"/>
        </w:rPr>
        <w:t xml:space="preserve"> over a period of time as specified in the configuration.</w:t>
      </w:r>
    </w:p>
    <w:p w:rsidR="00AA7DBB" w:rsidRPr="00AA7DBB" w:rsidRDefault="00AA7DBB" w:rsidP="00AA7DBB">
      <w:pPr>
        <w:rPr>
          <w:rFonts w:ascii="Times New Roman" w:hAnsi="Times New Roman"/>
          <w:sz w:val="22"/>
          <w:szCs w:val="20"/>
          <w:lang w:val="en-US"/>
        </w:rPr>
      </w:pPr>
      <w:r w:rsidRPr="00AA7DBB">
        <w:rPr>
          <w:rFonts w:ascii="Times New Roman" w:hAnsi="Times New Roman"/>
          <w:sz w:val="22"/>
          <w:szCs w:val="20"/>
          <w:lang w:val="en-US"/>
        </w:rPr>
        <w:t>A = Answer Count (all Answers in a transcript)</w:t>
      </w:r>
      <w:r w:rsidR="007C3840">
        <w:rPr>
          <w:rFonts w:ascii="Times New Roman" w:hAnsi="Times New Roman"/>
          <w:sz w:val="22"/>
          <w:szCs w:val="20"/>
          <w:lang w:val="en-US"/>
        </w:rPr>
        <w:t>, from transaction table</w:t>
      </w:r>
      <w:r w:rsidRPr="00AA7DBB">
        <w:rPr>
          <w:rFonts w:ascii="Times New Roman" w:hAnsi="Times New Roman"/>
          <w:sz w:val="22"/>
          <w:szCs w:val="20"/>
          <w:lang w:val="en-US"/>
        </w:rPr>
        <w:t>.</w:t>
      </w:r>
    </w:p>
    <w:p w:rsidR="00AA7DBB" w:rsidRPr="00AA7DBB" w:rsidRDefault="00AA7DBB" w:rsidP="00AA7DBB">
      <w:pPr>
        <w:rPr>
          <w:rFonts w:ascii="Times New Roman" w:hAnsi="Times New Roman"/>
          <w:sz w:val="22"/>
          <w:szCs w:val="20"/>
          <w:lang w:val="en-US"/>
        </w:rPr>
      </w:pPr>
      <w:r w:rsidRPr="00AA7DBB">
        <w:rPr>
          <w:rFonts w:ascii="Times New Roman" w:hAnsi="Times New Roman"/>
          <w:sz w:val="22"/>
          <w:szCs w:val="20"/>
          <w:lang w:val="en-US"/>
        </w:rPr>
        <w:t>B=Transaction Count for a</w:t>
      </w:r>
      <w:r w:rsidR="001F50FB">
        <w:rPr>
          <w:rFonts w:ascii="Times New Roman" w:hAnsi="Times New Roman"/>
          <w:sz w:val="22"/>
          <w:szCs w:val="20"/>
          <w:lang w:val="en-US"/>
        </w:rPr>
        <w:t>lla</w:t>
      </w:r>
      <w:r w:rsidRPr="00AA7DBB">
        <w:rPr>
          <w:rFonts w:ascii="Times New Roman" w:hAnsi="Times New Roman"/>
          <w:sz w:val="22"/>
          <w:szCs w:val="20"/>
          <w:lang w:val="en-US"/>
        </w:rPr>
        <w:t>nswer</w:t>
      </w:r>
      <w:r w:rsidR="001F50FB">
        <w:rPr>
          <w:rFonts w:ascii="Times New Roman" w:hAnsi="Times New Roman"/>
          <w:sz w:val="22"/>
          <w:szCs w:val="20"/>
          <w:lang w:val="en-US"/>
        </w:rPr>
        <w:t>s with ICS ID NOT NULL</w:t>
      </w:r>
    </w:p>
    <w:p w:rsidR="00AA7DBB" w:rsidRPr="00AA7DBB" w:rsidRDefault="00AA7DBB" w:rsidP="00AA7DBB">
      <w:pPr>
        <w:rPr>
          <w:rFonts w:ascii="Times New Roman" w:hAnsi="Times New Roman"/>
          <w:sz w:val="22"/>
          <w:szCs w:val="20"/>
          <w:lang w:val="en-US"/>
        </w:rPr>
      </w:pPr>
      <w:r w:rsidRPr="00AA7DBB">
        <w:rPr>
          <w:rFonts w:ascii="Times New Roman" w:hAnsi="Times New Roman"/>
          <w:sz w:val="22"/>
          <w:szCs w:val="20"/>
          <w:lang w:val="en-US"/>
        </w:rPr>
        <w:t xml:space="preserve">C= Transaction Count for a particular Answer with ICS </w:t>
      </w:r>
      <w:r>
        <w:rPr>
          <w:rFonts w:ascii="Times New Roman" w:hAnsi="Times New Roman"/>
          <w:sz w:val="22"/>
          <w:szCs w:val="20"/>
          <w:lang w:val="en-US"/>
        </w:rPr>
        <w:t xml:space="preserve">ID </w:t>
      </w:r>
      <w:r w:rsidRPr="00AA7DBB">
        <w:rPr>
          <w:rFonts w:ascii="Times New Roman" w:hAnsi="Times New Roman"/>
          <w:sz w:val="22"/>
          <w:szCs w:val="20"/>
          <w:lang w:val="en-US"/>
        </w:rPr>
        <w:t>NOT NULL</w:t>
      </w:r>
    </w:p>
    <w:p w:rsidR="00AA7DBB" w:rsidRPr="00AA7DBB" w:rsidRDefault="00AA7DBB" w:rsidP="00AA7DBB">
      <w:pPr>
        <w:rPr>
          <w:rFonts w:ascii="Times New Roman" w:hAnsi="Times New Roman"/>
          <w:sz w:val="22"/>
          <w:szCs w:val="20"/>
          <w:lang w:val="en-US"/>
        </w:rPr>
      </w:pPr>
      <w:r w:rsidRPr="00AA7DBB">
        <w:rPr>
          <w:rFonts w:ascii="Times New Roman" w:hAnsi="Times New Roman"/>
          <w:sz w:val="22"/>
          <w:szCs w:val="20"/>
          <w:lang w:val="en-US"/>
        </w:rPr>
        <w:t>D= Count for a particular Answer where KEY is ‘HELPFUL’</w:t>
      </w:r>
      <w:r w:rsidR="001E2560">
        <w:rPr>
          <w:rFonts w:ascii="Times New Roman" w:hAnsi="Times New Roman"/>
          <w:sz w:val="22"/>
          <w:szCs w:val="20"/>
          <w:lang w:val="en-US"/>
        </w:rPr>
        <w:t xml:space="preserve"> (source1 = recognition/node, sou</w:t>
      </w:r>
      <w:r w:rsidR="0051281E">
        <w:rPr>
          <w:rFonts w:ascii="Times New Roman" w:hAnsi="Times New Roman"/>
          <w:sz w:val="22"/>
          <w:szCs w:val="20"/>
          <w:lang w:val="en-US"/>
        </w:rPr>
        <w:t>r</w:t>
      </w:r>
      <w:r w:rsidR="001E2560">
        <w:rPr>
          <w:rFonts w:ascii="Times New Roman" w:hAnsi="Times New Roman"/>
          <w:sz w:val="22"/>
          <w:szCs w:val="20"/>
          <w:lang w:val="en-US"/>
        </w:rPr>
        <w:t>ce2 =</w:t>
      </w:r>
      <w:r w:rsidR="00213797">
        <w:rPr>
          <w:rFonts w:ascii="Times New Roman" w:hAnsi="Times New Roman"/>
          <w:sz w:val="22"/>
          <w:szCs w:val="20"/>
          <w:lang w:val="en-US"/>
        </w:rPr>
        <w:t>normalized</w:t>
      </w:r>
      <w:r w:rsidR="001E2560">
        <w:rPr>
          <w:rFonts w:ascii="Times New Roman" w:hAnsi="Times New Roman"/>
          <w:sz w:val="22"/>
          <w:szCs w:val="20"/>
          <w:lang w:val="en-US"/>
        </w:rPr>
        <w:t>)</w:t>
      </w:r>
    </w:p>
    <w:p w:rsidR="00AA7DBB" w:rsidRPr="00AA7DBB" w:rsidRDefault="00AA7DBB" w:rsidP="00AA7DBB">
      <w:pPr>
        <w:rPr>
          <w:rFonts w:ascii="Times New Roman" w:hAnsi="Times New Roman"/>
          <w:sz w:val="22"/>
          <w:szCs w:val="20"/>
          <w:lang w:val="en-US"/>
        </w:rPr>
      </w:pPr>
      <w:r w:rsidRPr="00AA7DBB">
        <w:rPr>
          <w:rFonts w:ascii="Times New Roman" w:hAnsi="Times New Roman"/>
          <w:sz w:val="22"/>
          <w:szCs w:val="20"/>
          <w:lang w:val="en-US"/>
        </w:rPr>
        <w:t>E= Count for a particular Answer where KEY is ‘HELPFUL’ and VALUE is ‘YES’</w:t>
      </w:r>
      <w:r w:rsidR="001E2560">
        <w:rPr>
          <w:rFonts w:ascii="Times New Roman" w:hAnsi="Times New Roman"/>
          <w:sz w:val="22"/>
          <w:szCs w:val="20"/>
          <w:lang w:val="en-US"/>
        </w:rPr>
        <w:t xml:space="preserve"> (source1 = recognition/node, sou</w:t>
      </w:r>
      <w:r w:rsidR="0051281E">
        <w:rPr>
          <w:rFonts w:ascii="Times New Roman" w:hAnsi="Times New Roman"/>
          <w:sz w:val="22"/>
          <w:szCs w:val="20"/>
          <w:lang w:val="en-US"/>
        </w:rPr>
        <w:t>r</w:t>
      </w:r>
      <w:r w:rsidR="001E2560">
        <w:rPr>
          <w:rFonts w:ascii="Times New Roman" w:hAnsi="Times New Roman"/>
          <w:sz w:val="22"/>
          <w:szCs w:val="20"/>
          <w:lang w:val="en-US"/>
        </w:rPr>
        <w:t>ce2 =</w:t>
      </w:r>
      <w:r w:rsidR="00213797">
        <w:rPr>
          <w:rFonts w:ascii="Times New Roman" w:hAnsi="Times New Roman"/>
          <w:sz w:val="22"/>
          <w:szCs w:val="20"/>
          <w:lang w:val="en-US"/>
        </w:rPr>
        <w:t>normalized</w:t>
      </w:r>
      <w:r w:rsidR="001E2560">
        <w:rPr>
          <w:rFonts w:ascii="Times New Roman" w:hAnsi="Times New Roman"/>
          <w:sz w:val="22"/>
          <w:szCs w:val="20"/>
          <w:lang w:val="en-US"/>
        </w:rPr>
        <w:t>)</w:t>
      </w:r>
    </w:p>
    <w:p w:rsidR="002E6BE9" w:rsidRPr="00AA7DBB" w:rsidRDefault="00AA7DBB" w:rsidP="002E6BE9">
      <w:pPr>
        <w:rPr>
          <w:rFonts w:ascii="Times New Roman" w:hAnsi="Times New Roman"/>
          <w:sz w:val="22"/>
          <w:szCs w:val="20"/>
          <w:lang w:val="en-US"/>
        </w:rPr>
      </w:pPr>
      <w:r w:rsidRPr="00AA7DBB">
        <w:rPr>
          <w:rFonts w:ascii="Times New Roman" w:hAnsi="Times New Roman"/>
          <w:sz w:val="22"/>
          <w:szCs w:val="20"/>
          <w:lang w:val="en-US"/>
        </w:rPr>
        <w:t>F= Count for a particular Answer where KEY is ‘SAVE-CALL’ and VALUE is ‘YES’</w:t>
      </w:r>
      <w:r w:rsidR="001E2560">
        <w:rPr>
          <w:rFonts w:ascii="Times New Roman" w:hAnsi="Times New Roman"/>
          <w:sz w:val="22"/>
          <w:szCs w:val="20"/>
          <w:lang w:val="en-US"/>
        </w:rPr>
        <w:t>(source1 = recognition/node, sou</w:t>
      </w:r>
      <w:r w:rsidR="0051281E">
        <w:rPr>
          <w:rFonts w:ascii="Times New Roman" w:hAnsi="Times New Roman"/>
          <w:sz w:val="22"/>
          <w:szCs w:val="20"/>
          <w:lang w:val="en-US"/>
        </w:rPr>
        <w:t>r</w:t>
      </w:r>
      <w:r w:rsidR="001E2560">
        <w:rPr>
          <w:rFonts w:ascii="Times New Roman" w:hAnsi="Times New Roman"/>
          <w:sz w:val="22"/>
          <w:szCs w:val="20"/>
          <w:lang w:val="en-US"/>
        </w:rPr>
        <w:t>ce2 =</w:t>
      </w:r>
      <w:r w:rsidR="00213797">
        <w:rPr>
          <w:rFonts w:ascii="Times New Roman" w:hAnsi="Times New Roman"/>
          <w:sz w:val="22"/>
          <w:szCs w:val="20"/>
          <w:lang w:val="en-US"/>
        </w:rPr>
        <w:t>normalized</w:t>
      </w:r>
      <w:r w:rsidR="001E2560">
        <w:rPr>
          <w:rFonts w:ascii="Times New Roman" w:hAnsi="Times New Roman"/>
          <w:sz w:val="22"/>
          <w:szCs w:val="20"/>
          <w:lang w:val="en-US"/>
        </w:rPr>
        <w:t>)</w:t>
      </w:r>
    </w:p>
    <w:p w:rsidR="002E6BE9" w:rsidRDefault="002E6BE9" w:rsidP="002E6BE9">
      <w:pPr>
        <w:rPr>
          <w:rFonts w:ascii="Times New Roman" w:hAnsi="Times New Roman"/>
          <w:sz w:val="22"/>
          <w:szCs w:val="20"/>
          <w:lang w:val="en-US"/>
        </w:rPr>
      </w:pPr>
      <w:r>
        <w:rPr>
          <w:rFonts w:ascii="Times New Roman" w:hAnsi="Times New Roman"/>
          <w:sz w:val="22"/>
          <w:szCs w:val="20"/>
          <w:lang w:val="en-US"/>
        </w:rPr>
        <w:lastRenderedPageBreak/>
        <w:t>G</w:t>
      </w:r>
      <w:r w:rsidRPr="00AA7DBB">
        <w:rPr>
          <w:rFonts w:ascii="Times New Roman" w:hAnsi="Times New Roman"/>
          <w:sz w:val="22"/>
          <w:szCs w:val="20"/>
          <w:lang w:val="en-US"/>
        </w:rPr>
        <w:t>= Count for a particular Answer where KEY is ‘SAVE-</w:t>
      </w:r>
      <w:commentRangeStart w:id="173"/>
      <w:r w:rsidRPr="00AA7DBB">
        <w:rPr>
          <w:rFonts w:ascii="Times New Roman" w:hAnsi="Times New Roman"/>
          <w:sz w:val="22"/>
          <w:szCs w:val="20"/>
          <w:lang w:val="en-US"/>
        </w:rPr>
        <w:t>CALL</w:t>
      </w:r>
      <w:commentRangeEnd w:id="173"/>
      <w:r>
        <w:rPr>
          <w:rStyle w:val="CommentReference"/>
        </w:rPr>
        <w:commentReference w:id="173"/>
      </w:r>
      <w:r w:rsidRPr="00AA7DBB">
        <w:rPr>
          <w:rFonts w:ascii="Times New Roman" w:hAnsi="Times New Roman"/>
          <w:sz w:val="22"/>
          <w:szCs w:val="20"/>
          <w:lang w:val="en-US"/>
        </w:rPr>
        <w:t>’</w:t>
      </w:r>
      <w:r w:rsidR="001E2560">
        <w:rPr>
          <w:rFonts w:ascii="Times New Roman" w:hAnsi="Times New Roman"/>
          <w:sz w:val="22"/>
          <w:szCs w:val="20"/>
          <w:lang w:val="en-US"/>
        </w:rPr>
        <w:t xml:space="preserve"> (source1 = recognition/node, sou</w:t>
      </w:r>
      <w:r w:rsidR="0051281E">
        <w:rPr>
          <w:rFonts w:ascii="Times New Roman" w:hAnsi="Times New Roman"/>
          <w:sz w:val="22"/>
          <w:szCs w:val="20"/>
          <w:lang w:val="en-US"/>
        </w:rPr>
        <w:t>r</w:t>
      </w:r>
      <w:r w:rsidR="001E2560">
        <w:rPr>
          <w:rFonts w:ascii="Times New Roman" w:hAnsi="Times New Roman"/>
          <w:sz w:val="22"/>
          <w:szCs w:val="20"/>
          <w:lang w:val="en-US"/>
        </w:rPr>
        <w:t>ce2 =normalised)</w:t>
      </w:r>
    </w:p>
    <w:p w:rsidR="00991A6E" w:rsidRDefault="00991A6E" w:rsidP="002E6BE9">
      <w:pPr>
        <w:rPr>
          <w:rFonts w:ascii="Times New Roman" w:hAnsi="Times New Roman"/>
          <w:sz w:val="22"/>
          <w:szCs w:val="20"/>
          <w:lang w:val="en-US"/>
        </w:rPr>
      </w:pPr>
      <w:commentRangeStart w:id="174"/>
      <w:r>
        <w:rPr>
          <w:rFonts w:ascii="Times New Roman" w:hAnsi="Times New Roman"/>
          <w:sz w:val="22"/>
          <w:szCs w:val="20"/>
          <w:lang w:val="en-US"/>
        </w:rPr>
        <w:t xml:space="preserve">H = </w:t>
      </w:r>
      <w:r w:rsidRPr="00AA7DBB">
        <w:rPr>
          <w:rFonts w:ascii="Times New Roman" w:hAnsi="Times New Roman"/>
          <w:sz w:val="22"/>
          <w:szCs w:val="20"/>
          <w:lang w:val="en-US"/>
        </w:rPr>
        <w:t>Transaction Count for a particular Answer</w:t>
      </w:r>
      <w:commentRangeEnd w:id="174"/>
      <w:r>
        <w:rPr>
          <w:rStyle w:val="CommentReference"/>
        </w:rPr>
        <w:commentReference w:id="174"/>
      </w:r>
    </w:p>
    <w:p w:rsidR="00991A6E" w:rsidRPr="00AA7DBB" w:rsidRDefault="00991A6E" w:rsidP="002E6BE9">
      <w:pPr>
        <w:rPr>
          <w:rFonts w:ascii="Times New Roman" w:hAnsi="Times New Roman"/>
          <w:sz w:val="22"/>
          <w:szCs w:val="20"/>
          <w:lang w:val="en-US"/>
        </w:rPr>
      </w:pPr>
      <w:r>
        <w:rPr>
          <w:rFonts w:ascii="Times New Roman" w:hAnsi="Times New Roman"/>
          <w:sz w:val="22"/>
          <w:szCs w:val="20"/>
          <w:lang w:val="en-US"/>
        </w:rPr>
        <w:t xml:space="preserve">I= Count of all </w:t>
      </w:r>
      <w:r w:rsidR="0070495A">
        <w:rPr>
          <w:rFonts w:ascii="Times New Roman" w:hAnsi="Times New Roman"/>
          <w:sz w:val="22"/>
          <w:szCs w:val="20"/>
          <w:lang w:val="en-US"/>
        </w:rPr>
        <w:t>transactions</w:t>
      </w:r>
      <w:r>
        <w:rPr>
          <w:rFonts w:ascii="Times New Roman" w:hAnsi="Times New Roman"/>
          <w:sz w:val="22"/>
          <w:szCs w:val="20"/>
          <w:lang w:val="en-US"/>
        </w:rPr>
        <w:t>with answer ID not NULL</w:t>
      </w:r>
    </w:p>
    <w:p w:rsidR="00B55F0C" w:rsidRDefault="00B55F0C" w:rsidP="00B55F0C">
      <w:pPr>
        <w:pStyle w:val="BodyText"/>
        <w:widowControl w:val="0"/>
        <w:suppressAutoHyphens/>
        <w:spacing w:line="240" w:lineRule="auto"/>
      </w:pPr>
      <w:r>
        <w:t>The above aggregated count information can be used to calculate</w:t>
      </w:r>
    </w:p>
    <w:p w:rsidR="00B55F0C" w:rsidRDefault="00B55F0C" w:rsidP="00B55F0C">
      <w:pPr>
        <w:pStyle w:val="ListParagraph"/>
        <w:numPr>
          <w:ilvl w:val="0"/>
          <w:numId w:val="45"/>
        </w:numPr>
        <w:rPr>
          <w:rFonts w:ascii="Times New Roman" w:hAnsi="Times New Roman"/>
          <w:sz w:val="22"/>
          <w:szCs w:val="20"/>
          <w:lang w:val="en-US"/>
        </w:rPr>
      </w:pPr>
      <w:r>
        <w:rPr>
          <w:rFonts w:ascii="Times New Roman" w:hAnsi="Times New Roman"/>
          <w:sz w:val="22"/>
          <w:szCs w:val="20"/>
          <w:lang w:val="en-US"/>
        </w:rPr>
        <w:t>Usage % = H/I</w:t>
      </w:r>
    </w:p>
    <w:p w:rsidR="00B55F0C" w:rsidRDefault="00B55F0C" w:rsidP="00B55F0C">
      <w:pPr>
        <w:pStyle w:val="ListParagraph"/>
        <w:numPr>
          <w:ilvl w:val="0"/>
          <w:numId w:val="45"/>
        </w:numPr>
        <w:rPr>
          <w:rFonts w:ascii="Times New Roman" w:hAnsi="Times New Roman"/>
          <w:sz w:val="22"/>
          <w:szCs w:val="20"/>
          <w:lang w:val="en-US"/>
        </w:rPr>
      </w:pPr>
      <w:r w:rsidRPr="00572675">
        <w:rPr>
          <w:rFonts w:ascii="Times New Roman" w:hAnsi="Times New Roman"/>
          <w:sz w:val="22"/>
          <w:szCs w:val="20"/>
          <w:lang w:val="en-US"/>
        </w:rPr>
        <w:t>ICS Usage % = B/A.</w:t>
      </w:r>
    </w:p>
    <w:p w:rsidR="00B55F0C" w:rsidRDefault="00B55F0C" w:rsidP="00B55F0C">
      <w:pPr>
        <w:pStyle w:val="ListParagraph"/>
        <w:numPr>
          <w:ilvl w:val="0"/>
          <w:numId w:val="45"/>
        </w:numPr>
        <w:rPr>
          <w:rFonts w:ascii="Times New Roman" w:hAnsi="Times New Roman"/>
          <w:sz w:val="22"/>
          <w:szCs w:val="20"/>
          <w:lang w:val="en-US"/>
        </w:rPr>
      </w:pPr>
      <w:r w:rsidRPr="00572675">
        <w:rPr>
          <w:rFonts w:ascii="Times New Roman" w:hAnsi="Times New Roman"/>
          <w:sz w:val="22"/>
          <w:szCs w:val="20"/>
          <w:lang w:val="en-US"/>
        </w:rPr>
        <w:t>ICS Take-up % =D/C.</w:t>
      </w:r>
    </w:p>
    <w:p w:rsidR="00B55F0C" w:rsidRDefault="00B55F0C" w:rsidP="00B55F0C">
      <w:pPr>
        <w:pStyle w:val="ListParagraph"/>
        <w:numPr>
          <w:ilvl w:val="0"/>
          <w:numId w:val="45"/>
        </w:numPr>
        <w:rPr>
          <w:rFonts w:ascii="Times New Roman" w:hAnsi="Times New Roman"/>
          <w:sz w:val="22"/>
          <w:szCs w:val="20"/>
          <w:lang w:val="en-US"/>
        </w:rPr>
      </w:pPr>
      <w:r w:rsidRPr="00572675">
        <w:rPr>
          <w:rFonts w:ascii="Times New Roman" w:hAnsi="Times New Roman"/>
          <w:sz w:val="22"/>
          <w:szCs w:val="20"/>
          <w:lang w:val="en-US"/>
        </w:rPr>
        <w:t>ICS helpful %=E/D.</w:t>
      </w:r>
    </w:p>
    <w:p w:rsidR="00B55F0C" w:rsidRDefault="00B55F0C" w:rsidP="00B55F0C">
      <w:pPr>
        <w:pStyle w:val="ListParagraph"/>
        <w:numPr>
          <w:ilvl w:val="0"/>
          <w:numId w:val="45"/>
        </w:numPr>
      </w:pPr>
      <w:r w:rsidRPr="00572675">
        <w:rPr>
          <w:rFonts w:ascii="Times New Roman" w:hAnsi="Times New Roman"/>
          <w:sz w:val="22"/>
          <w:szCs w:val="20"/>
          <w:lang w:val="en-US"/>
        </w:rPr>
        <w:t>ICS Save Call %=F/</w:t>
      </w:r>
      <w:r>
        <w:rPr>
          <w:rFonts w:ascii="Times New Roman" w:hAnsi="Times New Roman"/>
          <w:sz w:val="22"/>
          <w:szCs w:val="20"/>
          <w:lang w:val="en-US"/>
        </w:rPr>
        <w:t>G</w:t>
      </w:r>
      <w:bookmarkStart w:id="175" w:name="_Toc292456997"/>
      <w:bookmarkEnd w:id="175"/>
    </w:p>
    <w:p w:rsidR="008A0B73" w:rsidRPr="00AA7DBB" w:rsidRDefault="008A0B73" w:rsidP="00AA7DBB">
      <w:pPr>
        <w:rPr>
          <w:rFonts w:ascii="Times New Roman" w:hAnsi="Times New Roman"/>
          <w:sz w:val="22"/>
          <w:szCs w:val="20"/>
          <w:lang w:val="en-US"/>
        </w:rPr>
      </w:pPr>
    </w:p>
    <w:p w:rsidR="00AA7DBB" w:rsidRDefault="00BC4B1C" w:rsidP="00990A0F">
      <w:pPr>
        <w:pStyle w:val="BodyText"/>
        <w:widowControl w:val="0"/>
        <w:suppressAutoHyphens/>
        <w:spacing w:line="240" w:lineRule="auto"/>
      </w:pPr>
      <w:commentRangeStart w:id="176"/>
      <w:r>
        <w:t>Following is the aggregated</w:t>
      </w:r>
      <w:r w:rsidR="00D8363E">
        <w:t xml:space="preserve"> d</w:t>
      </w:r>
      <w:r>
        <w:t>ata table structure to be created in logDB</w:t>
      </w:r>
      <w:commentRangeEnd w:id="176"/>
      <w:r w:rsidR="004F6203">
        <w:rPr>
          <w:rStyle w:val="CommentReference"/>
          <w:rFonts w:ascii="Trebuchet MS" w:hAnsi="Trebuchet MS"/>
          <w:lang w:val="en-GB"/>
        </w:rPr>
        <w:commentReference w:id="176"/>
      </w:r>
    </w:p>
    <w:p w:rsidR="005F01DC" w:rsidRDefault="00BC4B1C" w:rsidP="005F01DC">
      <w:pPr>
        <w:pStyle w:val="BodyText"/>
        <w:widowControl w:val="0"/>
        <w:numPr>
          <w:ilvl w:val="0"/>
          <w:numId w:val="114"/>
        </w:numPr>
        <w:suppressAutoHyphens/>
        <w:spacing w:line="240" w:lineRule="auto"/>
      </w:pPr>
      <w:r>
        <w:t>Aggregated data Code</w:t>
      </w:r>
      <w:r w:rsidR="006A358A">
        <w:t xml:space="preserve"> – primary key</w:t>
      </w:r>
    </w:p>
    <w:p w:rsidR="005F01DC" w:rsidRDefault="00BC4B1C" w:rsidP="005F01DC">
      <w:pPr>
        <w:pStyle w:val="BodyText"/>
        <w:widowControl w:val="0"/>
        <w:numPr>
          <w:ilvl w:val="0"/>
          <w:numId w:val="114"/>
        </w:numPr>
        <w:suppressAutoHyphens/>
        <w:spacing w:line="240" w:lineRule="auto"/>
      </w:pPr>
      <w:r>
        <w:t>Aggregated data Count</w:t>
      </w:r>
    </w:p>
    <w:p w:rsidR="00BC4B1C" w:rsidRDefault="006A358A" w:rsidP="00BC4B1C">
      <w:pPr>
        <w:pStyle w:val="BodyText"/>
        <w:widowControl w:val="0"/>
        <w:suppressAutoHyphens/>
        <w:spacing w:line="240" w:lineRule="auto"/>
      </w:pPr>
      <w:r>
        <w:t>The primary key is on aggregated data code.</w:t>
      </w:r>
    </w:p>
    <w:p w:rsidR="00023085" w:rsidRDefault="00023085" w:rsidP="00023085">
      <w:pPr>
        <w:pStyle w:val="BodyText"/>
        <w:widowControl w:val="0"/>
        <w:suppressAutoHyphens/>
        <w:spacing w:line="240" w:lineRule="auto"/>
      </w:pPr>
      <w:r>
        <w:t xml:space="preserve">It will be used to store overall aggregated data (not answer specific) calculated for a period as specified in the configuration file. </w:t>
      </w:r>
    </w:p>
    <w:p w:rsidR="006A358A" w:rsidRDefault="006A358A" w:rsidP="00BC4B1C">
      <w:pPr>
        <w:pStyle w:val="BodyText"/>
        <w:widowControl w:val="0"/>
        <w:suppressAutoHyphens/>
        <w:spacing w:line="240" w:lineRule="auto"/>
      </w:pPr>
    </w:p>
    <w:p w:rsidR="006A358A" w:rsidRDefault="00D97911" w:rsidP="006A358A">
      <w:pPr>
        <w:pStyle w:val="BodyText"/>
        <w:widowControl w:val="0"/>
        <w:suppressAutoHyphens/>
        <w:spacing w:line="240" w:lineRule="auto"/>
      </w:pPr>
      <w:r>
        <w:t>A</w:t>
      </w:r>
      <w:r w:rsidR="006A358A">
        <w:t>nswer</w:t>
      </w:r>
      <w:r>
        <w:t>aggregate</w:t>
      </w:r>
      <w:r w:rsidR="006A358A">
        <w:t>data table structure to be created in logDB</w:t>
      </w:r>
    </w:p>
    <w:p w:rsidR="005F01DC" w:rsidRDefault="006A358A" w:rsidP="005F01DC">
      <w:pPr>
        <w:pStyle w:val="BodyText"/>
        <w:widowControl w:val="0"/>
        <w:numPr>
          <w:ilvl w:val="0"/>
          <w:numId w:val="115"/>
        </w:numPr>
        <w:suppressAutoHyphens/>
        <w:spacing w:line="240" w:lineRule="auto"/>
      </w:pPr>
      <w:r>
        <w:t xml:space="preserve">Answer ID </w:t>
      </w:r>
    </w:p>
    <w:p w:rsidR="005F01DC" w:rsidRDefault="006A358A" w:rsidP="005F01DC">
      <w:pPr>
        <w:pStyle w:val="BodyText"/>
        <w:widowControl w:val="0"/>
        <w:numPr>
          <w:ilvl w:val="0"/>
          <w:numId w:val="115"/>
        </w:numPr>
        <w:suppressAutoHyphens/>
        <w:spacing w:line="240" w:lineRule="auto"/>
      </w:pPr>
      <w:r>
        <w:t xml:space="preserve">Aggregated data Code </w:t>
      </w:r>
    </w:p>
    <w:p w:rsidR="005F01DC" w:rsidRDefault="006A358A" w:rsidP="005F01DC">
      <w:pPr>
        <w:pStyle w:val="BodyText"/>
        <w:widowControl w:val="0"/>
        <w:numPr>
          <w:ilvl w:val="0"/>
          <w:numId w:val="115"/>
        </w:numPr>
        <w:suppressAutoHyphens/>
        <w:spacing w:line="240" w:lineRule="auto"/>
      </w:pPr>
      <w:r>
        <w:t>Aggregated data Count</w:t>
      </w:r>
    </w:p>
    <w:p w:rsidR="006A358A" w:rsidRDefault="006A358A" w:rsidP="00BC4B1C">
      <w:pPr>
        <w:pStyle w:val="BodyText"/>
        <w:widowControl w:val="0"/>
        <w:suppressAutoHyphens/>
        <w:spacing w:line="240" w:lineRule="auto"/>
      </w:pPr>
      <w:r>
        <w:t>Composite primary key (answer id, aggregate data cd).</w:t>
      </w:r>
    </w:p>
    <w:p w:rsidR="00023085" w:rsidRDefault="00023085" w:rsidP="00023085">
      <w:pPr>
        <w:pStyle w:val="BodyText"/>
        <w:widowControl w:val="0"/>
        <w:suppressAutoHyphens/>
        <w:spacing w:line="240" w:lineRule="auto"/>
      </w:pPr>
      <w:r>
        <w:t xml:space="preserve">It will be used to store answer specific aggregated data calculated for a period as specified in the configuration file. </w:t>
      </w:r>
    </w:p>
    <w:p w:rsidR="00A75835" w:rsidRDefault="00A75835" w:rsidP="00B27092">
      <w:pPr>
        <w:pStyle w:val="BodyText"/>
        <w:widowControl w:val="0"/>
        <w:suppressAutoHyphens/>
        <w:spacing w:line="240" w:lineRule="auto"/>
      </w:pPr>
    </w:p>
    <w:p w:rsidR="00B27092" w:rsidRDefault="00B27092" w:rsidP="00B27092">
      <w:pPr>
        <w:pStyle w:val="BodyText"/>
        <w:widowControl w:val="0"/>
        <w:suppressAutoHyphens/>
        <w:spacing w:line="240" w:lineRule="auto"/>
      </w:pPr>
      <w:r>
        <w:t>For the above table</w:t>
      </w:r>
      <w:r w:rsidR="00A75835">
        <w:t>s</w:t>
      </w:r>
      <w:r>
        <w:t xml:space="preserve"> (aggregatedata&amp; answer aggregated data) data is aggregated for the period as specified in the project configuration file.</w:t>
      </w:r>
    </w:p>
    <w:p w:rsidR="00A75835" w:rsidRDefault="00A75835" w:rsidP="00BC4B1C">
      <w:pPr>
        <w:pStyle w:val="BodyText"/>
        <w:widowControl w:val="0"/>
        <w:suppressAutoHyphens/>
        <w:spacing w:line="240" w:lineRule="auto"/>
      </w:pPr>
      <w:r>
        <w:t xml:space="preserve">Likewise we also need to store aggregation count per day. Hence below 2 tables will also be created </w:t>
      </w:r>
    </w:p>
    <w:p w:rsidR="002F3E1A" w:rsidRDefault="002F3E1A" w:rsidP="00A75835">
      <w:pPr>
        <w:pStyle w:val="BodyText"/>
        <w:widowControl w:val="0"/>
        <w:suppressAutoHyphens/>
        <w:spacing w:line="240" w:lineRule="auto"/>
      </w:pPr>
    </w:p>
    <w:p w:rsidR="00A75835" w:rsidRDefault="00A75835" w:rsidP="00A75835">
      <w:pPr>
        <w:pStyle w:val="BodyText"/>
        <w:widowControl w:val="0"/>
        <w:suppressAutoHyphens/>
        <w:spacing w:line="240" w:lineRule="auto"/>
      </w:pPr>
      <w:r>
        <w:t>Aggregatedata</w:t>
      </w:r>
      <w:r w:rsidR="00D97911">
        <w:t>daywise</w:t>
      </w:r>
      <w:r>
        <w:t>table</w:t>
      </w:r>
    </w:p>
    <w:p w:rsidR="00A75835" w:rsidRDefault="00A75835" w:rsidP="00D97911">
      <w:pPr>
        <w:pStyle w:val="BodyText"/>
        <w:widowControl w:val="0"/>
        <w:numPr>
          <w:ilvl w:val="0"/>
          <w:numId w:val="133"/>
        </w:numPr>
        <w:suppressAutoHyphens/>
        <w:spacing w:line="240" w:lineRule="auto"/>
      </w:pPr>
      <w:r>
        <w:t>Aggregated data Code – primary key</w:t>
      </w:r>
    </w:p>
    <w:p w:rsidR="00A75835" w:rsidRDefault="00A75835" w:rsidP="00D97911">
      <w:pPr>
        <w:pStyle w:val="BodyText"/>
        <w:widowControl w:val="0"/>
        <w:numPr>
          <w:ilvl w:val="0"/>
          <w:numId w:val="133"/>
        </w:numPr>
        <w:suppressAutoHyphens/>
        <w:spacing w:line="240" w:lineRule="auto"/>
      </w:pPr>
      <w:r>
        <w:t>Aggregated data Count</w:t>
      </w:r>
    </w:p>
    <w:p w:rsidR="00D97911" w:rsidRDefault="00D97911" w:rsidP="00D97911">
      <w:pPr>
        <w:pStyle w:val="BodyText"/>
        <w:widowControl w:val="0"/>
        <w:numPr>
          <w:ilvl w:val="0"/>
          <w:numId w:val="133"/>
        </w:numPr>
        <w:suppressAutoHyphens/>
        <w:spacing w:line="240" w:lineRule="auto"/>
      </w:pPr>
      <w:r>
        <w:t>date</w:t>
      </w:r>
    </w:p>
    <w:p w:rsidR="00A75835" w:rsidRDefault="00A75835" w:rsidP="00A75835">
      <w:pPr>
        <w:pStyle w:val="BodyText"/>
        <w:widowControl w:val="0"/>
        <w:suppressAutoHyphens/>
        <w:spacing w:line="240" w:lineRule="auto"/>
      </w:pPr>
      <w:r>
        <w:t>The primary</w:t>
      </w:r>
      <w:r w:rsidR="00D97911">
        <w:t xml:space="preserve"> key is on aggregated data code and date</w:t>
      </w:r>
    </w:p>
    <w:p w:rsidR="00023085" w:rsidRDefault="00023085" w:rsidP="00023085">
      <w:pPr>
        <w:pStyle w:val="BodyText"/>
        <w:widowControl w:val="0"/>
        <w:suppressAutoHyphens/>
        <w:spacing w:line="240" w:lineRule="auto"/>
      </w:pPr>
      <w:r>
        <w:t xml:space="preserve">It will be used to store overall aggregated data (not answer specific) for each day </w:t>
      </w:r>
    </w:p>
    <w:p w:rsidR="00A75835" w:rsidRDefault="00A75835" w:rsidP="00A75835">
      <w:pPr>
        <w:pStyle w:val="BodyText"/>
        <w:widowControl w:val="0"/>
        <w:suppressAutoHyphens/>
        <w:spacing w:line="240" w:lineRule="auto"/>
      </w:pPr>
    </w:p>
    <w:p w:rsidR="00A75835" w:rsidRDefault="00D97911" w:rsidP="00A75835">
      <w:pPr>
        <w:pStyle w:val="BodyText"/>
        <w:widowControl w:val="0"/>
        <w:suppressAutoHyphens/>
        <w:spacing w:line="240" w:lineRule="auto"/>
      </w:pPr>
      <w:r>
        <w:lastRenderedPageBreak/>
        <w:t>A</w:t>
      </w:r>
      <w:r w:rsidR="00A75835">
        <w:t>nswer</w:t>
      </w:r>
      <w:r>
        <w:t>aggregate</w:t>
      </w:r>
      <w:r w:rsidR="00A75835">
        <w:t>data</w:t>
      </w:r>
      <w:r>
        <w:t>daywise</w:t>
      </w:r>
      <w:r w:rsidR="00A75835">
        <w:t xml:space="preserve"> table </w:t>
      </w:r>
    </w:p>
    <w:p w:rsidR="00A75835" w:rsidRDefault="00A75835" w:rsidP="00D97911">
      <w:pPr>
        <w:pStyle w:val="BodyText"/>
        <w:widowControl w:val="0"/>
        <w:numPr>
          <w:ilvl w:val="0"/>
          <w:numId w:val="134"/>
        </w:numPr>
        <w:suppressAutoHyphens/>
        <w:spacing w:line="240" w:lineRule="auto"/>
      </w:pPr>
      <w:r>
        <w:t xml:space="preserve">Answer ID </w:t>
      </w:r>
    </w:p>
    <w:p w:rsidR="00A75835" w:rsidRDefault="00A75835" w:rsidP="00D97911">
      <w:pPr>
        <w:pStyle w:val="BodyText"/>
        <w:widowControl w:val="0"/>
        <w:numPr>
          <w:ilvl w:val="0"/>
          <w:numId w:val="134"/>
        </w:numPr>
        <w:suppressAutoHyphens/>
        <w:spacing w:line="240" w:lineRule="auto"/>
      </w:pPr>
      <w:r>
        <w:t xml:space="preserve">Aggregated data Code </w:t>
      </w:r>
    </w:p>
    <w:p w:rsidR="00A75835" w:rsidRDefault="00A75835" w:rsidP="00D97911">
      <w:pPr>
        <w:pStyle w:val="BodyText"/>
        <w:widowControl w:val="0"/>
        <w:numPr>
          <w:ilvl w:val="0"/>
          <w:numId w:val="134"/>
        </w:numPr>
        <w:suppressAutoHyphens/>
        <w:spacing w:line="240" w:lineRule="auto"/>
      </w:pPr>
      <w:r>
        <w:t>Aggregated data Count</w:t>
      </w:r>
    </w:p>
    <w:p w:rsidR="00D97911" w:rsidRDefault="00D97911" w:rsidP="00D97911">
      <w:pPr>
        <w:pStyle w:val="BodyText"/>
        <w:widowControl w:val="0"/>
        <w:numPr>
          <w:ilvl w:val="0"/>
          <w:numId w:val="134"/>
        </w:numPr>
        <w:suppressAutoHyphens/>
        <w:spacing w:line="240" w:lineRule="auto"/>
      </w:pPr>
      <w:r>
        <w:t>date</w:t>
      </w:r>
    </w:p>
    <w:p w:rsidR="00A75835" w:rsidRDefault="00A75835" w:rsidP="00A75835">
      <w:pPr>
        <w:pStyle w:val="BodyText"/>
        <w:widowControl w:val="0"/>
        <w:suppressAutoHyphens/>
        <w:spacing w:line="240" w:lineRule="auto"/>
      </w:pPr>
      <w:r>
        <w:t>Composite primary key (answer id, aggregate data cd</w:t>
      </w:r>
      <w:r w:rsidR="00D97911">
        <w:t>, date</w:t>
      </w:r>
      <w:r>
        <w:t>).</w:t>
      </w:r>
    </w:p>
    <w:p w:rsidR="00023085" w:rsidRDefault="00023085" w:rsidP="00023085">
      <w:pPr>
        <w:pStyle w:val="BodyText"/>
        <w:widowControl w:val="0"/>
        <w:suppressAutoHyphens/>
        <w:spacing w:line="240" w:lineRule="auto"/>
      </w:pPr>
      <w:r>
        <w:t xml:space="preserve">It will be used to store answer specific aggregated data for each day </w:t>
      </w:r>
    </w:p>
    <w:p w:rsidR="00BC4B1C" w:rsidRDefault="00BC4B1C" w:rsidP="00BC4B1C">
      <w:pPr>
        <w:pStyle w:val="BodyText"/>
        <w:widowControl w:val="0"/>
        <w:suppressAutoHyphens/>
        <w:spacing w:line="240" w:lineRule="auto"/>
      </w:pPr>
      <w:r>
        <w:t>Lookup table to store the code /decode value of aggregated data</w:t>
      </w:r>
    </w:p>
    <w:p w:rsidR="005F01DC" w:rsidRDefault="00BC4B1C" w:rsidP="005F01DC">
      <w:pPr>
        <w:pStyle w:val="BodyText"/>
        <w:widowControl w:val="0"/>
        <w:numPr>
          <w:ilvl w:val="0"/>
          <w:numId w:val="116"/>
        </w:numPr>
        <w:suppressAutoHyphens/>
        <w:spacing w:line="240" w:lineRule="auto"/>
      </w:pPr>
      <w:r>
        <w:t>Aggregated data Code (</w:t>
      </w:r>
      <w:r w:rsidR="00461570">
        <w:t>e.g.</w:t>
      </w:r>
      <w:r>
        <w:t>, values like A, B, C, D)</w:t>
      </w:r>
    </w:p>
    <w:p w:rsidR="005F01DC" w:rsidRDefault="00BC4B1C" w:rsidP="005F01DC">
      <w:pPr>
        <w:pStyle w:val="BodyText"/>
        <w:widowControl w:val="0"/>
        <w:numPr>
          <w:ilvl w:val="0"/>
          <w:numId w:val="116"/>
        </w:numPr>
        <w:suppressAutoHyphens/>
        <w:spacing w:line="240" w:lineRule="auto"/>
      </w:pPr>
      <w:r>
        <w:t>Aggregated data decode (</w:t>
      </w:r>
      <w:r w:rsidR="00461570">
        <w:t>e.g.</w:t>
      </w:r>
      <w:r>
        <w:t xml:space="preserve">, values like </w:t>
      </w:r>
      <w:r w:rsidRPr="00BC4B1C">
        <w:rPr>
          <w:i/>
        </w:rPr>
        <w:t>‘Transaction Count for all answers with ICS ID NOT NULL’</w:t>
      </w:r>
      <w:r>
        <w:rPr>
          <w:i/>
        </w:rPr>
        <w:t>)</w:t>
      </w:r>
    </w:p>
    <w:p w:rsidR="00BC4B1C" w:rsidRDefault="00BC4B1C" w:rsidP="006A358A">
      <w:pPr>
        <w:pStyle w:val="BodyText"/>
        <w:widowControl w:val="0"/>
        <w:suppressAutoHyphens/>
        <w:spacing w:line="240" w:lineRule="auto"/>
      </w:pPr>
      <w:r>
        <w:t>Note: Above table structure</w:t>
      </w:r>
      <w:r w:rsidR="006A358A">
        <w:t>s</w:t>
      </w:r>
      <w:r>
        <w:t xml:space="preserve"> will be added in </w:t>
      </w:r>
      <w:r w:rsidRPr="00BC4B1C">
        <w:t>Engine_Schema</w:t>
      </w:r>
      <w:r>
        <w:t xml:space="preserve"> document.</w:t>
      </w:r>
    </w:p>
    <w:p w:rsidR="006A358A" w:rsidRDefault="006A358A" w:rsidP="006A358A">
      <w:pPr>
        <w:pStyle w:val="BodyText"/>
        <w:widowControl w:val="0"/>
        <w:suppressAutoHyphens/>
        <w:spacing w:line="240" w:lineRule="auto"/>
      </w:pPr>
      <w:r>
        <w:t xml:space="preserve">Engine on startup or on request from </w:t>
      </w:r>
      <w:r w:rsidR="00461570">
        <w:t>V_Portal</w:t>
      </w:r>
      <w:r>
        <w:t xml:space="preserve"> to load aggregate data, will read data from </w:t>
      </w:r>
      <w:r w:rsidR="00023085">
        <w:t xml:space="preserve">aggregate data &amp;answeraggregate data </w:t>
      </w:r>
      <w:r>
        <w:t>tables and populate objects as follows:</w:t>
      </w:r>
    </w:p>
    <w:p w:rsidR="00023085" w:rsidRDefault="00023085" w:rsidP="006A358A">
      <w:pPr>
        <w:pStyle w:val="BodyText"/>
        <w:widowControl w:val="0"/>
        <w:suppressAutoHyphens/>
        <w:spacing w:line="240" w:lineRule="auto"/>
      </w:pPr>
    </w:p>
    <w:p w:rsidR="00023085" w:rsidRDefault="00023085" w:rsidP="006A358A">
      <w:pPr>
        <w:pStyle w:val="BodyText"/>
        <w:widowControl w:val="0"/>
        <w:suppressAutoHyphens/>
        <w:spacing w:line="240" w:lineRule="auto"/>
      </w:pPr>
      <w:r>
        <w:t xml:space="preserve">Two </w:t>
      </w:r>
      <w:r w:rsidR="008B752A">
        <w:t>variables</w:t>
      </w:r>
      <w:r>
        <w:t xml:space="preserve"> to hold values of A &amp; B</w:t>
      </w:r>
    </w:p>
    <w:p w:rsidR="007A6553" w:rsidRDefault="007A6553" w:rsidP="006A358A">
      <w:pPr>
        <w:pStyle w:val="BodyText"/>
        <w:widowControl w:val="0"/>
        <w:suppressAutoHyphens/>
        <w:spacing w:line="240" w:lineRule="auto"/>
      </w:pPr>
      <w:r>
        <w:t xml:space="preserve">Structure </w:t>
      </w:r>
      <w:r w:rsidR="004E5475">
        <w:t>‘A</w:t>
      </w:r>
      <w:r>
        <w:t>nswer Aggregate data</w:t>
      </w:r>
      <w:r w:rsidR="004E5475">
        <w:t>’</w:t>
      </w:r>
      <w:r>
        <w:t xml:space="preserve"> will be created to hold answer specific aggregate data</w:t>
      </w:r>
    </w:p>
    <w:p w:rsidR="007A6553" w:rsidRPr="00AA7DBB" w:rsidRDefault="007A6553" w:rsidP="007A6553">
      <w:pPr>
        <w:ind w:left="720"/>
        <w:rPr>
          <w:rFonts w:ascii="Times New Roman" w:hAnsi="Times New Roman"/>
          <w:sz w:val="22"/>
          <w:szCs w:val="20"/>
          <w:lang w:val="en-US"/>
        </w:rPr>
      </w:pPr>
      <w:r w:rsidRPr="00AA7DBB">
        <w:rPr>
          <w:rFonts w:ascii="Times New Roman" w:hAnsi="Times New Roman"/>
          <w:sz w:val="22"/>
          <w:szCs w:val="20"/>
          <w:lang w:val="en-US"/>
        </w:rPr>
        <w:t xml:space="preserve">C= Transaction Count for a particular Answer with ICS </w:t>
      </w:r>
      <w:r>
        <w:rPr>
          <w:rFonts w:ascii="Times New Roman" w:hAnsi="Times New Roman"/>
          <w:sz w:val="22"/>
          <w:szCs w:val="20"/>
          <w:lang w:val="en-US"/>
        </w:rPr>
        <w:t xml:space="preserve">ID </w:t>
      </w:r>
      <w:r w:rsidRPr="00AA7DBB">
        <w:rPr>
          <w:rFonts w:ascii="Times New Roman" w:hAnsi="Times New Roman"/>
          <w:sz w:val="22"/>
          <w:szCs w:val="20"/>
          <w:lang w:val="en-US"/>
        </w:rPr>
        <w:t>NOT NULL</w:t>
      </w:r>
    </w:p>
    <w:p w:rsidR="007A6553" w:rsidRPr="00AA7DBB" w:rsidRDefault="007A6553" w:rsidP="007A6553">
      <w:pPr>
        <w:ind w:left="720"/>
        <w:rPr>
          <w:rFonts w:ascii="Times New Roman" w:hAnsi="Times New Roman"/>
          <w:sz w:val="22"/>
          <w:szCs w:val="20"/>
          <w:lang w:val="en-US"/>
        </w:rPr>
      </w:pPr>
      <w:r w:rsidRPr="00AA7DBB">
        <w:rPr>
          <w:rFonts w:ascii="Times New Roman" w:hAnsi="Times New Roman"/>
          <w:sz w:val="22"/>
          <w:szCs w:val="20"/>
          <w:lang w:val="en-US"/>
        </w:rPr>
        <w:t>D= Count for a particular Answer where KEY is ‘HELPFUL’</w:t>
      </w:r>
    </w:p>
    <w:p w:rsidR="007A6553" w:rsidRPr="00AA7DBB" w:rsidRDefault="007A6553" w:rsidP="007A6553">
      <w:pPr>
        <w:ind w:left="720"/>
        <w:rPr>
          <w:rFonts w:ascii="Times New Roman" w:hAnsi="Times New Roman"/>
          <w:sz w:val="22"/>
          <w:szCs w:val="20"/>
          <w:lang w:val="en-US"/>
        </w:rPr>
      </w:pPr>
      <w:r w:rsidRPr="00AA7DBB">
        <w:rPr>
          <w:rFonts w:ascii="Times New Roman" w:hAnsi="Times New Roman"/>
          <w:sz w:val="22"/>
          <w:szCs w:val="20"/>
          <w:lang w:val="en-US"/>
        </w:rPr>
        <w:t>E= Count for a particular Answer where KEY is ‘HELPFUL’ and VALUE is ‘YES’</w:t>
      </w:r>
    </w:p>
    <w:p w:rsidR="007A6553" w:rsidRPr="00AA7DBB" w:rsidRDefault="007A6553" w:rsidP="007A6553">
      <w:pPr>
        <w:ind w:left="720"/>
        <w:rPr>
          <w:rFonts w:ascii="Times New Roman" w:hAnsi="Times New Roman"/>
          <w:sz w:val="22"/>
          <w:szCs w:val="20"/>
          <w:lang w:val="en-US"/>
        </w:rPr>
      </w:pPr>
      <w:r w:rsidRPr="00AA7DBB">
        <w:rPr>
          <w:rFonts w:ascii="Times New Roman" w:hAnsi="Times New Roman"/>
          <w:sz w:val="22"/>
          <w:szCs w:val="20"/>
          <w:lang w:val="en-US"/>
        </w:rPr>
        <w:t>F= Count for a particular Answer where KEY is ‘SAVE-CALL’ and VALUE is ‘YES’</w:t>
      </w:r>
    </w:p>
    <w:p w:rsidR="007A6553" w:rsidRDefault="007A6553" w:rsidP="007A6553">
      <w:pPr>
        <w:ind w:left="720"/>
        <w:rPr>
          <w:rFonts w:ascii="Times New Roman" w:hAnsi="Times New Roman"/>
          <w:sz w:val="22"/>
          <w:szCs w:val="20"/>
          <w:lang w:val="en-US"/>
        </w:rPr>
      </w:pPr>
      <w:r>
        <w:rPr>
          <w:rFonts w:ascii="Times New Roman" w:hAnsi="Times New Roman"/>
          <w:sz w:val="22"/>
          <w:szCs w:val="20"/>
          <w:lang w:val="en-US"/>
        </w:rPr>
        <w:t>G</w:t>
      </w:r>
      <w:r w:rsidRPr="00AA7DBB">
        <w:rPr>
          <w:rFonts w:ascii="Times New Roman" w:hAnsi="Times New Roman"/>
          <w:sz w:val="22"/>
          <w:szCs w:val="20"/>
          <w:lang w:val="en-US"/>
        </w:rPr>
        <w:t>= Count for a particular Answer where KEY is ‘SAVE-CALL’</w:t>
      </w:r>
    </w:p>
    <w:p w:rsidR="007A6553" w:rsidRDefault="007A6553" w:rsidP="007A6553">
      <w:pPr>
        <w:ind w:left="720"/>
        <w:rPr>
          <w:rFonts w:ascii="Times New Roman" w:hAnsi="Times New Roman"/>
          <w:sz w:val="22"/>
          <w:szCs w:val="20"/>
          <w:lang w:val="en-US"/>
        </w:rPr>
      </w:pPr>
      <w:r>
        <w:rPr>
          <w:rFonts w:ascii="Times New Roman" w:hAnsi="Times New Roman"/>
          <w:sz w:val="22"/>
          <w:szCs w:val="20"/>
          <w:lang w:val="en-US"/>
        </w:rPr>
        <w:t xml:space="preserve">H = </w:t>
      </w:r>
      <w:r w:rsidRPr="00AA7DBB">
        <w:rPr>
          <w:rFonts w:ascii="Times New Roman" w:hAnsi="Times New Roman"/>
          <w:sz w:val="22"/>
          <w:szCs w:val="20"/>
          <w:lang w:val="en-US"/>
        </w:rPr>
        <w:t>Transaction Count for a particular Answer</w:t>
      </w:r>
    </w:p>
    <w:p w:rsidR="003B6017" w:rsidRPr="003330F1" w:rsidRDefault="003B6017" w:rsidP="003B6017">
      <w:pPr>
        <w:pStyle w:val="Heading2"/>
      </w:pPr>
      <w:bookmarkStart w:id="177" w:name="_Toc302982795"/>
      <w:r>
        <w:t xml:space="preserve">Use Case: Aggregate Data Load – </w:t>
      </w:r>
      <w:bookmarkEnd w:id="177"/>
      <w:r w:rsidR="00461570">
        <w:t>V-engine</w:t>
      </w:r>
    </w:p>
    <w:p w:rsidR="003B6017" w:rsidRDefault="003B6017" w:rsidP="00EB48F4">
      <w:pPr>
        <w:pStyle w:val="Heading3"/>
      </w:pPr>
      <w:bookmarkStart w:id="178" w:name="_Toc302982796"/>
      <w:r>
        <w:t>Actors</w:t>
      </w:r>
      <w:bookmarkEnd w:id="178"/>
    </w:p>
    <w:p w:rsidR="003B6017" w:rsidRPr="00FB541C" w:rsidRDefault="003B6017" w:rsidP="003B6017">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 xml:space="preserve">Virtual </w:t>
      </w:r>
      <w:r>
        <w:rPr>
          <w:rFonts w:ascii="Times New Roman" w:hAnsi="Times New Roman"/>
          <w:sz w:val="22"/>
          <w:szCs w:val="20"/>
          <w:lang w:val="en-US"/>
        </w:rPr>
        <w:t>Portal</w:t>
      </w:r>
      <w:r w:rsidRPr="007232CB">
        <w:rPr>
          <w:rFonts w:ascii="Times New Roman" w:hAnsi="Times New Roman"/>
          <w:sz w:val="22"/>
          <w:szCs w:val="20"/>
          <w:lang w:val="en-US"/>
        </w:rPr>
        <w:t>, V-Engine</w:t>
      </w:r>
    </w:p>
    <w:p w:rsidR="003B6017" w:rsidRDefault="003B6017" w:rsidP="00EB48F4">
      <w:pPr>
        <w:pStyle w:val="Heading3"/>
      </w:pPr>
      <w:bookmarkStart w:id="179" w:name="_Toc302982797"/>
      <w:r>
        <w:t>Trigger</w:t>
      </w:r>
      <w:bookmarkEnd w:id="179"/>
    </w:p>
    <w:p w:rsidR="003B6017" w:rsidRDefault="003B6017" w:rsidP="003B6017">
      <w:pPr>
        <w:pStyle w:val="BodyText"/>
      </w:pPr>
      <w:r>
        <w:t xml:space="preserve">On V-Engine start or receives request from </w:t>
      </w:r>
      <w:r w:rsidR="00461570">
        <w:t>V_Portal</w:t>
      </w:r>
      <w:r>
        <w:t xml:space="preserve"> to reload aggregated data from table.</w:t>
      </w:r>
    </w:p>
    <w:p w:rsidR="003B6017" w:rsidRDefault="003B6017" w:rsidP="00EB48F4">
      <w:pPr>
        <w:pStyle w:val="Heading3"/>
      </w:pPr>
      <w:bookmarkStart w:id="180" w:name="_Toc302982798"/>
      <w:r>
        <w:t>Description</w:t>
      </w:r>
      <w:bookmarkEnd w:id="180"/>
    </w:p>
    <w:p w:rsidR="003B6017" w:rsidRDefault="003B6017" w:rsidP="003B6017">
      <w:pPr>
        <w:pStyle w:val="BodyText"/>
      </w:pPr>
      <w:r>
        <w:t xml:space="preserve">This use case describes how engine </w:t>
      </w:r>
      <w:r w:rsidR="00CB753F">
        <w:t>loads</w:t>
      </w:r>
      <w:r>
        <w:t>aggregated data information.</w:t>
      </w:r>
    </w:p>
    <w:p w:rsidR="003B6017" w:rsidRDefault="003B6017" w:rsidP="00EB48F4">
      <w:pPr>
        <w:pStyle w:val="Heading3"/>
      </w:pPr>
      <w:bookmarkStart w:id="181" w:name="_Toc302982799"/>
      <w:r>
        <w:lastRenderedPageBreak/>
        <w:t>Preconditions</w:t>
      </w:r>
      <w:bookmarkEnd w:id="181"/>
    </w:p>
    <w:p w:rsidR="003B6017" w:rsidRDefault="00CB753F" w:rsidP="003B6017">
      <w:pPr>
        <w:pStyle w:val="BodyText"/>
      </w:pPr>
      <w:r>
        <w:t>NA</w:t>
      </w:r>
      <w:r w:rsidR="003B6017">
        <w:t>.</w:t>
      </w:r>
    </w:p>
    <w:p w:rsidR="003B6017" w:rsidRDefault="003B6017" w:rsidP="00EB48F4">
      <w:pPr>
        <w:pStyle w:val="Heading3"/>
      </w:pPr>
      <w:bookmarkStart w:id="182" w:name="_Toc302982800"/>
      <w:r>
        <w:t>Postconditions</w:t>
      </w:r>
      <w:bookmarkEnd w:id="182"/>
    </w:p>
    <w:p w:rsidR="003B6017" w:rsidRDefault="003B6017" w:rsidP="003B6017">
      <w:pPr>
        <w:pStyle w:val="BodyText"/>
      </w:pPr>
      <w:r>
        <w:t xml:space="preserve">Aggregated data is </w:t>
      </w:r>
      <w:r w:rsidR="00CB753F">
        <w:t xml:space="preserve">loaded into memory of </w:t>
      </w:r>
      <w:r w:rsidR="004B0BDA">
        <w:t>V-engine</w:t>
      </w:r>
      <w:r>
        <w:t>.</w:t>
      </w:r>
    </w:p>
    <w:p w:rsidR="003B6017" w:rsidRPr="00D3307B" w:rsidRDefault="003B6017" w:rsidP="00EB48F4">
      <w:pPr>
        <w:pStyle w:val="Heading3"/>
      </w:pPr>
      <w:bookmarkStart w:id="183" w:name="_Toc302982801"/>
      <w:r>
        <w:t>Normal Flow</w:t>
      </w:r>
      <w:bookmarkEnd w:id="183"/>
    </w:p>
    <w:p w:rsidR="005F01DC" w:rsidRDefault="004B0BDA">
      <w:pPr>
        <w:pStyle w:val="BodyText"/>
        <w:numPr>
          <w:ilvl w:val="0"/>
          <w:numId w:val="40"/>
        </w:numPr>
      </w:pPr>
      <w:r>
        <w:t>V-engine</w:t>
      </w:r>
      <w:r w:rsidR="00CB753F">
        <w:t xml:space="preserve"> starts or receives request from </w:t>
      </w:r>
      <w:r w:rsidR="00461570">
        <w:t>V_Portal</w:t>
      </w:r>
      <w:r w:rsidR="00CB753F">
        <w:t>to reload aggregated data from logDB</w:t>
      </w:r>
    </w:p>
    <w:p w:rsidR="005F01DC" w:rsidRDefault="004B0BDA">
      <w:pPr>
        <w:pStyle w:val="BodyText"/>
        <w:numPr>
          <w:ilvl w:val="0"/>
          <w:numId w:val="40"/>
        </w:numPr>
      </w:pPr>
      <w:r>
        <w:t>V-engine</w:t>
      </w:r>
      <w:r w:rsidR="00CB753F">
        <w:t xml:space="preserve"> reads the aggregated data from logDB(answer aggregated data table) and updates answer specific aggregated count information on answer object. (all answers are maintained in a map on knowledge base level)</w:t>
      </w:r>
    </w:p>
    <w:p w:rsidR="005F01DC" w:rsidRDefault="004B0BDA">
      <w:pPr>
        <w:pStyle w:val="BodyText"/>
        <w:numPr>
          <w:ilvl w:val="0"/>
          <w:numId w:val="40"/>
        </w:numPr>
      </w:pPr>
      <w:r>
        <w:t>V-engine</w:t>
      </w:r>
      <w:r w:rsidR="00CB753F">
        <w:t xml:space="preserve"> reads from logDB(aggregated data table) from logDB and populates below two variables </w:t>
      </w:r>
    </w:p>
    <w:p w:rsidR="005F01DC" w:rsidRDefault="00CB753F">
      <w:pPr>
        <w:pStyle w:val="ListParagraph"/>
        <w:numPr>
          <w:ilvl w:val="1"/>
          <w:numId w:val="40"/>
        </w:numPr>
        <w:rPr>
          <w:rFonts w:ascii="Times New Roman" w:hAnsi="Times New Roman"/>
          <w:sz w:val="22"/>
          <w:szCs w:val="20"/>
          <w:lang w:val="en-US"/>
        </w:rPr>
      </w:pPr>
      <w:r w:rsidRPr="00CB753F">
        <w:rPr>
          <w:rFonts w:ascii="Times New Roman" w:hAnsi="Times New Roman"/>
          <w:sz w:val="22"/>
          <w:szCs w:val="20"/>
          <w:lang w:val="en-US"/>
        </w:rPr>
        <w:t>A = Answer Count (all Answers in a transcript), from transaction table.</w:t>
      </w:r>
    </w:p>
    <w:p w:rsidR="005F01DC" w:rsidRDefault="00CB753F">
      <w:pPr>
        <w:pStyle w:val="ListParagraph"/>
        <w:numPr>
          <w:ilvl w:val="1"/>
          <w:numId w:val="40"/>
        </w:numPr>
        <w:rPr>
          <w:rFonts w:ascii="Times New Roman" w:hAnsi="Times New Roman"/>
          <w:sz w:val="22"/>
          <w:szCs w:val="20"/>
          <w:lang w:val="en-US"/>
        </w:rPr>
      </w:pPr>
      <w:r w:rsidRPr="00CB753F">
        <w:rPr>
          <w:rFonts w:ascii="Times New Roman" w:hAnsi="Times New Roman"/>
          <w:sz w:val="22"/>
          <w:szCs w:val="20"/>
          <w:lang w:val="en-US"/>
        </w:rPr>
        <w:t>B=Transaction Count for all answers with ICS ID NOT NULL</w:t>
      </w:r>
    </w:p>
    <w:p w:rsidR="005F01DC" w:rsidRDefault="004B0BDA">
      <w:pPr>
        <w:pStyle w:val="BodyText"/>
        <w:numPr>
          <w:ilvl w:val="0"/>
          <w:numId w:val="40"/>
        </w:numPr>
      </w:pPr>
      <w:r>
        <w:t>V-engine</w:t>
      </w:r>
      <w:r w:rsidR="00CB753F">
        <w:t xml:space="preserve"> returns successful aggregated data load message.</w:t>
      </w:r>
    </w:p>
    <w:p w:rsidR="003B6017" w:rsidRDefault="003B6017" w:rsidP="00EB48F4">
      <w:pPr>
        <w:pStyle w:val="Heading3"/>
      </w:pPr>
      <w:bookmarkStart w:id="184" w:name="_Toc302982802"/>
      <w:r>
        <w:t>Alternative Flow 1-</w:t>
      </w:r>
      <w:bookmarkEnd w:id="184"/>
    </w:p>
    <w:p w:rsidR="003B6017" w:rsidRDefault="003B6017" w:rsidP="003B6017">
      <w:pPr>
        <w:pStyle w:val="BodyText"/>
        <w:tabs>
          <w:tab w:val="left" w:pos="2955"/>
        </w:tabs>
      </w:pPr>
      <w:r>
        <w:t xml:space="preserve">NA </w:t>
      </w:r>
    </w:p>
    <w:p w:rsidR="003B6017" w:rsidRPr="003330F1" w:rsidRDefault="003B6017" w:rsidP="003B6017">
      <w:pPr>
        <w:pStyle w:val="Heading2"/>
      </w:pPr>
      <w:bookmarkStart w:id="185" w:name="_Toc302982803"/>
      <w:r>
        <w:t xml:space="preserve">Use Case: Aggregate Data </w:t>
      </w:r>
      <w:r w:rsidR="00A85C09">
        <w:t>real time update</w:t>
      </w:r>
      <w:r>
        <w:t xml:space="preserve"> – </w:t>
      </w:r>
      <w:bookmarkEnd w:id="185"/>
      <w:r w:rsidR="00461570">
        <w:t>V-engine</w:t>
      </w:r>
    </w:p>
    <w:p w:rsidR="003B6017" w:rsidRDefault="003B6017" w:rsidP="00EB48F4">
      <w:pPr>
        <w:pStyle w:val="Heading3"/>
      </w:pPr>
      <w:bookmarkStart w:id="186" w:name="_Toc302982804"/>
      <w:r>
        <w:t>Actors</w:t>
      </w:r>
      <w:bookmarkEnd w:id="186"/>
    </w:p>
    <w:p w:rsidR="003B6017" w:rsidRPr="00FB541C" w:rsidRDefault="003B6017" w:rsidP="003B6017">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 xml:space="preserve">Virtual </w:t>
      </w:r>
      <w:r w:rsidR="00A85C09">
        <w:rPr>
          <w:rFonts w:ascii="Times New Roman" w:hAnsi="Times New Roman"/>
          <w:sz w:val="22"/>
          <w:szCs w:val="20"/>
          <w:lang w:val="en-US"/>
        </w:rPr>
        <w:t>Assistant</w:t>
      </w:r>
      <w:r w:rsidRPr="007232CB">
        <w:rPr>
          <w:rFonts w:ascii="Times New Roman" w:hAnsi="Times New Roman"/>
          <w:sz w:val="22"/>
          <w:szCs w:val="20"/>
          <w:lang w:val="en-US"/>
        </w:rPr>
        <w:t>, V-Engine</w:t>
      </w:r>
    </w:p>
    <w:p w:rsidR="003B6017" w:rsidRDefault="003B6017" w:rsidP="00EB48F4">
      <w:pPr>
        <w:pStyle w:val="Heading3"/>
      </w:pPr>
      <w:bookmarkStart w:id="187" w:name="_Toc302982805"/>
      <w:r>
        <w:t>Trigger</w:t>
      </w:r>
      <w:bookmarkEnd w:id="187"/>
    </w:p>
    <w:p w:rsidR="003B6017" w:rsidRDefault="004B0BDA" w:rsidP="003B6017">
      <w:pPr>
        <w:pStyle w:val="BodyText"/>
      </w:pPr>
      <w:r>
        <w:t>V-engine</w:t>
      </w:r>
      <w:r w:rsidR="00A85C09">
        <w:t xml:space="preserve"> receives request from VA to process user input.</w:t>
      </w:r>
    </w:p>
    <w:p w:rsidR="003B6017" w:rsidRDefault="003B6017" w:rsidP="00EB48F4">
      <w:pPr>
        <w:pStyle w:val="Heading3"/>
      </w:pPr>
      <w:bookmarkStart w:id="188" w:name="_Toc302982806"/>
      <w:r>
        <w:t>Description</w:t>
      </w:r>
      <w:bookmarkEnd w:id="188"/>
    </w:p>
    <w:p w:rsidR="003B6017" w:rsidRDefault="003B6017" w:rsidP="003B6017">
      <w:pPr>
        <w:pStyle w:val="BodyText"/>
      </w:pPr>
      <w:r>
        <w:t xml:space="preserve">This use case describes </w:t>
      </w:r>
      <w:r w:rsidR="006A6A20">
        <w:t xml:space="preserve">real time update of aggregated data by </w:t>
      </w:r>
      <w:r w:rsidR="004B0BDA">
        <w:t>V-engine</w:t>
      </w:r>
      <w:r>
        <w:t>.</w:t>
      </w:r>
    </w:p>
    <w:p w:rsidR="003B6017" w:rsidRDefault="003B6017" w:rsidP="00EB48F4">
      <w:pPr>
        <w:pStyle w:val="Heading3"/>
      </w:pPr>
      <w:bookmarkStart w:id="189" w:name="_Toc302982807"/>
      <w:r>
        <w:t>Preconditions</w:t>
      </w:r>
      <w:bookmarkEnd w:id="189"/>
    </w:p>
    <w:p w:rsidR="003B6017" w:rsidRDefault="006A6A20" w:rsidP="003B6017">
      <w:pPr>
        <w:pStyle w:val="BodyText"/>
      </w:pPr>
      <w:r>
        <w:t>NA</w:t>
      </w:r>
      <w:r w:rsidR="003B6017">
        <w:t>.</w:t>
      </w:r>
    </w:p>
    <w:p w:rsidR="003B6017" w:rsidRDefault="003B6017" w:rsidP="00EB48F4">
      <w:pPr>
        <w:pStyle w:val="Heading3"/>
      </w:pPr>
      <w:bookmarkStart w:id="190" w:name="_Toc302982808"/>
      <w:r>
        <w:t>Postconditions</w:t>
      </w:r>
      <w:bookmarkEnd w:id="190"/>
    </w:p>
    <w:p w:rsidR="003B6017" w:rsidRDefault="006A6A20" w:rsidP="003B6017">
      <w:pPr>
        <w:pStyle w:val="BodyText"/>
      </w:pPr>
      <w:r>
        <w:t>User input is processed, response generated and a</w:t>
      </w:r>
      <w:r w:rsidR="003B6017">
        <w:t xml:space="preserve">ggregated data is </w:t>
      </w:r>
      <w:r>
        <w:t xml:space="preserve">updated by </w:t>
      </w:r>
      <w:r w:rsidR="004B0BDA">
        <w:t>V-engine</w:t>
      </w:r>
      <w:r w:rsidR="003B6017">
        <w:t>.</w:t>
      </w:r>
    </w:p>
    <w:p w:rsidR="003B6017" w:rsidRPr="00D3307B" w:rsidRDefault="003B6017" w:rsidP="00EB48F4">
      <w:pPr>
        <w:pStyle w:val="Heading3"/>
      </w:pPr>
      <w:bookmarkStart w:id="191" w:name="_Toc302982809"/>
      <w:r>
        <w:lastRenderedPageBreak/>
        <w:t>Normal Flow</w:t>
      </w:r>
      <w:bookmarkEnd w:id="191"/>
    </w:p>
    <w:p w:rsidR="005F01DC" w:rsidRDefault="003B6017">
      <w:pPr>
        <w:pStyle w:val="BodyText"/>
        <w:numPr>
          <w:ilvl w:val="0"/>
          <w:numId w:val="84"/>
        </w:numPr>
      </w:pPr>
      <w:r>
        <w:t>V-</w:t>
      </w:r>
      <w:r w:rsidR="007422CF">
        <w:t>Engine receives request from VA to process user input.</w:t>
      </w:r>
    </w:p>
    <w:p w:rsidR="005F01DC" w:rsidRDefault="004B0BDA">
      <w:pPr>
        <w:pStyle w:val="BodyText"/>
        <w:numPr>
          <w:ilvl w:val="0"/>
          <w:numId w:val="84"/>
        </w:numPr>
      </w:pPr>
      <w:r>
        <w:t>V-engine</w:t>
      </w:r>
      <w:r w:rsidR="007422CF">
        <w:t xml:space="preserve"> will process the user input (depending on the type of the request) and generate response.</w:t>
      </w:r>
    </w:p>
    <w:p w:rsidR="005F01DC" w:rsidRDefault="007422CF">
      <w:pPr>
        <w:pStyle w:val="BodyText"/>
        <w:numPr>
          <w:ilvl w:val="0"/>
          <w:numId w:val="84"/>
        </w:numPr>
      </w:pPr>
      <w:r>
        <w:t xml:space="preserve">For the selected answer, </w:t>
      </w:r>
      <w:r w:rsidR="00B50BE5">
        <w:t>V-engine</w:t>
      </w:r>
      <w:r>
        <w:t xml:space="preserve"> will </w:t>
      </w:r>
      <w:r w:rsidR="00B50BE5">
        <w:t>increment</w:t>
      </w:r>
      <w:r>
        <w:t xml:space="preserve"> the count for the following</w:t>
      </w:r>
      <w:r w:rsidR="00B50BE5">
        <w:t>(if applicable)</w:t>
      </w:r>
    </w:p>
    <w:p w:rsidR="005F01DC" w:rsidRDefault="007422CF">
      <w:pPr>
        <w:pStyle w:val="ListParagraph"/>
        <w:numPr>
          <w:ilvl w:val="1"/>
          <w:numId w:val="84"/>
        </w:numPr>
        <w:rPr>
          <w:rFonts w:ascii="Times New Roman" w:hAnsi="Times New Roman"/>
          <w:sz w:val="22"/>
          <w:szCs w:val="20"/>
          <w:lang w:val="en-US"/>
        </w:rPr>
      </w:pPr>
      <w:r w:rsidRPr="007422CF">
        <w:rPr>
          <w:rFonts w:ascii="Times New Roman" w:hAnsi="Times New Roman"/>
          <w:sz w:val="22"/>
          <w:szCs w:val="20"/>
          <w:lang w:val="en-US"/>
        </w:rPr>
        <w:t xml:space="preserve">C= Transaction Count for </w:t>
      </w:r>
      <w:r w:rsidR="00B50BE5">
        <w:rPr>
          <w:rFonts w:ascii="Times New Roman" w:hAnsi="Times New Roman"/>
          <w:sz w:val="22"/>
          <w:szCs w:val="20"/>
          <w:lang w:val="en-US"/>
        </w:rPr>
        <w:t>the</w:t>
      </w:r>
      <w:r w:rsidRPr="007422CF">
        <w:rPr>
          <w:rFonts w:ascii="Times New Roman" w:hAnsi="Times New Roman"/>
          <w:sz w:val="22"/>
          <w:szCs w:val="20"/>
          <w:lang w:val="en-US"/>
        </w:rPr>
        <w:t xml:space="preserve"> Answer </w:t>
      </w:r>
      <w:r w:rsidR="00B50BE5">
        <w:rPr>
          <w:rFonts w:ascii="Times New Roman" w:hAnsi="Times New Roman"/>
          <w:sz w:val="22"/>
          <w:szCs w:val="20"/>
          <w:lang w:val="en-US"/>
        </w:rPr>
        <w:t xml:space="preserve">if </w:t>
      </w:r>
      <w:r w:rsidRPr="007422CF">
        <w:rPr>
          <w:rFonts w:ascii="Times New Roman" w:hAnsi="Times New Roman"/>
          <w:sz w:val="22"/>
          <w:szCs w:val="20"/>
          <w:lang w:val="en-US"/>
        </w:rPr>
        <w:t>ICS ID NOT NULL</w:t>
      </w:r>
    </w:p>
    <w:p w:rsidR="005F01DC" w:rsidRDefault="007422CF">
      <w:pPr>
        <w:pStyle w:val="ListParagraph"/>
        <w:numPr>
          <w:ilvl w:val="1"/>
          <w:numId w:val="84"/>
        </w:numPr>
        <w:rPr>
          <w:rFonts w:ascii="Times New Roman" w:hAnsi="Times New Roman"/>
          <w:sz w:val="22"/>
          <w:szCs w:val="20"/>
          <w:lang w:val="en-US"/>
        </w:rPr>
      </w:pPr>
      <w:r w:rsidRPr="007422CF">
        <w:rPr>
          <w:rFonts w:ascii="Times New Roman" w:hAnsi="Times New Roman"/>
          <w:sz w:val="22"/>
          <w:szCs w:val="20"/>
          <w:lang w:val="en-US"/>
        </w:rPr>
        <w:t xml:space="preserve">D= Count for </w:t>
      </w:r>
      <w:r w:rsidR="00B50BE5">
        <w:rPr>
          <w:rFonts w:ascii="Times New Roman" w:hAnsi="Times New Roman"/>
          <w:sz w:val="22"/>
          <w:szCs w:val="20"/>
          <w:lang w:val="en-US"/>
        </w:rPr>
        <w:t xml:space="preserve">the </w:t>
      </w:r>
      <w:r w:rsidRPr="007422CF">
        <w:rPr>
          <w:rFonts w:ascii="Times New Roman" w:hAnsi="Times New Roman"/>
          <w:sz w:val="22"/>
          <w:szCs w:val="20"/>
          <w:lang w:val="en-US"/>
        </w:rPr>
        <w:t xml:space="preserve">Answer </w:t>
      </w:r>
      <w:r w:rsidR="00B50BE5">
        <w:rPr>
          <w:rFonts w:ascii="Times New Roman" w:hAnsi="Times New Roman"/>
          <w:sz w:val="22"/>
          <w:szCs w:val="20"/>
          <w:lang w:val="en-US"/>
        </w:rPr>
        <w:t xml:space="preserve">ifselected answer </w:t>
      </w:r>
      <w:r w:rsidRPr="007422CF">
        <w:rPr>
          <w:rFonts w:ascii="Times New Roman" w:hAnsi="Times New Roman"/>
          <w:sz w:val="22"/>
          <w:szCs w:val="20"/>
          <w:lang w:val="en-US"/>
        </w:rPr>
        <w:t>KEY is ‘HELPFUL’</w:t>
      </w:r>
    </w:p>
    <w:p w:rsidR="005F01DC" w:rsidRDefault="007422CF">
      <w:pPr>
        <w:pStyle w:val="ListParagraph"/>
        <w:numPr>
          <w:ilvl w:val="1"/>
          <w:numId w:val="84"/>
        </w:numPr>
        <w:rPr>
          <w:rFonts w:ascii="Times New Roman" w:hAnsi="Times New Roman"/>
          <w:sz w:val="22"/>
          <w:szCs w:val="20"/>
          <w:lang w:val="en-US"/>
        </w:rPr>
      </w:pPr>
      <w:r w:rsidRPr="007422CF">
        <w:rPr>
          <w:rFonts w:ascii="Times New Roman" w:hAnsi="Times New Roman"/>
          <w:sz w:val="22"/>
          <w:szCs w:val="20"/>
          <w:lang w:val="en-US"/>
        </w:rPr>
        <w:t xml:space="preserve">E= Count for </w:t>
      </w:r>
      <w:r w:rsidR="00B50BE5">
        <w:rPr>
          <w:rFonts w:ascii="Times New Roman" w:hAnsi="Times New Roman"/>
          <w:sz w:val="22"/>
          <w:szCs w:val="20"/>
          <w:lang w:val="en-US"/>
        </w:rPr>
        <w:t>the</w:t>
      </w:r>
      <w:r w:rsidRPr="007422CF">
        <w:rPr>
          <w:rFonts w:ascii="Times New Roman" w:hAnsi="Times New Roman"/>
          <w:sz w:val="22"/>
          <w:szCs w:val="20"/>
          <w:lang w:val="en-US"/>
        </w:rPr>
        <w:t xml:space="preserve"> Answer </w:t>
      </w:r>
      <w:r w:rsidR="00B50BE5">
        <w:rPr>
          <w:rFonts w:ascii="Times New Roman" w:hAnsi="Times New Roman"/>
          <w:sz w:val="22"/>
          <w:szCs w:val="20"/>
          <w:lang w:val="en-US"/>
        </w:rPr>
        <w:t xml:space="preserve">if selected answer </w:t>
      </w:r>
      <w:r w:rsidRPr="007422CF">
        <w:rPr>
          <w:rFonts w:ascii="Times New Roman" w:hAnsi="Times New Roman"/>
          <w:sz w:val="22"/>
          <w:szCs w:val="20"/>
          <w:lang w:val="en-US"/>
        </w:rPr>
        <w:t>KEY is ‘HELPFUL’ and VALUE is ‘YES’</w:t>
      </w:r>
    </w:p>
    <w:p w:rsidR="005F01DC" w:rsidRDefault="007422CF">
      <w:pPr>
        <w:pStyle w:val="ListParagraph"/>
        <w:numPr>
          <w:ilvl w:val="1"/>
          <w:numId w:val="84"/>
        </w:numPr>
        <w:rPr>
          <w:rFonts w:ascii="Times New Roman" w:hAnsi="Times New Roman"/>
          <w:sz w:val="22"/>
          <w:szCs w:val="20"/>
          <w:lang w:val="en-US"/>
        </w:rPr>
      </w:pPr>
      <w:r w:rsidRPr="007422CF">
        <w:rPr>
          <w:rFonts w:ascii="Times New Roman" w:hAnsi="Times New Roman"/>
          <w:sz w:val="22"/>
          <w:szCs w:val="20"/>
          <w:lang w:val="en-US"/>
        </w:rPr>
        <w:t xml:space="preserve">F= Count for </w:t>
      </w:r>
      <w:r w:rsidR="00B50BE5">
        <w:rPr>
          <w:rFonts w:ascii="Times New Roman" w:hAnsi="Times New Roman"/>
          <w:sz w:val="22"/>
          <w:szCs w:val="20"/>
          <w:lang w:val="en-US"/>
        </w:rPr>
        <w:t xml:space="preserve">the </w:t>
      </w:r>
      <w:r w:rsidRPr="007422CF">
        <w:rPr>
          <w:rFonts w:ascii="Times New Roman" w:hAnsi="Times New Roman"/>
          <w:sz w:val="22"/>
          <w:szCs w:val="20"/>
          <w:lang w:val="en-US"/>
        </w:rPr>
        <w:t xml:space="preserve">Answer </w:t>
      </w:r>
      <w:r w:rsidR="00B50BE5">
        <w:rPr>
          <w:rFonts w:ascii="Times New Roman" w:hAnsi="Times New Roman"/>
          <w:sz w:val="22"/>
          <w:szCs w:val="20"/>
          <w:lang w:val="en-US"/>
        </w:rPr>
        <w:t xml:space="preserve">if selected answer </w:t>
      </w:r>
      <w:r w:rsidRPr="007422CF">
        <w:rPr>
          <w:rFonts w:ascii="Times New Roman" w:hAnsi="Times New Roman"/>
          <w:sz w:val="22"/>
          <w:szCs w:val="20"/>
          <w:lang w:val="en-US"/>
        </w:rPr>
        <w:t>KEY is ‘SAVE-CALL’ and VALUE is ‘YES’</w:t>
      </w:r>
    </w:p>
    <w:p w:rsidR="005F01DC" w:rsidRDefault="007422CF">
      <w:pPr>
        <w:pStyle w:val="ListParagraph"/>
        <w:numPr>
          <w:ilvl w:val="1"/>
          <w:numId w:val="84"/>
        </w:numPr>
        <w:rPr>
          <w:rFonts w:ascii="Times New Roman" w:hAnsi="Times New Roman"/>
          <w:sz w:val="22"/>
          <w:szCs w:val="20"/>
          <w:lang w:val="en-US"/>
        </w:rPr>
      </w:pPr>
      <w:r w:rsidRPr="007422CF">
        <w:rPr>
          <w:rFonts w:ascii="Times New Roman" w:hAnsi="Times New Roman"/>
          <w:sz w:val="22"/>
          <w:szCs w:val="20"/>
          <w:lang w:val="en-US"/>
        </w:rPr>
        <w:t xml:space="preserve">G= Count for </w:t>
      </w:r>
      <w:r w:rsidR="00B50BE5">
        <w:rPr>
          <w:rFonts w:ascii="Times New Roman" w:hAnsi="Times New Roman"/>
          <w:sz w:val="22"/>
          <w:szCs w:val="20"/>
          <w:lang w:val="en-US"/>
        </w:rPr>
        <w:t>the</w:t>
      </w:r>
      <w:r w:rsidRPr="007422CF">
        <w:rPr>
          <w:rFonts w:ascii="Times New Roman" w:hAnsi="Times New Roman"/>
          <w:sz w:val="22"/>
          <w:szCs w:val="20"/>
          <w:lang w:val="en-US"/>
        </w:rPr>
        <w:t xml:space="preserve"> Answer </w:t>
      </w:r>
      <w:r w:rsidR="00B50BE5">
        <w:rPr>
          <w:rFonts w:ascii="Times New Roman" w:hAnsi="Times New Roman"/>
          <w:sz w:val="22"/>
          <w:szCs w:val="20"/>
          <w:lang w:val="en-US"/>
        </w:rPr>
        <w:t xml:space="preserve">ifselected answer </w:t>
      </w:r>
      <w:r w:rsidRPr="007422CF">
        <w:rPr>
          <w:rFonts w:ascii="Times New Roman" w:hAnsi="Times New Roman"/>
          <w:sz w:val="22"/>
          <w:szCs w:val="20"/>
          <w:lang w:val="en-US"/>
        </w:rPr>
        <w:t>KEY is ‘SAVE-CALL’</w:t>
      </w:r>
    </w:p>
    <w:p w:rsidR="005F01DC" w:rsidRDefault="007422CF">
      <w:pPr>
        <w:pStyle w:val="ListParagraph"/>
        <w:numPr>
          <w:ilvl w:val="1"/>
          <w:numId w:val="84"/>
        </w:numPr>
        <w:rPr>
          <w:rFonts w:ascii="Times New Roman" w:hAnsi="Times New Roman"/>
          <w:sz w:val="22"/>
          <w:szCs w:val="20"/>
          <w:lang w:val="en-US"/>
        </w:rPr>
      </w:pPr>
      <w:r w:rsidRPr="007422CF">
        <w:rPr>
          <w:rFonts w:ascii="Times New Roman" w:hAnsi="Times New Roman"/>
          <w:sz w:val="22"/>
          <w:szCs w:val="20"/>
          <w:lang w:val="en-US"/>
        </w:rPr>
        <w:t xml:space="preserve">H = Transaction Count for </w:t>
      </w:r>
      <w:r w:rsidR="00B50BE5">
        <w:rPr>
          <w:rFonts w:ascii="Times New Roman" w:hAnsi="Times New Roman"/>
          <w:sz w:val="22"/>
          <w:szCs w:val="20"/>
          <w:lang w:val="en-US"/>
        </w:rPr>
        <w:t xml:space="preserve">the </w:t>
      </w:r>
      <w:r w:rsidRPr="007422CF">
        <w:rPr>
          <w:rFonts w:ascii="Times New Roman" w:hAnsi="Times New Roman"/>
          <w:sz w:val="22"/>
          <w:szCs w:val="20"/>
          <w:lang w:val="en-US"/>
        </w:rPr>
        <w:t>Answer</w:t>
      </w:r>
    </w:p>
    <w:p w:rsidR="005F01DC" w:rsidRDefault="00B50BE5">
      <w:pPr>
        <w:pStyle w:val="ListParagraph"/>
        <w:numPr>
          <w:ilvl w:val="0"/>
          <w:numId w:val="84"/>
        </w:numPr>
        <w:rPr>
          <w:rFonts w:ascii="Times New Roman" w:hAnsi="Times New Roman"/>
          <w:sz w:val="22"/>
          <w:szCs w:val="20"/>
          <w:lang w:val="en-US"/>
        </w:rPr>
      </w:pPr>
      <w:r>
        <w:rPr>
          <w:rFonts w:ascii="Times New Roman" w:hAnsi="Times New Roman"/>
          <w:sz w:val="22"/>
          <w:szCs w:val="20"/>
          <w:lang w:val="en-US"/>
        </w:rPr>
        <w:t>V-engine will also increment below count information</w:t>
      </w:r>
    </w:p>
    <w:p w:rsidR="005F01DC" w:rsidRDefault="00B50BE5">
      <w:pPr>
        <w:pStyle w:val="ListParagraph"/>
        <w:numPr>
          <w:ilvl w:val="1"/>
          <w:numId w:val="84"/>
        </w:numPr>
        <w:rPr>
          <w:rFonts w:ascii="Times New Roman" w:hAnsi="Times New Roman"/>
          <w:sz w:val="22"/>
          <w:szCs w:val="20"/>
          <w:lang w:val="en-US"/>
        </w:rPr>
      </w:pPr>
      <w:r w:rsidRPr="00CB753F">
        <w:rPr>
          <w:rFonts w:ascii="Times New Roman" w:hAnsi="Times New Roman"/>
          <w:sz w:val="22"/>
          <w:szCs w:val="20"/>
          <w:lang w:val="en-US"/>
        </w:rPr>
        <w:t>A = Answer Count (all Answers in a transcript).</w:t>
      </w:r>
    </w:p>
    <w:p w:rsidR="005F01DC" w:rsidRDefault="00B50BE5">
      <w:pPr>
        <w:pStyle w:val="ListParagraph"/>
        <w:numPr>
          <w:ilvl w:val="1"/>
          <w:numId w:val="84"/>
        </w:numPr>
        <w:rPr>
          <w:rFonts w:ascii="Times New Roman" w:hAnsi="Times New Roman"/>
          <w:sz w:val="22"/>
          <w:szCs w:val="20"/>
          <w:lang w:val="en-US"/>
        </w:rPr>
      </w:pPr>
      <w:r w:rsidRPr="00CB753F">
        <w:rPr>
          <w:rFonts w:ascii="Times New Roman" w:hAnsi="Times New Roman"/>
          <w:sz w:val="22"/>
          <w:szCs w:val="20"/>
          <w:lang w:val="en-US"/>
        </w:rPr>
        <w:t xml:space="preserve">B=Transaction Count for all answers </w:t>
      </w:r>
      <w:r>
        <w:rPr>
          <w:rFonts w:ascii="Times New Roman" w:hAnsi="Times New Roman"/>
          <w:sz w:val="22"/>
          <w:szCs w:val="20"/>
          <w:lang w:val="en-US"/>
        </w:rPr>
        <w:t xml:space="preserve">if selected answer </w:t>
      </w:r>
      <w:r w:rsidRPr="00CB753F">
        <w:rPr>
          <w:rFonts w:ascii="Times New Roman" w:hAnsi="Times New Roman"/>
          <w:sz w:val="22"/>
          <w:szCs w:val="20"/>
          <w:lang w:val="en-US"/>
        </w:rPr>
        <w:t xml:space="preserve">ICS ID </w:t>
      </w:r>
      <w:r>
        <w:rPr>
          <w:rFonts w:ascii="Times New Roman" w:hAnsi="Times New Roman"/>
          <w:sz w:val="22"/>
          <w:szCs w:val="20"/>
          <w:lang w:val="en-US"/>
        </w:rPr>
        <w:t>is not null</w:t>
      </w:r>
    </w:p>
    <w:p w:rsidR="005F01DC" w:rsidRDefault="003B6017">
      <w:pPr>
        <w:pStyle w:val="BodyText"/>
        <w:numPr>
          <w:ilvl w:val="0"/>
          <w:numId w:val="84"/>
        </w:numPr>
      </w:pPr>
      <w:r>
        <w:t>V-</w:t>
      </w:r>
      <w:r w:rsidR="00B50BE5">
        <w:t>engine returns the response to VA</w:t>
      </w:r>
      <w:r>
        <w:t>.</w:t>
      </w:r>
    </w:p>
    <w:p w:rsidR="003B6017" w:rsidRDefault="003B6017" w:rsidP="00EB48F4">
      <w:pPr>
        <w:pStyle w:val="Heading3"/>
      </w:pPr>
      <w:bookmarkStart w:id="192" w:name="_Toc302982810"/>
      <w:r>
        <w:t>Alternative Flow 1-</w:t>
      </w:r>
      <w:bookmarkEnd w:id="192"/>
    </w:p>
    <w:p w:rsidR="003B6017" w:rsidRDefault="003B6017" w:rsidP="008B752A">
      <w:pPr>
        <w:pStyle w:val="BodyText"/>
        <w:tabs>
          <w:tab w:val="left" w:pos="2955"/>
        </w:tabs>
      </w:pPr>
      <w:r>
        <w:t xml:space="preserve">NA </w:t>
      </w:r>
      <w:r>
        <w:tab/>
      </w:r>
    </w:p>
    <w:p w:rsidR="00990A0F" w:rsidRPr="003330F1" w:rsidRDefault="00AA7DBB" w:rsidP="002B0DEF">
      <w:pPr>
        <w:pStyle w:val="Heading2"/>
      </w:pPr>
      <w:bookmarkStart w:id="193" w:name="_Toc302982811"/>
      <w:r>
        <w:t>Use Case: Aggregate Data</w:t>
      </w:r>
      <w:r w:rsidR="00D255FF">
        <w:t xml:space="preserve"> calculation – V-Portal Overnight process</w:t>
      </w:r>
      <w:bookmarkEnd w:id="193"/>
    </w:p>
    <w:p w:rsidR="00AB283D" w:rsidRDefault="00AB283D" w:rsidP="00EB48F4">
      <w:pPr>
        <w:pStyle w:val="Heading3"/>
      </w:pPr>
      <w:bookmarkStart w:id="194" w:name="_Toc302982812"/>
      <w:r>
        <w:t>Actors</w:t>
      </w:r>
      <w:bookmarkEnd w:id="194"/>
    </w:p>
    <w:p w:rsidR="00AB283D" w:rsidRPr="00FB541C" w:rsidRDefault="00AB283D" w:rsidP="00AB283D">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 xml:space="preserve">Virtual </w:t>
      </w:r>
      <w:r w:rsidR="00953087">
        <w:rPr>
          <w:rFonts w:ascii="Times New Roman" w:hAnsi="Times New Roman"/>
          <w:sz w:val="22"/>
          <w:szCs w:val="20"/>
          <w:lang w:val="en-US"/>
        </w:rPr>
        <w:t>Portal</w:t>
      </w:r>
      <w:r w:rsidRPr="007232CB">
        <w:rPr>
          <w:rFonts w:ascii="Times New Roman" w:hAnsi="Times New Roman"/>
          <w:sz w:val="22"/>
          <w:szCs w:val="20"/>
          <w:lang w:val="en-US"/>
        </w:rPr>
        <w:t>, V-Engine</w:t>
      </w:r>
    </w:p>
    <w:p w:rsidR="00AB283D" w:rsidRDefault="00AB283D" w:rsidP="00EB48F4">
      <w:pPr>
        <w:pStyle w:val="Heading3"/>
      </w:pPr>
      <w:bookmarkStart w:id="195" w:name="_Toc302982813"/>
      <w:r>
        <w:t>Trigger</w:t>
      </w:r>
      <w:bookmarkEnd w:id="195"/>
    </w:p>
    <w:p w:rsidR="00D255FF" w:rsidRDefault="00D255FF" w:rsidP="00AB283D">
      <w:pPr>
        <w:pStyle w:val="BodyText"/>
      </w:pPr>
      <w:r>
        <w:t xml:space="preserve">V-portal overnight </w:t>
      </w:r>
      <w:r w:rsidR="004B0BDA">
        <w:t xml:space="preserve">daily </w:t>
      </w:r>
      <w:r>
        <w:t>process triggered for aggregated data calculation.</w:t>
      </w:r>
    </w:p>
    <w:p w:rsidR="00AB283D" w:rsidRDefault="00AB283D" w:rsidP="00EB48F4">
      <w:pPr>
        <w:pStyle w:val="Heading3"/>
      </w:pPr>
      <w:bookmarkStart w:id="196" w:name="_Toc302982814"/>
      <w:r>
        <w:t>Description</w:t>
      </w:r>
      <w:bookmarkEnd w:id="196"/>
    </w:p>
    <w:p w:rsidR="00AB283D" w:rsidRDefault="00AB283D" w:rsidP="00AB283D">
      <w:pPr>
        <w:pStyle w:val="BodyText"/>
      </w:pPr>
      <w:r>
        <w:t xml:space="preserve">This use case describes </w:t>
      </w:r>
      <w:r w:rsidR="00D255FF">
        <w:t>aggregated data calculation in overnight process of V-portal</w:t>
      </w:r>
      <w:r>
        <w:t>.</w:t>
      </w:r>
    </w:p>
    <w:p w:rsidR="00AB283D" w:rsidRDefault="00AB283D" w:rsidP="00EB48F4">
      <w:pPr>
        <w:pStyle w:val="Heading3"/>
      </w:pPr>
      <w:bookmarkStart w:id="197" w:name="_Toc302982815"/>
      <w:r>
        <w:t>Preconditions</w:t>
      </w:r>
      <w:bookmarkEnd w:id="197"/>
    </w:p>
    <w:p w:rsidR="00D255FF" w:rsidRDefault="00D255FF" w:rsidP="00AB283D">
      <w:pPr>
        <w:pStyle w:val="BodyText"/>
      </w:pPr>
      <w:r>
        <w:t xml:space="preserve">Project configuration </w:t>
      </w:r>
      <w:r w:rsidR="00762248">
        <w:t>will</w:t>
      </w:r>
      <w:r>
        <w:t xml:space="preserve"> specify time period over which aggregation data is to be calculated.</w:t>
      </w:r>
    </w:p>
    <w:p w:rsidR="00AB283D" w:rsidRDefault="00AB283D" w:rsidP="00EB48F4">
      <w:pPr>
        <w:pStyle w:val="Heading3"/>
      </w:pPr>
      <w:bookmarkStart w:id="198" w:name="_Toc302982816"/>
      <w:r>
        <w:t>Postconditions</w:t>
      </w:r>
      <w:bookmarkEnd w:id="198"/>
    </w:p>
    <w:p w:rsidR="00AB283D" w:rsidRDefault="00D255FF" w:rsidP="00AB283D">
      <w:pPr>
        <w:pStyle w:val="BodyText"/>
      </w:pPr>
      <w:r>
        <w:t>Aggregated data is calculated and local and physical cache of V-engine &amp; V-portal updated.</w:t>
      </w:r>
    </w:p>
    <w:p w:rsidR="00AB283D" w:rsidRPr="00D3307B" w:rsidRDefault="00AB283D" w:rsidP="00EB48F4">
      <w:pPr>
        <w:pStyle w:val="Heading3"/>
      </w:pPr>
      <w:bookmarkStart w:id="199" w:name="_Toc302982817"/>
      <w:r>
        <w:t>Normal Flow</w:t>
      </w:r>
      <w:bookmarkEnd w:id="199"/>
    </w:p>
    <w:p w:rsidR="005F01DC" w:rsidRDefault="004D3769">
      <w:pPr>
        <w:pStyle w:val="BodyText"/>
        <w:numPr>
          <w:ilvl w:val="0"/>
          <w:numId w:val="85"/>
        </w:numPr>
      </w:pPr>
      <w:r>
        <w:t>V-portal connects to the V-Engine logDB</w:t>
      </w:r>
    </w:p>
    <w:p w:rsidR="005F01DC" w:rsidRDefault="004D3769">
      <w:pPr>
        <w:pStyle w:val="BodyText"/>
        <w:numPr>
          <w:ilvl w:val="0"/>
          <w:numId w:val="85"/>
        </w:numPr>
      </w:pPr>
      <w:r>
        <w:lastRenderedPageBreak/>
        <w:t xml:space="preserve">V-portal calculates the aggregated </w:t>
      </w:r>
      <w:r w:rsidR="00DF4913">
        <w:t xml:space="preserve">data and answer aggregated data </w:t>
      </w:r>
      <w:r w:rsidR="00475B65">
        <w:t>for the specified period of time as mentioned in the configuration file</w:t>
      </w:r>
    </w:p>
    <w:p w:rsidR="00AD16B4" w:rsidRDefault="00AD16B4">
      <w:pPr>
        <w:pStyle w:val="BodyText"/>
        <w:numPr>
          <w:ilvl w:val="0"/>
          <w:numId w:val="85"/>
        </w:numPr>
      </w:pPr>
      <w:r>
        <w:t>V-portal also calculates aggregated data and answer aggregated data for the current day</w:t>
      </w:r>
    </w:p>
    <w:p w:rsidR="005F01DC" w:rsidRDefault="004D3769">
      <w:pPr>
        <w:pStyle w:val="BodyText"/>
        <w:numPr>
          <w:ilvl w:val="0"/>
          <w:numId w:val="85"/>
        </w:numPr>
      </w:pPr>
      <w:r>
        <w:t>V-portal will update the logDB table with aggregated count information.</w:t>
      </w:r>
    </w:p>
    <w:p w:rsidR="005F01DC" w:rsidRDefault="004D3769">
      <w:pPr>
        <w:pStyle w:val="BodyText"/>
        <w:numPr>
          <w:ilvl w:val="0"/>
          <w:numId w:val="85"/>
        </w:numPr>
      </w:pPr>
      <w:r>
        <w:t>V-portal will send request to V-Engine to load the aggregated count information from the logDB</w:t>
      </w:r>
    </w:p>
    <w:p w:rsidR="005F01DC" w:rsidRDefault="00572675">
      <w:pPr>
        <w:pStyle w:val="BodyText"/>
        <w:numPr>
          <w:ilvl w:val="0"/>
          <w:numId w:val="85"/>
        </w:numPr>
      </w:pPr>
      <w:r>
        <w:t>V-Engine reads the logD</w:t>
      </w:r>
      <w:r w:rsidR="0075342D">
        <w:t>B</w:t>
      </w:r>
      <w:r w:rsidR="00DF4913">
        <w:t>(aggregated data and answer aggregated data )</w:t>
      </w:r>
      <w:r>
        <w:t xml:space="preserve"> and updates </w:t>
      </w:r>
      <w:r w:rsidR="00793E27">
        <w:t>it’s</w:t>
      </w:r>
      <w:r>
        <w:t xml:space="preserve"> in memory with the aggregated count information.</w:t>
      </w:r>
    </w:p>
    <w:p w:rsidR="005F01DC" w:rsidRDefault="005927E4">
      <w:pPr>
        <w:pStyle w:val="BodyText"/>
        <w:numPr>
          <w:ilvl w:val="1"/>
          <w:numId w:val="85"/>
        </w:numPr>
      </w:pPr>
      <w:r>
        <w:t>V-engine will read the aggregate data table and populate in memory variable</w:t>
      </w:r>
      <w:r w:rsidR="009328F3">
        <w:t>s</w:t>
      </w:r>
    </w:p>
    <w:p w:rsidR="005F01DC" w:rsidRDefault="005927E4">
      <w:pPr>
        <w:pStyle w:val="ListParagraph"/>
        <w:numPr>
          <w:ilvl w:val="2"/>
          <w:numId w:val="85"/>
        </w:numPr>
        <w:rPr>
          <w:rFonts w:ascii="Times New Roman" w:hAnsi="Times New Roman"/>
          <w:sz w:val="22"/>
          <w:szCs w:val="20"/>
          <w:lang w:val="en-US"/>
        </w:rPr>
      </w:pPr>
      <w:r w:rsidRPr="005927E4">
        <w:rPr>
          <w:rFonts w:ascii="Times New Roman" w:hAnsi="Times New Roman"/>
          <w:sz w:val="22"/>
          <w:szCs w:val="20"/>
          <w:lang w:val="en-US"/>
        </w:rPr>
        <w:t>A = Answer Count (all Answers in a transcript), from transaction table.</w:t>
      </w:r>
    </w:p>
    <w:p w:rsidR="005F01DC" w:rsidRDefault="005927E4">
      <w:pPr>
        <w:pStyle w:val="ListParagraph"/>
        <w:numPr>
          <w:ilvl w:val="2"/>
          <w:numId w:val="85"/>
        </w:numPr>
        <w:rPr>
          <w:rFonts w:ascii="Times New Roman" w:hAnsi="Times New Roman"/>
          <w:sz w:val="22"/>
          <w:szCs w:val="20"/>
          <w:lang w:val="en-US"/>
        </w:rPr>
      </w:pPr>
      <w:r w:rsidRPr="005927E4">
        <w:rPr>
          <w:rFonts w:ascii="Times New Roman" w:hAnsi="Times New Roman"/>
          <w:sz w:val="22"/>
          <w:szCs w:val="20"/>
          <w:lang w:val="en-US"/>
        </w:rPr>
        <w:t>B=Transaction Count for all answers with ICS ID NOT NULL</w:t>
      </w:r>
    </w:p>
    <w:p w:rsidR="005F01DC" w:rsidRDefault="005927E4">
      <w:pPr>
        <w:pStyle w:val="BodyText"/>
        <w:numPr>
          <w:ilvl w:val="1"/>
          <w:numId w:val="85"/>
        </w:numPr>
      </w:pPr>
      <w:r>
        <w:t>V-engine will read all data from answer aggregate data table and update appropriate answer objects stored in the map.</w:t>
      </w:r>
    </w:p>
    <w:p w:rsidR="005F01DC" w:rsidRDefault="004D3769">
      <w:pPr>
        <w:pStyle w:val="BodyText"/>
        <w:numPr>
          <w:ilvl w:val="0"/>
          <w:numId w:val="85"/>
        </w:numPr>
      </w:pPr>
      <w:r>
        <w:t>V-portal also stores the aggregated count information in cache table on Knowledge Base DB.</w:t>
      </w:r>
    </w:p>
    <w:p w:rsidR="00AB283D" w:rsidRDefault="00AB283D" w:rsidP="00EB48F4">
      <w:pPr>
        <w:pStyle w:val="Heading3"/>
      </w:pPr>
      <w:bookmarkStart w:id="200" w:name="_Toc302982818"/>
      <w:r>
        <w:t>Alternative Flow 1-</w:t>
      </w:r>
      <w:bookmarkEnd w:id="200"/>
    </w:p>
    <w:p w:rsidR="00694037" w:rsidRDefault="004A3D72" w:rsidP="00475B65">
      <w:pPr>
        <w:pStyle w:val="BodyText"/>
        <w:tabs>
          <w:tab w:val="left" w:pos="2955"/>
        </w:tabs>
      </w:pPr>
      <w:r>
        <w:t xml:space="preserve">NA </w:t>
      </w:r>
    </w:p>
    <w:p w:rsidR="002F0114" w:rsidRDefault="00F40F79" w:rsidP="002F0114">
      <w:pPr>
        <w:pStyle w:val="Heading1"/>
      </w:pPr>
      <w:bookmarkStart w:id="201" w:name="_Toc302982819"/>
      <w:r>
        <w:t>D</w:t>
      </w:r>
      <w:r w:rsidR="00D96200">
        <w:t>ynamic</w:t>
      </w:r>
      <w:r>
        <w:t xml:space="preserve"> Answers</w:t>
      </w:r>
      <w:bookmarkEnd w:id="201"/>
    </w:p>
    <w:p w:rsidR="00783848" w:rsidRDefault="00783848" w:rsidP="00783848">
      <w:pPr>
        <w:rPr>
          <w:rFonts w:ascii="Times New Roman" w:hAnsi="Times New Roman"/>
          <w:sz w:val="22"/>
          <w:szCs w:val="20"/>
          <w:lang w:val="en-US"/>
        </w:rPr>
      </w:pPr>
      <w:r w:rsidRPr="005C1598">
        <w:rPr>
          <w:rFonts w:ascii="Times New Roman" w:hAnsi="Times New Roman"/>
          <w:sz w:val="22"/>
          <w:szCs w:val="20"/>
          <w:lang w:val="en-US"/>
        </w:rPr>
        <w:t>By default all answers will be Dynamic.</w:t>
      </w:r>
      <w:r w:rsidR="005C1598" w:rsidRPr="005C1598">
        <w:rPr>
          <w:rFonts w:ascii="Times New Roman" w:hAnsi="Times New Roman"/>
          <w:sz w:val="22"/>
          <w:szCs w:val="20"/>
          <w:lang w:val="en-US"/>
        </w:rPr>
        <w:t xml:space="preserve"> Ans</w:t>
      </w:r>
      <w:r w:rsidR="005C1598">
        <w:rPr>
          <w:rFonts w:ascii="Times New Roman" w:hAnsi="Times New Roman"/>
          <w:sz w:val="22"/>
          <w:szCs w:val="20"/>
          <w:lang w:val="en-US"/>
        </w:rPr>
        <w:t xml:space="preserve">wers can be changed in V-portal and request send to V-Engine to update the answer in memory </w:t>
      </w:r>
      <w:r w:rsidR="00CF7C87">
        <w:rPr>
          <w:rFonts w:ascii="Times New Roman" w:hAnsi="Times New Roman"/>
          <w:sz w:val="22"/>
          <w:szCs w:val="20"/>
          <w:lang w:val="en-US"/>
        </w:rPr>
        <w:t xml:space="preserve">dynamically </w:t>
      </w:r>
      <w:r w:rsidR="005C1598">
        <w:rPr>
          <w:rFonts w:ascii="Times New Roman" w:hAnsi="Times New Roman"/>
          <w:sz w:val="22"/>
          <w:szCs w:val="20"/>
          <w:lang w:val="en-US"/>
        </w:rPr>
        <w:t>and update the answer DB.</w:t>
      </w:r>
    </w:p>
    <w:p w:rsidR="005C1598" w:rsidRPr="005C1598" w:rsidRDefault="005C1598" w:rsidP="00783848">
      <w:pPr>
        <w:rPr>
          <w:rFonts w:ascii="Times New Roman" w:hAnsi="Times New Roman"/>
          <w:i/>
          <w:sz w:val="22"/>
          <w:szCs w:val="20"/>
          <w:lang w:val="en-US"/>
        </w:rPr>
      </w:pPr>
      <w:r w:rsidRPr="005C1598">
        <w:rPr>
          <w:rFonts w:ascii="Times New Roman" w:hAnsi="Times New Roman"/>
          <w:i/>
          <w:sz w:val="22"/>
          <w:szCs w:val="20"/>
          <w:lang w:val="en-US"/>
        </w:rPr>
        <w:t xml:space="preserve">The business logic of update to Staging Server and Live server during Static &amp; Dynamic Phase will be covered in V-Portal Functional Document along with their use cases.  </w:t>
      </w:r>
    </w:p>
    <w:p w:rsidR="005C1598" w:rsidRDefault="005C1598" w:rsidP="00783848">
      <w:pPr>
        <w:rPr>
          <w:rFonts w:ascii="Times New Roman" w:hAnsi="Times New Roman"/>
          <w:sz w:val="22"/>
          <w:szCs w:val="20"/>
          <w:lang w:val="en-US"/>
        </w:rPr>
      </w:pPr>
      <w:r>
        <w:rPr>
          <w:rFonts w:ascii="Times New Roman" w:hAnsi="Times New Roman"/>
          <w:sz w:val="22"/>
          <w:szCs w:val="20"/>
          <w:lang w:val="en-US"/>
        </w:rPr>
        <w:t>From the perspective of V-Engine changes for Dynamic Answer handling,  request will be sen</w:t>
      </w:r>
      <w:r w:rsidR="00CF7C87">
        <w:rPr>
          <w:rFonts w:ascii="Times New Roman" w:hAnsi="Times New Roman"/>
          <w:sz w:val="22"/>
          <w:szCs w:val="20"/>
          <w:lang w:val="en-US"/>
        </w:rPr>
        <w:t>t</w:t>
      </w:r>
      <w:r>
        <w:rPr>
          <w:rFonts w:ascii="Times New Roman" w:hAnsi="Times New Roman"/>
          <w:sz w:val="22"/>
          <w:szCs w:val="20"/>
          <w:lang w:val="en-US"/>
        </w:rPr>
        <w:t xml:space="preserve"> from V-portal for dynamic answer update along with the suppress flag</w:t>
      </w:r>
      <w:r w:rsidR="000411C1">
        <w:rPr>
          <w:rFonts w:ascii="Times New Roman" w:hAnsi="Times New Roman"/>
          <w:sz w:val="22"/>
          <w:szCs w:val="20"/>
          <w:lang w:val="en-US"/>
        </w:rPr>
        <w:t xml:space="preserve"> and </w:t>
      </w:r>
      <w:r w:rsidR="0087367A">
        <w:rPr>
          <w:rFonts w:ascii="Times New Roman" w:hAnsi="Times New Roman"/>
          <w:sz w:val="22"/>
          <w:szCs w:val="20"/>
          <w:lang w:val="en-US"/>
        </w:rPr>
        <w:t>kb-version</w:t>
      </w:r>
      <w:r>
        <w:rPr>
          <w:rFonts w:ascii="Times New Roman" w:hAnsi="Times New Roman"/>
          <w:sz w:val="22"/>
          <w:szCs w:val="20"/>
          <w:lang w:val="en-US"/>
        </w:rPr>
        <w:t>. Following use case explains dynamic answer update; suppress flag usage and persistence into answer DB.</w:t>
      </w:r>
    </w:p>
    <w:p w:rsidR="005C1598" w:rsidRDefault="005C1598" w:rsidP="00783848">
      <w:pPr>
        <w:rPr>
          <w:rFonts w:ascii="Times New Roman" w:hAnsi="Times New Roman"/>
          <w:sz w:val="22"/>
          <w:szCs w:val="20"/>
          <w:lang w:val="en-US"/>
        </w:rPr>
      </w:pPr>
    </w:p>
    <w:p w:rsidR="0087367A" w:rsidRDefault="0087367A" w:rsidP="00783848">
      <w:pPr>
        <w:rPr>
          <w:rFonts w:ascii="Times New Roman" w:hAnsi="Times New Roman"/>
          <w:sz w:val="22"/>
          <w:szCs w:val="20"/>
          <w:lang w:val="en-US"/>
        </w:rPr>
      </w:pPr>
      <w:r>
        <w:rPr>
          <w:rFonts w:ascii="Times New Roman" w:hAnsi="Times New Roman"/>
          <w:sz w:val="22"/>
          <w:szCs w:val="20"/>
          <w:lang w:val="en-US"/>
        </w:rPr>
        <w:t>(OV: we need to discuss about kb-version numbers. They are obviously somehow connected to tag names. But how exactly</w:t>
      </w:r>
      <w:r w:rsidR="000411C1">
        <w:rPr>
          <w:rFonts w:ascii="Times New Roman" w:hAnsi="Times New Roman"/>
          <w:sz w:val="22"/>
          <w:szCs w:val="20"/>
          <w:lang w:val="en-US"/>
        </w:rPr>
        <w:t>?</w:t>
      </w:r>
      <w:r>
        <w:rPr>
          <w:rFonts w:ascii="Times New Roman" w:hAnsi="Times New Roman"/>
          <w:sz w:val="22"/>
          <w:szCs w:val="20"/>
          <w:lang w:val="en-US"/>
        </w:rPr>
        <w:t xml:space="preserve"> This is probably mainly a v-portal issue though.)</w:t>
      </w:r>
      <w:r w:rsidR="0093358A">
        <w:rPr>
          <w:rFonts w:ascii="Times New Roman" w:hAnsi="Times New Roman"/>
          <w:sz w:val="22"/>
          <w:szCs w:val="20"/>
          <w:lang w:val="en-US"/>
        </w:rPr>
        <w:t xml:space="preserve"> MG this will be updated once we have clarity from V-portal front.</w:t>
      </w:r>
    </w:p>
    <w:p w:rsidR="005C1598" w:rsidRPr="00F02714" w:rsidRDefault="005C1598" w:rsidP="005C1598">
      <w:pPr>
        <w:pStyle w:val="Heading2"/>
      </w:pPr>
      <w:bookmarkStart w:id="202" w:name="_Toc302982820"/>
      <w:r>
        <w:t xml:space="preserve">Use Case: </w:t>
      </w:r>
      <w:r w:rsidR="0071772C">
        <w:t>Dynamic Answer Update.</w:t>
      </w:r>
      <w:bookmarkEnd w:id="202"/>
    </w:p>
    <w:p w:rsidR="005C1598" w:rsidRDefault="005C1598" w:rsidP="00EB48F4">
      <w:pPr>
        <w:pStyle w:val="Heading3"/>
      </w:pPr>
      <w:bookmarkStart w:id="203" w:name="_Toc302982821"/>
      <w:r>
        <w:t>Actors</w:t>
      </w:r>
      <w:bookmarkEnd w:id="203"/>
    </w:p>
    <w:p w:rsidR="005C1598" w:rsidRPr="00FB541C" w:rsidRDefault="005C1598" w:rsidP="005C1598">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 xml:space="preserve">Virtual </w:t>
      </w:r>
      <w:r w:rsidR="0071772C">
        <w:rPr>
          <w:rFonts w:ascii="Times New Roman" w:hAnsi="Times New Roman"/>
          <w:sz w:val="22"/>
          <w:szCs w:val="20"/>
          <w:lang w:val="en-US"/>
        </w:rPr>
        <w:t>Portal</w:t>
      </w:r>
      <w:r w:rsidRPr="007232CB">
        <w:rPr>
          <w:rFonts w:ascii="Times New Roman" w:hAnsi="Times New Roman"/>
          <w:sz w:val="22"/>
          <w:szCs w:val="20"/>
          <w:lang w:val="en-US"/>
        </w:rPr>
        <w:t>, V-Engine</w:t>
      </w:r>
    </w:p>
    <w:p w:rsidR="005C1598" w:rsidRDefault="005C1598" w:rsidP="00EB48F4">
      <w:pPr>
        <w:pStyle w:val="Heading3"/>
      </w:pPr>
      <w:bookmarkStart w:id="204" w:name="_Toc302982822"/>
      <w:r>
        <w:t>Trigger</w:t>
      </w:r>
      <w:bookmarkEnd w:id="204"/>
    </w:p>
    <w:p w:rsidR="005C1598" w:rsidRDefault="0071772C" w:rsidP="005C1598">
      <w:pPr>
        <w:pStyle w:val="BodyText"/>
      </w:pPr>
      <w:r>
        <w:t>V-Portal sends request to V-Engine to update the answer.</w:t>
      </w:r>
    </w:p>
    <w:p w:rsidR="005C1598" w:rsidRDefault="005C1598" w:rsidP="00EB48F4">
      <w:pPr>
        <w:pStyle w:val="Heading3"/>
      </w:pPr>
      <w:bookmarkStart w:id="205" w:name="_Toc302982823"/>
      <w:r>
        <w:lastRenderedPageBreak/>
        <w:t>Description</w:t>
      </w:r>
      <w:bookmarkEnd w:id="205"/>
    </w:p>
    <w:p w:rsidR="005C1598" w:rsidRPr="0071772C" w:rsidRDefault="005C1598" w:rsidP="0071772C">
      <w:pPr>
        <w:rPr>
          <w:rFonts w:ascii="Times New Roman" w:hAnsi="Times New Roman"/>
          <w:sz w:val="22"/>
          <w:szCs w:val="20"/>
          <w:lang w:val="en-US"/>
        </w:rPr>
      </w:pPr>
      <w:r w:rsidRPr="0071772C">
        <w:rPr>
          <w:rFonts w:ascii="Times New Roman" w:hAnsi="Times New Roman"/>
          <w:sz w:val="22"/>
          <w:szCs w:val="20"/>
          <w:lang w:val="en-US"/>
        </w:rPr>
        <w:t xml:space="preserve">This use case describes </w:t>
      </w:r>
      <w:r w:rsidR="0071772C">
        <w:rPr>
          <w:rFonts w:ascii="Times New Roman" w:hAnsi="Times New Roman"/>
          <w:sz w:val="22"/>
          <w:szCs w:val="20"/>
          <w:lang w:val="en-US"/>
        </w:rPr>
        <w:t xml:space="preserve">dynamic answer update; suppress flag usage and persistence into </w:t>
      </w:r>
      <w:r w:rsidR="000411C1">
        <w:rPr>
          <w:rFonts w:ascii="Times New Roman" w:hAnsi="Times New Roman"/>
          <w:sz w:val="22"/>
          <w:szCs w:val="20"/>
          <w:lang w:val="en-US"/>
        </w:rPr>
        <w:t>AnswerDB</w:t>
      </w:r>
      <w:r w:rsidR="0071772C">
        <w:rPr>
          <w:rFonts w:ascii="Times New Roman" w:hAnsi="Times New Roman"/>
          <w:sz w:val="22"/>
          <w:szCs w:val="20"/>
          <w:lang w:val="en-US"/>
        </w:rPr>
        <w:t>.</w:t>
      </w:r>
    </w:p>
    <w:p w:rsidR="005C1598" w:rsidRDefault="005C1598" w:rsidP="00EB48F4">
      <w:pPr>
        <w:pStyle w:val="Heading3"/>
      </w:pPr>
      <w:bookmarkStart w:id="206" w:name="_Toc302982824"/>
      <w:r>
        <w:t>Preconditions</w:t>
      </w:r>
      <w:bookmarkEnd w:id="206"/>
    </w:p>
    <w:p w:rsidR="005C1598" w:rsidRDefault="00F903C8" w:rsidP="005C1598">
      <w:pPr>
        <w:pStyle w:val="BodyText"/>
      </w:pPr>
      <w:r>
        <w:t>V-portal sends request to V-Engine for dynamic answer update with suppress flag as false.</w:t>
      </w:r>
    </w:p>
    <w:p w:rsidR="005C1598" w:rsidRDefault="005C1598" w:rsidP="00EB48F4">
      <w:pPr>
        <w:pStyle w:val="Heading3"/>
      </w:pPr>
      <w:bookmarkStart w:id="207" w:name="_Toc302982825"/>
      <w:r>
        <w:t>Postconditions</w:t>
      </w:r>
      <w:bookmarkEnd w:id="207"/>
    </w:p>
    <w:p w:rsidR="005C1598" w:rsidRDefault="00F903C8" w:rsidP="005C1598">
      <w:pPr>
        <w:pStyle w:val="BodyText"/>
      </w:pPr>
      <w:r>
        <w:t xml:space="preserve">V-Engine updates the answer </w:t>
      </w:r>
      <w:r w:rsidR="00CF7C87">
        <w:t xml:space="preserve">text </w:t>
      </w:r>
      <w:r>
        <w:t>in memory and also persist</w:t>
      </w:r>
      <w:r w:rsidR="00CF7C87">
        <w:t>s</w:t>
      </w:r>
      <w:r>
        <w:t xml:space="preserve"> the same in AnswerDB</w:t>
      </w:r>
    </w:p>
    <w:p w:rsidR="005C1598" w:rsidRDefault="005C1598" w:rsidP="00EB48F4">
      <w:pPr>
        <w:pStyle w:val="Heading3"/>
      </w:pPr>
      <w:bookmarkStart w:id="208" w:name="_Toc302982826"/>
      <w:r>
        <w:t>Normal Flow</w:t>
      </w:r>
      <w:bookmarkEnd w:id="208"/>
    </w:p>
    <w:p w:rsidR="005F01DC" w:rsidRDefault="00D005A4" w:rsidP="00E7597A">
      <w:pPr>
        <w:pStyle w:val="BodyText"/>
        <w:numPr>
          <w:ilvl w:val="0"/>
          <w:numId w:val="39"/>
        </w:numPr>
      </w:pPr>
      <w:r>
        <w:t>V-Portal sends request to V-Engine to dynamic update answer with suppress flag as false.</w:t>
      </w:r>
    </w:p>
    <w:p w:rsidR="005F01DC" w:rsidRDefault="00D005A4" w:rsidP="00E7597A">
      <w:pPr>
        <w:pStyle w:val="BodyText"/>
        <w:numPr>
          <w:ilvl w:val="0"/>
          <w:numId w:val="39"/>
        </w:numPr>
      </w:pPr>
      <w:r>
        <w:t>V-Engine checks the suppress flag.</w:t>
      </w:r>
    </w:p>
    <w:p w:rsidR="005F01DC" w:rsidRDefault="00D005A4" w:rsidP="00E7597A">
      <w:pPr>
        <w:pStyle w:val="BodyText"/>
        <w:numPr>
          <w:ilvl w:val="0"/>
          <w:numId w:val="39"/>
        </w:numPr>
      </w:pPr>
      <w:r>
        <w:t xml:space="preserve">As suppress flag is </w:t>
      </w:r>
      <w:r w:rsidR="0093358A">
        <w:t>false</w:t>
      </w:r>
      <w:r>
        <w:t xml:space="preserve">, V-Engine updates </w:t>
      </w:r>
      <w:r w:rsidR="00CF7C87">
        <w:t>it’s</w:t>
      </w:r>
      <w:r>
        <w:t xml:space="preserve"> in</w:t>
      </w:r>
      <w:r w:rsidR="00CF7C87">
        <w:t>-</w:t>
      </w:r>
      <w:r>
        <w:t xml:space="preserve">memory answer </w:t>
      </w:r>
      <w:r w:rsidR="00CF7C87">
        <w:t xml:space="preserve">text </w:t>
      </w:r>
      <w:r>
        <w:t xml:space="preserve">with the modified </w:t>
      </w:r>
      <w:r w:rsidR="00CF7C87">
        <w:t>string</w:t>
      </w:r>
    </w:p>
    <w:p w:rsidR="005F01DC" w:rsidRDefault="00D005A4" w:rsidP="00E7597A">
      <w:pPr>
        <w:pStyle w:val="BodyText"/>
        <w:numPr>
          <w:ilvl w:val="0"/>
          <w:numId w:val="39"/>
        </w:numPr>
      </w:pPr>
      <w:r>
        <w:t>V-Engine also updates the answer DB with the</w:t>
      </w:r>
      <w:r w:rsidR="00CF7C87">
        <w:t xml:space="preserve"> Answer text</w:t>
      </w:r>
      <w:r w:rsidR="000411C1">
        <w:t>, version number andsuppress</w:t>
      </w:r>
      <w:r w:rsidR="0062724B">
        <w:t xml:space="preserve"> flag information.</w:t>
      </w:r>
    </w:p>
    <w:p w:rsidR="0062724B" w:rsidRDefault="0062724B" w:rsidP="00C378DF">
      <w:pPr>
        <w:pStyle w:val="BodyText"/>
        <w:numPr>
          <w:ilvl w:val="0"/>
          <w:numId w:val="39"/>
        </w:numPr>
      </w:pPr>
      <w:r>
        <w:t>V-Engine sends successful update response back to V-portal.</w:t>
      </w:r>
    </w:p>
    <w:p w:rsidR="005C1598" w:rsidRDefault="005C1598" w:rsidP="00EB48F4">
      <w:pPr>
        <w:pStyle w:val="Heading3"/>
      </w:pPr>
      <w:bookmarkStart w:id="209" w:name="_Toc302982827"/>
      <w:r>
        <w:t>Alternative Flow 1-</w:t>
      </w:r>
      <w:bookmarkEnd w:id="209"/>
    </w:p>
    <w:p w:rsidR="005C1598" w:rsidRDefault="0062724B" w:rsidP="005C1598">
      <w:pPr>
        <w:pStyle w:val="BodyText"/>
        <w:ind w:left="720"/>
      </w:pPr>
      <w:r>
        <w:t xml:space="preserve">If suppress flag is true, V-Engine will only update Answer DB with the </w:t>
      </w:r>
      <w:r w:rsidR="00CF7C87">
        <w:t>Answer text</w:t>
      </w:r>
      <w:r w:rsidR="00BF5DD6">
        <w:t xml:space="preserve">, version number and </w:t>
      </w:r>
      <w:r>
        <w:t xml:space="preserve">suppress flag information. It will not update its in memory answer. </w:t>
      </w:r>
    </w:p>
    <w:p w:rsidR="005C1598" w:rsidRDefault="005C1598" w:rsidP="00783848">
      <w:pPr>
        <w:rPr>
          <w:rFonts w:ascii="Times New Roman" w:hAnsi="Times New Roman"/>
          <w:sz w:val="22"/>
          <w:szCs w:val="20"/>
          <w:lang w:val="en-US"/>
        </w:rPr>
      </w:pPr>
    </w:p>
    <w:p w:rsidR="003470A6" w:rsidRPr="00F02714" w:rsidRDefault="003470A6" w:rsidP="003470A6">
      <w:pPr>
        <w:pStyle w:val="Heading2"/>
      </w:pPr>
      <w:bookmarkStart w:id="210" w:name="_Toc302982828"/>
      <w:r>
        <w:t>Use Case: Load suppressed Dynamic Answer and reset the flag.</w:t>
      </w:r>
      <w:bookmarkEnd w:id="210"/>
    </w:p>
    <w:p w:rsidR="003470A6" w:rsidRDefault="003470A6" w:rsidP="00EB48F4">
      <w:pPr>
        <w:pStyle w:val="Heading3"/>
      </w:pPr>
      <w:bookmarkStart w:id="211" w:name="_Toc302982829"/>
      <w:r>
        <w:t>Actors</w:t>
      </w:r>
      <w:bookmarkEnd w:id="211"/>
    </w:p>
    <w:p w:rsidR="003470A6" w:rsidRPr="00FB541C" w:rsidRDefault="003470A6" w:rsidP="003470A6">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 xml:space="preserve">Virtual </w:t>
      </w:r>
      <w:r>
        <w:rPr>
          <w:rFonts w:ascii="Times New Roman" w:hAnsi="Times New Roman"/>
          <w:sz w:val="22"/>
          <w:szCs w:val="20"/>
          <w:lang w:val="en-US"/>
        </w:rPr>
        <w:t>Portal</w:t>
      </w:r>
      <w:r w:rsidRPr="007232CB">
        <w:rPr>
          <w:rFonts w:ascii="Times New Roman" w:hAnsi="Times New Roman"/>
          <w:sz w:val="22"/>
          <w:szCs w:val="20"/>
          <w:lang w:val="en-US"/>
        </w:rPr>
        <w:t>, V-Engine</w:t>
      </w:r>
    </w:p>
    <w:p w:rsidR="003470A6" w:rsidRDefault="003470A6" w:rsidP="00EB48F4">
      <w:pPr>
        <w:pStyle w:val="Heading3"/>
      </w:pPr>
      <w:bookmarkStart w:id="212" w:name="_Toc302982830"/>
      <w:r>
        <w:t>Trigger</w:t>
      </w:r>
      <w:bookmarkEnd w:id="212"/>
    </w:p>
    <w:p w:rsidR="003470A6" w:rsidRDefault="003470A6" w:rsidP="003470A6">
      <w:pPr>
        <w:pStyle w:val="BodyText"/>
      </w:pPr>
      <w:r>
        <w:t>V-Portal sends request to V-Engine toload all suppressed dynamic answer</w:t>
      </w:r>
      <w:r w:rsidR="00CF7C87">
        <w:t xml:space="preserve"> text</w:t>
      </w:r>
      <w:r>
        <w:t>s and reset the suppress flag to false.</w:t>
      </w:r>
    </w:p>
    <w:p w:rsidR="003470A6" w:rsidRDefault="003470A6" w:rsidP="00EB48F4">
      <w:pPr>
        <w:pStyle w:val="Heading3"/>
      </w:pPr>
      <w:bookmarkStart w:id="213" w:name="_Toc302982831"/>
      <w:r>
        <w:t>Description</w:t>
      </w:r>
      <w:bookmarkEnd w:id="213"/>
    </w:p>
    <w:p w:rsidR="003470A6" w:rsidRPr="0071772C" w:rsidRDefault="003470A6" w:rsidP="003470A6">
      <w:pPr>
        <w:rPr>
          <w:rFonts w:ascii="Times New Roman" w:hAnsi="Times New Roman"/>
          <w:sz w:val="22"/>
          <w:szCs w:val="20"/>
          <w:lang w:val="en-US"/>
        </w:rPr>
      </w:pPr>
      <w:r w:rsidRPr="0071772C">
        <w:rPr>
          <w:rFonts w:ascii="Times New Roman" w:hAnsi="Times New Roman"/>
          <w:sz w:val="22"/>
          <w:szCs w:val="20"/>
          <w:lang w:val="en-US"/>
        </w:rPr>
        <w:t xml:space="preserve">This use case describes </w:t>
      </w:r>
      <w:r>
        <w:rPr>
          <w:rFonts w:ascii="Times New Roman" w:hAnsi="Times New Roman"/>
          <w:sz w:val="22"/>
          <w:szCs w:val="20"/>
          <w:lang w:val="en-US"/>
        </w:rPr>
        <w:t>use case of loading all the suppressed dynamic answers.</w:t>
      </w:r>
    </w:p>
    <w:p w:rsidR="003470A6" w:rsidRDefault="003470A6" w:rsidP="00EB48F4">
      <w:pPr>
        <w:pStyle w:val="Heading3"/>
      </w:pPr>
      <w:bookmarkStart w:id="214" w:name="_Toc302982832"/>
      <w:r>
        <w:t>Preconditions</w:t>
      </w:r>
      <w:bookmarkEnd w:id="214"/>
    </w:p>
    <w:p w:rsidR="003470A6" w:rsidRDefault="003470A6" w:rsidP="003470A6">
      <w:pPr>
        <w:pStyle w:val="BodyText"/>
      </w:pPr>
      <w:r>
        <w:t>V-portal sends request to V-Engine to load all suppressed dynamic answer</w:t>
      </w:r>
      <w:r w:rsidR="00CF7C87">
        <w:t xml:space="preserve"> text</w:t>
      </w:r>
      <w:r>
        <w:t>s and reset the suppress flag to false</w:t>
      </w:r>
    </w:p>
    <w:p w:rsidR="003470A6" w:rsidRDefault="003470A6" w:rsidP="00EB48F4">
      <w:pPr>
        <w:pStyle w:val="Heading3"/>
      </w:pPr>
      <w:bookmarkStart w:id="215" w:name="_Toc302982833"/>
      <w:r>
        <w:lastRenderedPageBreak/>
        <w:t>Postconditions</w:t>
      </w:r>
      <w:bookmarkEnd w:id="215"/>
    </w:p>
    <w:p w:rsidR="003470A6" w:rsidRDefault="003470A6" w:rsidP="003470A6">
      <w:pPr>
        <w:pStyle w:val="BodyText"/>
      </w:pPr>
      <w:r>
        <w:t>V-Engine loads all the suppressed dynamic answers from answer DB into memory and reset the suppress flag</w:t>
      </w:r>
    </w:p>
    <w:p w:rsidR="003470A6" w:rsidRDefault="003470A6" w:rsidP="00EB48F4">
      <w:pPr>
        <w:pStyle w:val="Heading3"/>
      </w:pPr>
      <w:bookmarkStart w:id="216" w:name="_Toc302982834"/>
      <w:r>
        <w:t>Normal Flow</w:t>
      </w:r>
      <w:bookmarkEnd w:id="216"/>
    </w:p>
    <w:p w:rsidR="00E7597A" w:rsidRDefault="003470A6" w:rsidP="00E7597A">
      <w:pPr>
        <w:pStyle w:val="BodyText"/>
        <w:numPr>
          <w:ilvl w:val="0"/>
          <w:numId w:val="121"/>
        </w:numPr>
      </w:pPr>
      <w:r>
        <w:t>V-Portal sends request to V-Engine to load all suppressed dynamic answer</w:t>
      </w:r>
      <w:r w:rsidR="00CF7C87">
        <w:t xml:space="preserve"> text</w:t>
      </w:r>
      <w:r>
        <w:t>s and reset the suppress flag to false.</w:t>
      </w:r>
    </w:p>
    <w:p w:rsidR="00E7597A" w:rsidRDefault="003470A6" w:rsidP="00E7597A">
      <w:pPr>
        <w:pStyle w:val="BodyText"/>
        <w:numPr>
          <w:ilvl w:val="0"/>
          <w:numId w:val="121"/>
        </w:numPr>
      </w:pPr>
      <w:r>
        <w:t>V-Engine reads the answer db to load all the dynamic answer</w:t>
      </w:r>
      <w:r w:rsidR="00CF7C87">
        <w:t xml:space="preserve"> text</w:t>
      </w:r>
      <w:r>
        <w:t>s with suppress flag as true</w:t>
      </w:r>
    </w:p>
    <w:p w:rsidR="00E7597A" w:rsidRDefault="003470A6" w:rsidP="00E7597A">
      <w:pPr>
        <w:pStyle w:val="BodyText"/>
        <w:numPr>
          <w:ilvl w:val="0"/>
          <w:numId w:val="121"/>
        </w:numPr>
      </w:pPr>
      <w:r>
        <w:t xml:space="preserve">V-Engine updates the </w:t>
      </w:r>
      <w:r w:rsidR="00957960">
        <w:t>AnswerDB</w:t>
      </w:r>
      <w:r>
        <w:t xml:space="preserve"> to update all</w:t>
      </w:r>
      <w:r w:rsidR="001E3B23">
        <w:t xml:space="preserve"> suppress flag from false to true.</w:t>
      </w:r>
    </w:p>
    <w:p w:rsidR="005F01DC" w:rsidRDefault="001E3B23" w:rsidP="00E7597A">
      <w:pPr>
        <w:pStyle w:val="BodyText"/>
        <w:numPr>
          <w:ilvl w:val="0"/>
          <w:numId w:val="121"/>
        </w:numPr>
      </w:pPr>
      <w:r>
        <w:t>V-Engine gives successful response back to V-portal.</w:t>
      </w:r>
    </w:p>
    <w:p w:rsidR="003470A6" w:rsidRDefault="003470A6" w:rsidP="00783848">
      <w:pPr>
        <w:rPr>
          <w:rFonts w:ascii="Times New Roman" w:hAnsi="Times New Roman"/>
          <w:sz w:val="22"/>
          <w:szCs w:val="20"/>
          <w:lang w:val="en-US"/>
        </w:rPr>
      </w:pPr>
    </w:p>
    <w:p w:rsidR="00A47C2D" w:rsidRPr="0062724B" w:rsidRDefault="00A47C2D" w:rsidP="00E7597A">
      <w:pPr>
        <w:pStyle w:val="BodyText"/>
        <w:ind w:left="360"/>
        <w:rPr>
          <w:u w:val="single"/>
        </w:rPr>
      </w:pPr>
      <w:r w:rsidRPr="0062724B">
        <w:rPr>
          <w:u w:val="single"/>
        </w:rPr>
        <w:t>Note: On restart/reload, V-Engine will load KB. It will also load and overwrite in memory object with all the answer with suppress flag as false and with higher version than KB version from answer DB</w:t>
      </w:r>
    </w:p>
    <w:p w:rsidR="002772B5" w:rsidRDefault="002772B5" w:rsidP="00783848">
      <w:pPr>
        <w:rPr>
          <w:rFonts w:ascii="Times New Roman" w:hAnsi="Times New Roman"/>
          <w:sz w:val="22"/>
          <w:szCs w:val="20"/>
          <w:lang w:val="en-US"/>
        </w:rPr>
      </w:pPr>
    </w:p>
    <w:p w:rsidR="00A47C2D" w:rsidRPr="00F02714" w:rsidRDefault="00A47C2D" w:rsidP="00A47C2D">
      <w:pPr>
        <w:pStyle w:val="Heading2"/>
      </w:pPr>
      <w:bookmarkStart w:id="217" w:name="_Toc302982835"/>
      <w:r>
        <w:t>Use Case: Dynamic Answer V-Engine reload KB/re-start.</w:t>
      </w:r>
      <w:bookmarkEnd w:id="217"/>
    </w:p>
    <w:p w:rsidR="00A47C2D" w:rsidRDefault="00A47C2D" w:rsidP="00EB48F4">
      <w:pPr>
        <w:pStyle w:val="Heading3"/>
      </w:pPr>
      <w:bookmarkStart w:id="218" w:name="_Toc302982836"/>
      <w:r>
        <w:t>Actors</w:t>
      </w:r>
      <w:bookmarkEnd w:id="218"/>
    </w:p>
    <w:p w:rsidR="00A47C2D" w:rsidRPr="00FB541C" w:rsidRDefault="00A47C2D" w:rsidP="00A47C2D">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 xml:space="preserve">Virtual </w:t>
      </w:r>
      <w:r>
        <w:rPr>
          <w:rFonts w:ascii="Times New Roman" w:hAnsi="Times New Roman"/>
          <w:sz w:val="22"/>
          <w:szCs w:val="20"/>
          <w:lang w:val="en-US"/>
        </w:rPr>
        <w:t>Portal</w:t>
      </w:r>
      <w:r w:rsidRPr="007232CB">
        <w:rPr>
          <w:rFonts w:ascii="Times New Roman" w:hAnsi="Times New Roman"/>
          <w:sz w:val="22"/>
          <w:szCs w:val="20"/>
          <w:lang w:val="en-US"/>
        </w:rPr>
        <w:t>, V-Engine</w:t>
      </w:r>
    </w:p>
    <w:p w:rsidR="00A47C2D" w:rsidRDefault="00A47C2D" w:rsidP="00EB48F4">
      <w:pPr>
        <w:pStyle w:val="Heading3"/>
      </w:pPr>
      <w:bookmarkStart w:id="219" w:name="_Toc302982837"/>
      <w:r>
        <w:t>Trigger</w:t>
      </w:r>
      <w:bookmarkEnd w:id="219"/>
    </w:p>
    <w:p w:rsidR="00A47C2D" w:rsidRDefault="00A47C2D" w:rsidP="00A47C2D">
      <w:pPr>
        <w:pStyle w:val="BodyText"/>
      </w:pPr>
      <w:r>
        <w:t>V-Portal sends request to V-Engine to reload KB or V-Engine re-starts</w:t>
      </w:r>
    </w:p>
    <w:p w:rsidR="00A47C2D" w:rsidRDefault="00A47C2D" w:rsidP="00EB48F4">
      <w:pPr>
        <w:pStyle w:val="Heading3"/>
      </w:pPr>
      <w:bookmarkStart w:id="220" w:name="_Toc302982838"/>
      <w:r>
        <w:t>Description</w:t>
      </w:r>
      <w:bookmarkEnd w:id="220"/>
    </w:p>
    <w:p w:rsidR="00A47C2D" w:rsidRPr="0071772C" w:rsidRDefault="00A47C2D" w:rsidP="00A47C2D">
      <w:pPr>
        <w:rPr>
          <w:rFonts w:ascii="Times New Roman" w:hAnsi="Times New Roman"/>
          <w:sz w:val="22"/>
          <w:szCs w:val="20"/>
          <w:lang w:val="en-US"/>
        </w:rPr>
      </w:pPr>
      <w:r w:rsidRPr="0071772C">
        <w:rPr>
          <w:rFonts w:ascii="Times New Roman" w:hAnsi="Times New Roman"/>
          <w:sz w:val="22"/>
          <w:szCs w:val="20"/>
          <w:lang w:val="en-US"/>
        </w:rPr>
        <w:t xml:space="preserve">This use case describes </w:t>
      </w:r>
      <w:r w:rsidR="00AA57C1">
        <w:rPr>
          <w:rFonts w:ascii="Times New Roman" w:hAnsi="Times New Roman"/>
          <w:sz w:val="22"/>
          <w:szCs w:val="20"/>
          <w:lang w:val="en-US"/>
        </w:rPr>
        <w:t>scenario -</w:t>
      </w:r>
      <w:r>
        <w:rPr>
          <w:rFonts w:ascii="Times New Roman" w:hAnsi="Times New Roman"/>
          <w:sz w:val="22"/>
          <w:szCs w:val="20"/>
          <w:lang w:val="en-US"/>
        </w:rPr>
        <w:t>V-Engine read</w:t>
      </w:r>
      <w:r w:rsidR="00AA57C1">
        <w:rPr>
          <w:rFonts w:ascii="Times New Roman" w:hAnsi="Times New Roman"/>
          <w:sz w:val="22"/>
          <w:szCs w:val="20"/>
          <w:lang w:val="en-US"/>
        </w:rPr>
        <w:t>s all answers from answer DB with version equal to or higher than current KB version</w:t>
      </w:r>
      <w:r>
        <w:rPr>
          <w:rFonts w:ascii="Times New Roman" w:hAnsi="Times New Roman"/>
          <w:sz w:val="22"/>
          <w:szCs w:val="20"/>
          <w:lang w:val="en-US"/>
        </w:rPr>
        <w:t xml:space="preserve">. It also deletes answers from </w:t>
      </w:r>
      <w:r w:rsidR="00EE2F8C">
        <w:rPr>
          <w:rFonts w:ascii="Times New Roman" w:hAnsi="Times New Roman"/>
          <w:sz w:val="22"/>
          <w:szCs w:val="20"/>
          <w:lang w:val="en-US"/>
        </w:rPr>
        <w:t>AnswerDB</w:t>
      </w:r>
      <w:r w:rsidR="00AA57C1">
        <w:rPr>
          <w:rFonts w:ascii="Times New Roman" w:hAnsi="Times New Roman"/>
          <w:sz w:val="22"/>
          <w:szCs w:val="20"/>
          <w:lang w:val="en-US"/>
        </w:rPr>
        <w:t xml:space="preserve"> with version lower than the KB version.</w:t>
      </w:r>
    </w:p>
    <w:p w:rsidR="00A47C2D" w:rsidRDefault="00A47C2D" w:rsidP="00EB48F4">
      <w:pPr>
        <w:pStyle w:val="Heading3"/>
      </w:pPr>
      <w:bookmarkStart w:id="221" w:name="_Toc302982839"/>
      <w:r>
        <w:t>Preconditions</w:t>
      </w:r>
      <w:bookmarkEnd w:id="221"/>
    </w:p>
    <w:p w:rsidR="00A47C2D" w:rsidRDefault="00A47C2D" w:rsidP="00A47C2D">
      <w:pPr>
        <w:pStyle w:val="BodyText"/>
      </w:pPr>
      <w:r>
        <w:t xml:space="preserve">V-portal sends request to V-Engine to </w:t>
      </w:r>
      <w:r w:rsidR="00CF5C37">
        <w:t>reload KB or V-Engine re-starts</w:t>
      </w:r>
    </w:p>
    <w:p w:rsidR="00C378DF" w:rsidRDefault="00C378DF" w:rsidP="00A47C2D">
      <w:pPr>
        <w:pStyle w:val="BodyText"/>
      </w:pPr>
    </w:p>
    <w:p w:rsidR="00A47C2D" w:rsidRDefault="00A47C2D" w:rsidP="00EB48F4">
      <w:pPr>
        <w:pStyle w:val="Heading3"/>
      </w:pPr>
      <w:bookmarkStart w:id="222" w:name="_Toc302982840"/>
      <w:r>
        <w:t>Postconditions</w:t>
      </w:r>
      <w:bookmarkEnd w:id="222"/>
    </w:p>
    <w:p w:rsidR="00A47C2D" w:rsidRDefault="00A47C2D" w:rsidP="00A47C2D">
      <w:pPr>
        <w:pStyle w:val="BodyText"/>
      </w:pPr>
      <w:r>
        <w:t xml:space="preserve">V-Engine loads </w:t>
      </w:r>
      <w:r w:rsidR="00CF5C37">
        <w:t>KB, loads answers with version</w:t>
      </w:r>
      <w:r w:rsidR="00AA57C1">
        <w:t xml:space="preserve"> equal to or higher than current KB version</w:t>
      </w:r>
      <w:r w:rsidR="00CF5C37">
        <w:t xml:space="preserve"> and suppress flag as false. It also deletes answers from </w:t>
      </w:r>
      <w:r w:rsidR="00EE2F8C">
        <w:t>AnswerDB</w:t>
      </w:r>
      <w:r w:rsidR="00CF5C37">
        <w:t>with versions lower than current KB version.</w:t>
      </w:r>
    </w:p>
    <w:p w:rsidR="00A47C2D" w:rsidRDefault="00A47C2D" w:rsidP="00EB48F4">
      <w:pPr>
        <w:pStyle w:val="Heading3"/>
      </w:pPr>
      <w:bookmarkStart w:id="223" w:name="_Toc302982841"/>
      <w:r>
        <w:t>Normal Flow</w:t>
      </w:r>
      <w:bookmarkEnd w:id="223"/>
    </w:p>
    <w:p w:rsidR="005F01DC" w:rsidRDefault="00A47C2D">
      <w:pPr>
        <w:pStyle w:val="BodyText"/>
        <w:numPr>
          <w:ilvl w:val="0"/>
          <w:numId w:val="51"/>
        </w:numPr>
      </w:pPr>
      <w:r>
        <w:t xml:space="preserve">V-Portal sends request to V-Engine to </w:t>
      </w:r>
      <w:r w:rsidR="00AA57C1">
        <w:t>re-</w:t>
      </w:r>
      <w:r>
        <w:t xml:space="preserve">load </w:t>
      </w:r>
      <w:r w:rsidR="00AA57C1">
        <w:t>KB. Or V-engine re-starts</w:t>
      </w:r>
      <w:r>
        <w:t>.</w:t>
      </w:r>
    </w:p>
    <w:p w:rsidR="005F01DC" w:rsidRDefault="00A47C2D">
      <w:pPr>
        <w:pStyle w:val="BodyText"/>
        <w:numPr>
          <w:ilvl w:val="0"/>
          <w:numId w:val="51"/>
        </w:numPr>
      </w:pPr>
      <w:r>
        <w:lastRenderedPageBreak/>
        <w:t>V-Engine</w:t>
      </w:r>
      <w:r w:rsidR="00AA57C1">
        <w:t xml:space="preserve"> reads the KB and loads it in memory.</w:t>
      </w:r>
    </w:p>
    <w:p w:rsidR="005F01DC" w:rsidRDefault="00AA57C1">
      <w:pPr>
        <w:pStyle w:val="BodyText"/>
        <w:numPr>
          <w:ilvl w:val="0"/>
          <w:numId w:val="51"/>
        </w:numPr>
      </w:pPr>
      <w:r>
        <w:t>V-Engine reads all answer</w:t>
      </w:r>
      <w:r w:rsidR="00CF7C87">
        <w:t xml:space="preserve"> text</w:t>
      </w:r>
      <w:r>
        <w:t>s from the answer DB with suppress flag as false and version equal to or higher than current KB version.</w:t>
      </w:r>
    </w:p>
    <w:p w:rsidR="005F01DC" w:rsidRDefault="00A47C2D">
      <w:pPr>
        <w:pStyle w:val="BodyText"/>
        <w:numPr>
          <w:ilvl w:val="0"/>
          <w:numId w:val="51"/>
        </w:numPr>
      </w:pPr>
      <w:r>
        <w:t xml:space="preserve">V-Engine </w:t>
      </w:r>
      <w:r w:rsidR="00AA57C1">
        <w:t>delete</w:t>
      </w:r>
      <w:r w:rsidR="00997E89">
        <w:t xml:space="preserve">sanswers with lower version than KB version from </w:t>
      </w:r>
      <w:r w:rsidR="00F07695">
        <w:t>AnswerDB</w:t>
      </w:r>
      <w:r>
        <w:t>.</w:t>
      </w:r>
    </w:p>
    <w:p w:rsidR="005F01DC" w:rsidRDefault="00A47C2D">
      <w:pPr>
        <w:pStyle w:val="BodyText"/>
        <w:numPr>
          <w:ilvl w:val="0"/>
          <w:numId w:val="51"/>
        </w:numPr>
      </w:pPr>
      <w:r>
        <w:t>V-Engine gives successful response back to V-portal.</w:t>
      </w:r>
    </w:p>
    <w:p w:rsidR="000A086A" w:rsidRDefault="000A086A" w:rsidP="000A086A">
      <w:pPr>
        <w:pStyle w:val="Heading1"/>
      </w:pPr>
      <w:bookmarkStart w:id="224" w:name="_Toc292457037"/>
      <w:bookmarkStart w:id="225" w:name="_Toc302982842"/>
      <w:bookmarkEnd w:id="224"/>
      <w:r>
        <w:t>TABLE Answers</w:t>
      </w:r>
      <w:bookmarkEnd w:id="225"/>
    </w:p>
    <w:p w:rsidR="00FE1D4E" w:rsidRDefault="000A086A" w:rsidP="000A086A">
      <w:pPr>
        <w:rPr>
          <w:rFonts w:ascii="Times New Roman" w:hAnsi="Times New Roman"/>
          <w:sz w:val="22"/>
          <w:szCs w:val="20"/>
          <w:lang w:val="en-US"/>
        </w:rPr>
      </w:pPr>
      <w:r>
        <w:rPr>
          <w:rFonts w:ascii="Times New Roman" w:hAnsi="Times New Roman"/>
          <w:sz w:val="22"/>
          <w:szCs w:val="20"/>
          <w:lang w:val="en-US"/>
        </w:rPr>
        <w:t>Currently</w:t>
      </w:r>
      <w:r w:rsidR="00FE1D4E">
        <w:rPr>
          <w:rFonts w:ascii="Times New Roman" w:hAnsi="Times New Roman"/>
          <w:sz w:val="22"/>
          <w:szCs w:val="20"/>
          <w:lang w:val="en-US"/>
        </w:rPr>
        <w:t xml:space="preserve"> table answers are stored in external file. As part of this requirement, table answer will become part of knowledge base. In V-portal, users will be able to create table answers independently, give </w:t>
      </w:r>
      <w:r w:rsidR="00F07695">
        <w:rPr>
          <w:rFonts w:ascii="Times New Roman" w:hAnsi="Times New Roman"/>
          <w:sz w:val="22"/>
          <w:szCs w:val="20"/>
          <w:lang w:val="en-US"/>
        </w:rPr>
        <w:t xml:space="preserve">them </w:t>
      </w:r>
      <w:r w:rsidR="00FE1D4E">
        <w:rPr>
          <w:rFonts w:ascii="Times New Roman" w:hAnsi="Times New Roman"/>
          <w:sz w:val="22"/>
          <w:szCs w:val="20"/>
          <w:lang w:val="en-US"/>
        </w:rPr>
        <w:t>a unique name</w:t>
      </w:r>
      <w:r w:rsidR="00F07695">
        <w:rPr>
          <w:rFonts w:ascii="Times New Roman" w:hAnsi="Times New Roman"/>
          <w:sz w:val="22"/>
          <w:szCs w:val="20"/>
          <w:lang w:val="en-US"/>
        </w:rPr>
        <w:t>,</w:t>
      </w:r>
      <w:r w:rsidR="00FE1D4E">
        <w:rPr>
          <w:rFonts w:ascii="Times New Roman" w:hAnsi="Times New Roman"/>
          <w:sz w:val="22"/>
          <w:szCs w:val="20"/>
          <w:lang w:val="en-US"/>
        </w:rPr>
        <w:t xml:space="preserve"> and use </w:t>
      </w:r>
      <w:r w:rsidR="00F07695">
        <w:rPr>
          <w:rFonts w:ascii="Times New Roman" w:hAnsi="Times New Roman"/>
          <w:sz w:val="22"/>
          <w:szCs w:val="20"/>
          <w:lang w:val="en-US"/>
        </w:rPr>
        <w:t xml:space="preserve">the </w:t>
      </w:r>
      <w:r w:rsidR="00FE1D4E">
        <w:rPr>
          <w:rFonts w:ascii="Times New Roman" w:hAnsi="Times New Roman"/>
          <w:sz w:val="22"/>
          <w:szCs w:val="20"/>
          <w:lang w:val="en-US"/>
        </w:rPr>
        <w:t xml:space="preserve">answer Edit page to specify </w:t>
      </w:r>
      <w:r w:rsidR="00F07695">
        <w:rPr>
          <w:rFonts w:ascii="Times New Roman" w:hAnsi="Times New Roman"/>
          <w:sz w:val="22"/>
          <w:szCs w:val="20"/>
          <w:lang w:val="en-US"/>
        </w:rPr>
        <w:t xml:space="preserve">whether the </w:t>
      </w:r>
      <w:r w:rsidR="00FE1D4E">
        <w:rPr>
          <w:rFonts w:ascii="Times New Roman" w:hAnsi="Times New Roman"/>
          <w:sz w:val="22"/>
          <w:szCs w:val="20"/>
          <w:lang w:val="en-US"/>
        </w:rPr>
        <w:t>table answer belongs to the answer.</w:t>
      </w:r>
    </w:p>
    <w:p w:rsidR="00FE1D4E" w:rsidRDefault="00FE1D4E" w:rsidP="000A086A">
      <w:pPr>
        <w:rPr>
          <w:rFonts w:ascii="Times New Roman" w:hAnsi="Times New Roman"/>
          <w:sz w:val="22"/>
          <w:szCs w:val="20"/>
          <w:lang w:val="en-US"/>
        </w:rPr>
      </w:pPr>
    </w:p>
    <w:p w:rsidR="00FE1D4E" w:rsidRDefault="00FE1D4E" w:rsidP="000A086A">
      <w:pPr>
        <w:rPr>
          <w:rFonts w:ascii="Times New Roman" w:hAnsi="Times New Roman"/>
          <w:sz w:val="22"/>
          <w:szCs w:val="20"/>
          <w:lang w:val="en-US"/>
        </w:rPr>
      </w:pPr>
      <w:r>
        <w:rPr>
          <w:rFonts w:ascii="Times New Roman" w:hAnsi="Times New Roman"/>
          <w:sz w:val="22"/>
          <w:szCs w:val="20"/>
          <w:lang w:val="en-US"/>
        </w:rPr>
        <w:t>As part of V-Engine requirement, following are the changes</w:t>
      </w:r>
    </w:p>
    <w:p w:rsidR="00E7597A" w:rsidRDefault="00FE1D4E" w:rsidP="00E7597A">
      <w:pPr>
        <w:pStyle w:val="ListParagraph"/>
        <w:numPr>
          <w:ilvl w:val="0"/>
          <w:numId w:val="122"/>
        </w:numPr>
        <w:rPr>
          <w:rFonts w:ascii="Times New Roman" w:hAnsi="Times New Roman"/>
          <w:sz w:val="22"/>
          <w:szCs w:val="20"/>
          <w:lang w:val="en-US"/>
        </w:rPr>
      </w:pPr>
      <w:r w:rsidRPr="00E7597A">
        <w:rPr>
          <w:rFonts w:ascii="Times New Roman" w:hAnsi="Times New Roman"/>
          <w:sz w:val="22"/>
          <w:szCs w:val="20"/>
          <w:lang w:val="en-US"/>
        </w:rPr>
        <w:t>Ability to read table answers from the Knowledge Base</w:t>
      </w:r>
      <w:r w:rsidR="00DF4E0E" w:rsidRPr="00E7597A">
        <w:rPr>
          <w:rFonts w:ascii="Times New Roman" w:hAnsi="Times New Roman"/>
          <w:sz w:val="22"/>
          <w:szCs w:val="20"/>
          <w:lang w:val="en-US"/>
        </w:rPr>
        <w:t xml:space="preserve"> (Test and Production modes)</w:t>
      </w:r>
    </w:p>
    <w:p w:rsidR="005F01DC" w:rsidRPr="00E7597A" w:rsidRDefault="00FE1D4E" w:rsidP="00E7597A">
      <w:pPr>
        <w:pStyle w:val="ListParagraph"/>
        <w:numPr>
          <w:ilvl w:val="0"/>
          <w:numId w:val="122"/>
        </w:numPr>
        <w:rPr>
          <w:rFonts w:ascii="Times New Roman" w:hAnsi="Times New Roman"/>
          <w:sz w:val="22"/>
          <w:szCs w:val="20"/>
          <w:lang w:val="en-US"/>
        </w:rPr>
      </w:pPr>
      <w:r w:rsidRPr="00E7597A">
        <w:rPr>
          <w:rFonts w:ascii="Times New Roman" w:hAnsi="Times New Roman"/>
          <w:sz w:val="22"/>
          <w:szCs w:val="20"/>
          <w:lang w:val="en-US"/>
        </w:rPr>
        <w:t>Ability to accept request from V-portal to update its in memory table answers and its linkage to main answer.</w:t>
      </w:r>
      <w:r w:rsidR="00DF4E0E" w:rsidRPr="00E7597A">
        <w:rPr>
          <w:rFonts w:ascii="Times New Roman" w:hAnsi="Times New Roman"/>
          <w:sz w:val="22"/>
          <w:szCs w:val="20"/>
          <w:lang w:val="en-US"/>
        </w:rPr>
        <w:t xml:space="preserve"> (Test mode only)</w:t>
      </w:r>
    </w:p>
    <w:p w:rsidR="00E167A4" w:rsidRPr="00FE1D4E" w:rsidRDefault="00E167A4" w:rsidP="005F0DA7">
      <w:pPr>
        <w:pStyle w:val="ListParagraph"/>
        <w:rPr>
          <w:rFonts w:ascii="Times New Roman" w:hAnsi="Times New Roman"/>
          <w:sz w:val="22"/>
          <w:szCs w:val="20"/>
          <w:lang w:val="en-US"/>
        </w:rPr>
      </w:pPr>
    </w:p>
    <w:p w:rsidR="00FA3E95" w:rsidRDefault="00FA3E95" w:rsidP="00FA3E95">
      <w:pPr>
        <w:pStyle w:val="Heading1"/>
      </w:pPr>
      <w:bookmarkStart w:id="226" w:name="_Toc302982843"/>
      <w:r>
        <w:t xml:space="preserve">NLP </w:t>
      </w:r>
      <w:r w:rsidR="00CA6807">
        <w:t>P</w:t>
      </w:r>
      <w:r>
        <w:t>rocess</w:t>
      </w:r>
      <w:bookmarkEnd w:id="226"/>
    </w:p>
    <w:p w:rsidR="00FA3E95" w:rsidRPr="00797F7D" w:rsidRDefault="00FA3E95" w:rsidP="00FA3E95">
      <w:pPr>
        <w:pStyle w:val="BodyText"/>
      </w:pPr>
      <w:r>
        <w:t xml:space="preserve">Due to the changes in KB structure as part of the requirement and addition of DTree, the current NLP process will be impact. However preprocessing &amp; condition evaluation logic remains the same, only change to the condition evaluation is addition of the 3 new operators </w:t>
      </w:r>
      <w:r w:rsidRPr="00797F7D">
        <w:rPr>
          <w:i/>
        </w:rPr>
        <w:t>(refer operator section 4)</w:t>
      </w:r>
    </w:p>
    <w:p w:rsidR="006A157B" w:rsidRPr="003330F1" w:rsidRDefault="006A157B" w:rsidP="006A157B">
      <w:pPr>
        <w:pStyle w:val="Heading2"/>
      </w:pPr>
      <w:bookmarkStart w:id="227" w:name="_Toc302982844"/>
      <w:r>
        <w:t>Recognition Structure</w:t>
      </w:r>
      <w:bookmarkEnd w:id="227"/>
    </w:p>
    <w:p w:rsidR="006A157B" w:rsidRDefault="006A157B" w:rsidP="006A157B">
      <w:pPr>
        <w:pStyle w:val="BodyText"/>
      </w:pPr>
      <w:r>
        <w:t>The core elements of the modified KB structures are diagrammatically represented below</w:t>
      </w:r>
    </w:p>
    <w:p w:rsidR="00FA3E95" w:rsidRDefault="00FA3E95" w:rsidP="008300BC">
      <w:pPr>
        <w:pStyle w:val="BodyText"/>
        <w:rPr>
          <w:rFonts w:ascii="Trebuchet MS" w:hAnsi="Trebuchet MS"/>
          <w:sz w:val="20"/>
          <w:szCs w:val="24"/>
          <w:lang w:val="en-GB"/>
        </w:rPr>
      </w:pPr>
    </w:p>
    <w:p w:rsidR="00FA3E95" w:rsidRDefault="00FA3E95" w:rsidP="008300BC">
      <w:pPr>
        <w:pStyle w:val="BodyText"/>
        <w:rPr>
          <w:rFonts w:ascii="Trebuchet MS" w:hAnsi="Trebuchet MS"/>
          <w:sz w:val="20"/>
          <w:szCs w:val="24"/>
          <w:lang w:val="en-GB"/>
        </w:rPr>
      </w:pPr>
    </w:p>
    <w:p w:rsidR="00CE690D" w:rsidRDefault="00CE690D" w:rsidP="008300BC">
      <w:pPr>
        <w:pStyle w:val="BodyText"/>
        <w:rPr>
          <w:rFonts w:ascii="Trebuchet MS" w:hAnsi="Trebuchet MS"/>
          <w:sz w:val="20"/>
          <w:szCs w:val="24"/>
          <w:lang w:val="en-GB"/>
        </w:rPr>
      </w:pPr>
    </w:p>
    <w:p w:rsidR="00CE690D" w:rsidRDefault="00CE690D" w:rsidP="008300BC">
      <w:pPr>
        <w:pStyle w:val="BodyText"/>
        <w:rPr>
          <w:rFonts w:ascii="Trebuchet MS" w:hAnsi="Trebuchet MS"/>
          <w:sz w:val="20"/>
          <w:szCs w:val="24"/>
          <w:lang w:val="en-GB"/>
        </w:rPr>
      </w:pPr>
    </w:p>
    <w:p w:rsidR="00CE690D" w:rsidRDefault="00CE690D" w:rsidP="008300BC">
      <w:pPr>
        <w:pStyle w:val="BodyText"/>
        <w:rPr>
          <w:rFonts w:ascii="Trebuchet MS" w:hAnsi="Trebuchet MS"/>
          <w:sz w:val="20"/>
          <w:szCs w:val="24"/>
          <w:lang w:val="en-GB"/>
        </w:rPr>
      </w:pPr>
    </w:p>
    <w:p w:rsidR="00CE690D" w:rsidRDefault="00CE690D" w:rsidP="008300BC">
      <w:pPr>
        <w:pStyle w:val="BodyText"/>
        <w:rPr>
          <w:rFonts w:ascii="Trebuchet MS" w:hAnsi="Trebuchet MS"/>
          <w:sz w:val="20"/>
          <w:szCs w:val="24"/>
          <w:lang w:val="en-GB"/>
        </w:rPr>
      </w:pPr>
    </w:p>
    <w:p w:rsidR="00CE690D" w:rsidRDefault="00CE690D" w:rsidP="008300BC">
      <w:pPr>
        <w:pStyle w:val="BodyText"/>
        <w:rPr>
          <w:rFonts w:ascii="Trebuchet MS" w:hAnsi="Trebuchet MS"/>
          <w:sz w:val="20"/>
          <w:szCs w:val="24"/>
          <w:lang w:val="en-GB"/>
        </w:rPr>
      </w:pPr>
    </w:p>
    <w:p w:rsidR="00CE690D" w:rsidRDefault="00CE690D" w:rsidP="008300BC">
      <w:pPr>
        <w:pStyle w:val="BodyText"/>
        <w:rPr>
          <w:rFonts w:ascii="Trebuchet MS" w:hAnsi="Trebuchet MS"/>
          <w:sz w:val="20"/>
          <w:szCs w:val="24"/>
          <w:lang w:val="en-GB"/>
        </w:rPr>
      </w:pPr>
    </w:p>
    <w:p w:rsidR="00CE690D" w:rsidRDefault="00CE690D" w:rsidP="008300BC">
      <w:pPr>
        <w:pStyle w:val="BodyText"/>
        <w:rPr>
          <w:rFonts w:ascii="Trebuchet MS" w:hAnsi="Trebuchet MS"/>
          <w:sz w:val="20"/>
          <w:szCs w:val="24"/>
          <w:lang w:val="en-GB"/>
        </w:rPr>
      </w:pPr>
      <w:r>
        <w:rPr>
          <w:rFonts w:ascii="Trebuchet MS" w:hAnsi="Trebuchet MS"/>
          <w:noProof/>
          <w:sz w:val="20"/>
          <w:szCs w:val="24"/>
        </w:rPr>
        <w:lastRenderedPageBreak/>
        <w:drawing>
          <wp:anchor distT="0" distB="0" distL="114300" distR="114300" simplePos="0" relativeHeight="251683840" behindDoc="0" locked="0" layoutInCell="1" allowOverlap="1">
            <wp:simplePos x="0" y="0"/>
            <wp:positionH relativeFrom="column">
              <wp:posOffset>-40005</wp:posOffset>
            </wp:positionH>
            <wp:positionV relativeFrom="paragraph">
              <wp:posOffset>29210</wp:posOffset>
            </wp:positionV>
            <wp:extent cx="5808345" cy="7534275"/>
            <wp:effectExtent l="19050" t="0" r="1905" b="0"/>
            <wp:wrapTopAndBottom/>
            <wp:docPr id="18" name="Picture 10" descr="D:\Working Folder\Requirements\RDD\Recognition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ing Folder\Requirements\RDD\Recognition Structure.jpg"/>
                    <pic:cNvPicPr>
                      <a:picLocks noChangeAspect="1" noChangeArrowheads="1"/>
                    </pic:cNvPicPr>
                  </pic:nvPicPr>
                  <pic:blipFill>
                    <a:blip r:embed="rId14"/>
                    <a:srcRect/>
                    <a:stretch>
                      <a:fillRect/>
                    </a:stretch>
                  </pic:blipFill>
                  <pic:spPr bwMode="auto">
                    <a:xfrm>
                      <a:off x="0" y="0"/>
                      <a:ext cx="5808345" cy="7534275"/>
                    </a:xfrm>
                    <a:prstGeom prst="rect">
                      <a:avLst/>
                    </a:prstGeom>
                    <a:noFill/>
                    <a:ln w="9525">
                      <a:noFill/>
                      <a:miter lim="800000"/>
                      <a:headEnd/>
                      <a:tailEnd/>
                    </a:ln>
                  </pic:spPr>
                </pic:pic>
              </a:graphicData>
            </a:graphic>
          </wp:anchor>
        </w:drawing>
      </w:r>
    </w:p>
    <w:p w:rsidR="00CE690D" w:rsidRDefault="00CE690D" w:rsidP="008300BC">
      <w:pPr>
        <w:pStyle w:val="BodyText"/>
        <w:rPr>
          <w:rFonts w:ascii="Trebuchet MS" w:hAnsi="Trebuchet MS"/>
          <w:sz w:val="20"/>
          <w:szCs w:val="24"/>
          <w:lang w:val="en-GB"/>
        </w:rPr>
      </w:pPr>
    </w:p>
    <w:p w:rsidR="00FA3E95" w:rsidRDefault="003E02B8" w:rsidP="008300BC">
      <w:pPr>
        <w:pStyle w:val="BodyText"/>
        <w:rPr>
          <w:rFonts w:ascii="Trebuchet MS" w:hAnsi="Trebuchet MS"/>
          <w:sz w:val="20"/>
          <w:szCs w:val="24"/>
          <w:lang w:val="en-GB"/>
        </w:rPr>
      </w:pPr>
      <w:commentRangeStart w:id="228"/>
      <w:commentRangeStart w:id="229"/>
      <w:commentRangeStart w:id="230"/>
      <w:r>
        <w:rPr>
          <w:rStyle w:val="CommentReference"/>
          <w:rFonts w:ascii="Trebuchet MS" w:hAnsi="Trebuchet MS"/>
          <w:lang w:val="en-GB"/>
        </w:rPr>
        <w:commentReference w:id="231"/>
      </w:r>
      <w:commentRangeEnd w:id="228"/>
      <w:r w:rsidR="00311432">
        <w:rPr>
          <w:rStyle w:val="CommentReference"/>
          <w:rFonts w:ascii="Trebuchet MS" w:hAnsi="Trebuchet MS"/>
          <w:lang w:val="en-GB"/>
        </w:rPr>
        <w:commentReference w:id="228"/>
      </w:r>
      <w:commentRangeEnd w:id="229"/>
      <w:r w:rsidR="00183E68">
        <w:rPr>
          <w:rStyle w:val="CommentReference"/>
          <w:rFonts w:ascii="Trebuchet MS" w:hAnsi="Trebuchet MS"/>
          <w:lang w:val="en-GB"/>
        </w:rPr>
        <w:commentReference w:id="229"/>
      </w:r>
      <w:commentRangeEnd w:id="230"/>
      <w:r w:rsidR="00F07695">
        <w:rPr>
          <w:rStyle w:val="CommentReference"/>
          <w:rFonts w:ascii="Trebuchet MS" w:hAnsi="Trebuchet MS"/>
          <w:lang w:val="en-GB"/>
        </w:rPr>
        <w:commentReference w:id="230"/>
      </w:r>
    </w:p>
    <w:p w:rsidR="006A157B" w:rsidRDefault="006A157B" w:rsidP="006A157B">
      <w:pPr>
        <w:pStyle w:val="Heading2"/>
      </w:pPr>
      <w:bookmarkStart w:id="232" w:name="_Toc302982845"/>
      <w:r>
        <w:lastRenderedPageBreak/>
        <w:t>NLP Process –free text</w:t>
      </w:r>
      <w:bookmarkEnd w:id="232"/>
    </w:p>
    <w:p w:rsidR="006A157B" w:rsidRDefault="00DC5F71" w:rsidP="006A157B">
      <w:pPr>
        <w:pStyle w:val="BodyText"/>
      </w:pPr>
      <w:r>
        <w:rPr>
          <w:noProof/>
        </w:rPr>
        <w:drawing>
          <wp:anchor distT="0" distB="0" distL="114300" distR="114300" simplePos="0" relativeHeight="251677696" behindDoc="0" locked="0" layoutInCell="1" allowOverlap="1">
            <wp:simplePos x="0" y="0"/>
            <wp:positionH relativeFrom="column">
              <wp:posOffset>-43132</wp:posOffset>
            </wp:positionH>
            <wp:positionV relativeFrom="paragraph">
              <wp:posOffset>305459</wp:posOffset>
            </wp:positionV>
            <wp:extent cx="5406372" cy="8117457"/>
            <wp:effectExtent l="19050" t="0" r="3828" b="0"/>
            <wp:wrapNone/>
            <wp:docPr id="2" name="Picture 2" descr="C:\Documents and Settings\mishaalmg\Desktop\EA files\NLP Process_n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ishaalmg\Desktop\EA files\NLP Process_new.bmp"/>
                    <pic:cNvPicPr>
                      <a:picLocks noChangeAspect="1" noChangeArrowheads="1"/>
                    </pic:cNvPicPr>
                  </pic:nvPicPr>
                  <pic:blipFill>
                    <a:blip r:embed="rId15"/>
                    <a:srcRect/>
                    <a:stretch>
                      <a:fillRect/>
                    </a:stretch>
                  </pic:blipFill>
                  <pic:spPr bwMode="auto">
                    <a:xfrm>
                      <a:off x="0" y="0"/>
                      <a:ext cx="5406373" cy="8117458"/>
                    </a:xfrm>
                    <a:prstGeom prst="rect">
                      <a:avLst/>
                    </a:prstGeom>
                    <a:noFill/>
                    <a:ln w="9525">
                      <a:noFill/>
                      <a:miter lim="800000"/>
                      <a:headEnd/>
                      <a:tailEnd/>
                    </a:ln>
                  </pic:spPr>
                </pic:pic>
              </a:graphicData>
            </a:graphic>
          </wp:anchor>
        </w:drawing>
      </w:r>
      <w:r w:rsidR="006A157B">
        <w:t xml:space="preserve">With the above change in the structure of recognition and its relationship with condition &amp; answer, it association with </w:t>
      </w:r>
      <w:r w:rsidR="006201E8">
        <w:t>DTree</w:t>
      </w:r>
      <w:r w:rsidR="006A157B">
        <w:t xml:space="preserve">/ICS </w:t>
      </w:r>
      <w:r w:rsidR="006201E8">
        <w:t>DTree</w:t>
      </w:r>
      <w:r w:rsidR="006A157B">
        <w:t>, below flowchart outlines the general flow for NLP process.</w:t>
      </w:r>
    </w:p>
    <w:p w:rsidR="00FA3E95" w:rsidRDefault="00FA3E95" w:rsidP="00FA3E95">
      <w:pPr>
        <w:pStyle w:val="BodyText"/>
        <w:ind w:firstLine="720"/>
      </w:pPr>
    </w:p>
    <w:p w:rsidR="00FA3E95" w:rsidRDefault="00FA3E95" w:rsidP="00FA3E95">
      <w:pPr>
        <w:pStyle w:val="BodyText"/>
        <w:ind w:firstLine="720"/>
      </w:pPr>
    </w:p>
    <w:p w:rsidR="00FA3E95" w:rsidRDefault="00FA3E95" w:rsidP="00FA3E95">
      <w:pPr>
        <w:pStyle w:val="BodyText"/>
        <w:ind w:firstLine="720"/>
      </w:pPr>
    </w:p>
    <w:p w:rsidR="00FA3E95" w:rsidRDefault="00FA3E95" w:rsidP="00FA3E95">
      <w:pPr>
        <w:pStyle w:val="BodyText"/>
        <w:spacing w:before="100" w:beforeAutospacing="1" w:after="100" w:afterAutospacing="1"/>
      </w:pPr>
    </w:p>
    <w:p w:rsidR="00FA3E95" w:rsidRDefault="00FA3E95"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6A157B" w:rsidRDefault="006A157B" w:rsidP="00FA3E95">
      <w:pPr>
        <w:pStyle w:val="BodyText"/>
        <w:ind w:firstLine="720"/>
      </w:pPr>
    </w:p>
    <w:p w:rsidR="00287A86" w:rsidRDefault="00287A86" w:rsidP="00DC2C98">
      <w:pPr>
        <w:pStyle w:val="BodyText"/>
      </w:pPr>
    </w:p>
    <w:p w:rsidR="00BD68F8" w:rsidRDefault="00BD68F8" w:rsidP="008300BC">
      <w:pPr>
        <w:pStyle w:val="BodyText"/>
      </w:pPr>
    </w:p>
    <w:p w:rsidR="00BD68F8" w:rsidRPr="00553D66" w:rsidRDefault="00BD68F8" w:rsidP="00BD68F8">
      <w:pPr>
        <w:pStyle w:val="BodyText"/>
        <w:rPr>
          <w:u w:val="single"/>
        </w:rPr>
      </w:pPr>
      <w:r w:rsidRPr="00553D66">
        <w:rPr>
          <w:u w:val="single"/>
        </w:rPr>
        <w:t>B – Flowchart for condition selection process based on section and project configuration.</w:t>
      </w:r>
    </w:p>
    <w:p w:rsidR="00BD68F8" w:rsidRDefault="0082044E" w:rsidP="008300BC">
      <w:pPr>
        <w:pStyle w:val="BodyText"/>
      </w:pPr>
      <w:r>
        <w:rPr>
          <w:noProof/>
        </w:rPr>
        <w:drawing>
          <wp:anchor distT="0" distB="0" distL="114300" distR="114300" simplePos="0" relativeHeight="251678720" behindDoc="0" locked="0" layoutInCell="1" allowOverlap="1">
            <wp:simplePos x="0" y="0"/>
            <wp:positionH relativeFrom="column">
              <wp:posOffset>19050</wp:posOffset>
            </wp:positionH>
            <wp:positionV relativeFrom="paragraph">
              <wp:posOffset>115738</wp:posOffset>
            </wp:positionV>
            <wp:extent cx="5933177" cy="6116128"/>
            <wp:effectExtent l="19050" t="0" r="0" b="0"/>
            <wp:wrapNone/>
            <wp:docPr id="6" name="Picture 3" descr="C:\Documents and Settings\mishaalmg\Desktop\EA files\condition list and sections_n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ishaalmg\Desktop\EA files\condition list and sections_new.bmp"/>
                    <pic:cNvPicPr>
                      <a:picLocks noChangeAspect="1" noChangeArrowheads="1"/>
                    </pic:cNvPicPr>
                  </pic:nvPicPr>
                  <pic:blipFill>
                    <a:blip r:embed="rId16"/>
                    <a:srcRect/>
                    <a:stretch>
                      <a:fillRect/>
                    </a:stretch>
                  </pic:blipFill>
                  <pic:spPr bwMode="auto">
                    <a:xfrm>
                      <a:off x="0" y="0"/>
                      <a:ext cx="5933177" cy="6116128"/>
                    </a:xfrm>
                    <a:prstGeom prst="rect">
                      <a:avLst/>
                    </a:prstGeom>
                    <a:noFill/>
                    <a:ln w="9525">
                      <a:noFill/>
                      <a:miter lim="800000"/>
                      <a:headEnd/>
                      <a:tailEnd/>
                    </a:ln>
                  </pic:spPr>
                </pic:pic>
              </a:graphicData>
            </a:graphic>
          </wp:anchor>
        </w:drawing>
      </w: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8D7407" w:rsidRDefault="008D7407" w:rsidP="008300BC">
      <w:pPr>
        <w:pStyle w:val="BodyText"/>
      </w:pPr>
    </w:p>
    <w:p w:rsidR="00BD68F8" w:rsidRDefault="00BD68F8" w:rsidP="008300BC">
      <w:pPr>
        <w:pStyle w:val="BodyText"/>
      </w:pPr>
    </w:p>
    <w:p w:rsidR="00DC2C98" w:rsidRDefault="00DC2C98" w:rsidP="0082044E">
      <w:pPr>
        <w:pStyle w:val="BodyText"/>
        <w:tabs>
          <w:tab w:val="center" w:pos="4680"/>
        </w:tabs>
      </w:pPr>
    </w:p>
    <w:p w:rsidR="00CE690D" w:rsidRDefault="00CE690D" w:rsidP="0082044E">
      <w:pPr>
        <w:pStyle w:val="BodyText"/>
        <w:tabs>
          <w:tab w:val="center" w:pos="4680"/>
        </w:tabs>
      </w:pPr>
    </w:p>
    <w:p w:rsidR="00CE690D" w:rsidRDefault="00CE690D" w:rsidP="0082044E">
      <w:pPr>
        <w:pStyle w:val="BodyText"/>
        <w:tabs>
          <w:tab w:val="center" w:pos="4680"/>
        </w:tabs>
      </w:pPr>
    </w:p>
    <w:p w:rsidR="00BD68F8" w:rsidRDefault="0082044E" w:rsidP="0082044E">
      <w:pPr>
        <w:pStyle w:val="BodyText"/>
        <w:tabs>
          <w:tab w:val="center" w:pos="4680"/>
        </w:tabs>
      </w:pPr>
      <w:r>
        <w:tab/>
      </w:r>
    </w:p>
    <w:p w:rsidR="00F54152" w:rsidRDefault="00F54152" w:rsidP="008300BC">
      <w:pPr>
        <w:pStyle w:val="BodyText"/>
      </w:pPr>
    </w:p>
    <w:p w:rsidR="00BD68F8" w:rsidRPr="00553D66" w:rsidRDefault="00BD68F8" w:rsidP="00BD68F8">
      <w:pPr>
        <w:pStyle w:val="BodyText"/>
        <w:rPr>
          <w:u w:val="single"/>
        </w:rPr>
      </w:pPr>
      <w:r w:rsidRPr="00553D66">
        <w:rPr>
          <w:u w:val="single"/>
        </w:rPr>
        <w:lastRenderedPageBreak/>
        <w:t>C – Flowchart for answer selection from a list of answers with the same rank. Selection process is based on Business area and channel.</w:t>
      </w:r>
    </w:p>
    <w:p w:rsidR="00BD68F8" w:rsidRDefault="00AF5AC4" w:rsidP="008300BC">
      <w:pPr>
        <w:pStyle w:val="BodyText"/>
      </w:pPr>
      <w:r>
        <w:rPr>
          <w:noProof/>
        </w:rPr>
        <w:drawing>
          <wp:anchor distT="0" distB="0" distL="114300" distR="114300" simplePos="0" relativeHeight="251685888" behindDoc="0" locked="0" layoutInCell="1" allowOverlap="1">
            <wp:simplePos x="0" y="0"/>
            <wp:positionH relativeFrom="column">
              <wp:posOffset>19050</wp:posOffset>
            </wp:positionH>
            <wp:positionV relativeFrom="paragraph">
              <wp:posOffset>92075</wp:posOffset>
            </wp:positionV>
            <wp:extent cx="4981575" cy="6122045"/>
            <wp:effectExtent l="19050" t="0" r="9525" b="0"/>
            <wp:wrapNone/>
            <wp:docPr id="5" name="Picture 3" descr="D:\Working Folder\Design\Low Level\VEngine\EA files\Business Area &amp; Channel for N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ing Folder\Design\Low Level\VEngine\EA files\Business Area &amp; Channel for NLP.jpg"/>
                    <pic:cNvPicPr>
                      <a:picLocks noChangeAspect="1" noChangeArrowheads="1"/>
                    </pic:cNvPicPr>
                  </pic:nvPicPr>
                  <pic:blipFill>
                    <a:blip r:embed="rId17"/>
                    <a:srcRect/>
                    <a:stretch>
                      <a:fillRect/>
                    </a:stretch>
                  </pic:blipFill>
                  <pic:spPr bwMode="auto">
                    <a:xfrm>
                      <a:off x="0" y="0"/>
                      <a:ext cx="4981575" cy="6122045"/>
                    </a:xfrm>
                    <a:prstGeom prst="rect">
                      <a:avLst/>
                    </a:prstGeom>
                    <a:noFill/>
                    <a:ln w="9525">
                      <a:noFill/>
                      <a:miter lim="800000"/>
                      <a:headEnd/>
                      <a:tailEnd/>
                    </a:ln>
                  </pic:spPr>
                </pic:pic>
              </a:graphicData>
            </a:graphic>
          </wp:anchor>
        </w:drawing>
      </w: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BD68F8" w:rsidRDefault="00BD68F8" w:rsidP="008300BC">
      <w:pPr>
        <w:pStyle w:val="BodyText"/>
      </w:pPr>
    </w:p>
    <w:p w:rsidR="00553D66" w:rsidRDefault="00553D66" w:rsidP="008300BC">
      <w:pPr>
        <w:pStyle w:val="BodyText"/>
      </w:pPr>
    </w:p>
    <w:p w:rsidR="00553D66" w:rsidRDefault="00553D66" w:rsidP="008300BC">
      <w:pPr>
        <w:pStyle w:val="BodyText"/>
      </w:pPr>
    </w:p>
    <w:p w:rsidR="00864B07" w:rsidRDefault="00864B07" w:rsidP="008300BC">
      <w:pPr>
        <w:pStyle w:val="BodyText"/>
      </w:pPr>
    </w:p>
    <w:p w:rsidR="00864B07" w:rsidRDefault="00864B07" w:rsidP="008300BC">
      <w:pPr>
        <w:pStyle w:val="BodyText"/>
      </w:pPr>
    </w:p>
    <w:p w:rsidR="00864B07" w:rsidRDefault="00864B07" w:rsidP="008300BC">
      <w:pPr>
        <w:pStyle w:val="BodyText"/>
      </w:pPr>
    </w:p>
    <w:p w:rsidR="00864B07" w:rsidRDefault="00864B07" w:rsidP="008300BC">
      <w:pPr>
        <w:pStyle w:val="BodyText"/>
      </w:pPr>
    </w:p>
    <w:p w:rsidR="009724C0" w:rsidRDefault="009724C0" w:rsidP="009724C0">
      <w:pPr>
        <w:pStyle w:val="Heading1"/>
      </w:pPr>
      <w:bookmarkStart w:id="233" w:name="_Toc302982846"/>
      <w:r>
        <w:lastRenderedPageBreak/>
        <w:t>Auto Complete</w:t>
      </w:r>
      <w:bookmarkEnd w:id="233"/>
    </w:p>
    <w:p w:rsidR="00930D1A" w:rsidRDefault="00930D1A" w:rsidP="00930D1A">
      <w:pPr>
        <w:rPr>
          <w:rFonts w:ascii="Times New Roman" w:hAnsi="Times New Roman"/>
          <w:sz w:val="22"/>
          <w:szCs w:val="20"/>
          <w:lang w:val="en-US"/>
        </w:rPr>
      </w:pPr>
      <w:r>
        <w:rPr>
          <w:rFonts w:ascii="Times New Roman" w:hAnsi="Times New Roman"/>
          <w:sz w:val="22"/>
          <w:szCs w:val="20"/>
          <w:lang w:val="en-US"/>
        </w:rPr>
        <w:t xml:space="preserve">Auto-complete will have </w:t>
      </w:r>
      <w:r w:rsidR="00F73ADF">
        <w:rPr>
          <w:rFonts w:ascii="Times New Roman" w:hAnsi="Times New Roman"/>
          <w:sz w:val="22"/>
          <w:szCs w:val="20"/>
          <w:lang w:val="en-US"/>
        </w:rPr>
        <w:t xml:space="preserve">the </w:t>
      </w:r>
      <w:r>
        <w:rPr>
          <w:rFonts w:ascii="Times New Roman" w:hAnsi="Times New Roman"/>
          <w:sz w:val="22"/>
          <w:szCs w:val="20"/>
          <w:lang w:val="en-US"/>
        </w:rPr>
        <w:t>following 2 approaches</w:t>
      </w:r>
    </w:p>
    <w:p w:rsidR="005F01DC" w:rsidRDefault="00930D1A" w:rsidP="004054A9">
      <w:pPr>
        <w:pStyle w:val="ListParagraph"/>
        <w:numPr>
          <w:ilvl w:val="0"/>
          <w:numId w:val="64"/>
        </w:numPr>
      </w:pPr>
      <w:r>
        <w:rPr>
          <w:rFonts w:ascii="Times New Roman" w:hAnsi="Times New Roman"/>
          <w:sz w:val="22"/>
          <w:szCs w:val="20"/>
          <w:lang w:val="en-US"/>
        </w:rPr>
        <w:t>V-</w:t>
      </w:r>
      <w:r w:rsidR="00FF3D4B">
        <w:rPr>
          <w:rFonts w:ascii="Times New Roman" w:hAnsi="Times New Roman"/>
          <w:sz w:val="22"/>
          <w:szCs w:val="20"/>
          <w:lang w:val="en-US"/>
        </w:rPr>
        <w:t>Assistant</w:t>
      </w:r>
      <w:r>
        <w:rPr>
          <w:rFonts w:ascii="Times New Roman" w:hAnsi="Times New Roman"/>
          <w:sz w:val="22"/>
          <w:szCs w:val="20"/>
          <w:lang w:val="en-US"/>
        </w:rPr>
        <w:t xml:space="preserve"> will send request type auto-complete with user input fragment to V-Engine, V-Engine will </w:t>
      </w:r>
      <w:r w:rsidR="00F73ADF">
        <w:rPr>
          <w:rFonts w:ascii="Times New Roman" w:hAnsi="Times New Roman"/>
          <w:sz w:val="22"/>
          <w:szCs w:val="20"/>
          <w:lang w:val="en-US"/>
        </w:rPr>
        <w:t xml:space="preserve">then </w:t>
      </w:r>
      <w:r>
        <w:rPr>
          <w:rFonts w:ascii="Times New Roman" w:hAnsi="Times New Roman"/>
          <w:sz w:val="22"/>
          <w:szCs w:val="20"/>
          <w:lang w:val="en-US"/>
        </w:rPr>
        <w:t xml:space="preserve">search all questions </w:t>
      </w:r>
      <w:r w:rsidR="00F73ADF">
        <w:rPr>
          <w:rFonts w:ascii="Times New Roman" w:hAnsi="Times New Roman"/>
          <w:sz w:val="22"/>
          <w:szCs w:val="20"/>
          <w:lang w:val="en-US"/>
        </w:rPr>
        <w:t xml:space="preserve">which </w:t>
      </w:r>
      <w:r>
        <w:rPr>
          <w:rFonts w:ascii="Times New Roman" w:hAnsi="Times New Roman"/>
          <w:sz w:val="22"/>
          <w:szCs w:val="20"/>
          <w:lang w:val="en-US"/>
        </w:rPr>
        <w:t xml:space="preserve">contain </w:t>
      </w:r>
      <w:r w:rsidR="00345784">
        <w:rPr>
          <w:rFonts w:ascii="Times New Roman" w:hAnsi="Times New Roman"/>
          <w:sz w:val="22"/>
          <w:szCs w:val="20"/>
          <w:lang w:val="en-US"/>
        </w:rPr>
        <w:t xml:space="preserve">or start with </w:t>
      </w:r>
      <w:r>
        <w:rPr>
          <w:rFonts w:ascii="Times New Roman" w:hAnsi="Times New Roman"/>
          <w:sz w:val="22"/>
          <w:szCs w:val="20"/>
          <w:lang w:val="en-US"/>
        </w:rPr>
        <w:t xml:space="preserve">user input fragment. For each match, following details are returned </w:t>
      </w:r>
    </w:p>
    <w:p w:rsidR="005F01DC" w:rsidRDefault="00930D1A" w:rsidP="004054A9">
      <w:pPr>
        <w:pStyle w:val="BodyText"/>
        <w:widowControl w:val="0"/>
        <w:numPr>
          <w:ilvl w:val="1"/>
          <w:numId w:val="64"/>
        </w:numPr>
        <w:suppressAutoHyphens/>
        <w:spacing w:line="240" w:lineRule="auto"/>
      </w:pPr>
      <w:r>
        <w:t>question</w:t>
      </w:r>
    </w:p>
    <w:p w:rsidR="005F01DC" w:rsidRDefault="00930D1A" w:rsidP="004054A9">
      <w:pPr>
        <w:pStyle w:val="BodyText"/>
        <w:widowControl w:val="0"/>
        <w:numPr>
          <w:ilvl w:val="1"/>
          <w:numId w:val="64"/>
        </w:numPr>
        <w:suppressAutoHyphens/>
        <w:spacing w:line="240" w:lineRule="auto"/>
      </w:pPr>
      <w:r>
        <w:t>recognition ID</w:t>
      </w:r>
    </w:p>
    <w:p w:rsidR="005F01DC" w:rsidRDefault="00930D1A" w:rsidP="004054A9">
      <w:pPr>
        <w:pStyle w:val="BodyText"/>
        <w:widowControl w:val="0"/>
        <w:numPr>
          <w:ilvl w:val="1"/>
          <w:numId w:val="64"/>
        </w:numPr>
        <w:suppressAutoHyphens/>
        <w:spacing w:line="240" w:lineRule="auto"/>
      </w:pPr>
      <w:r>
        <w:t>answer ID</w:t>
      </w:r>
    </w:p>
    <w:p w:rsidR="005F01DC" w:rsidRDefault="00930D1A" w:rsidP="004054A9">
      <w:pPr>
        <w:pStyle w:val="BodyText"/>
        <w:widowControl w:val="0"/>
        <w:numPr>
          <w:ilvl w:val="1"/>
          <w:numId w:val="64"/>
        </w:numPr>
        <w:suppressAutoHyphens/>
        <w:spacing w:line="240" w:lineRule="auto"/>
      </w:pPr>
      <w:r>
        <w:t>usage % (optional)</w:t>
      </w:r>
    </w:p>
    <w:p w:rsidR="005F01DC" w:rsidRDefault="00930D1A" w:rsidP="004054A9">
      <w:pPr>
        <w:pStyle w:val="BodyText"/>
        <w:widowControl w:val="0"/>
        <w:numPr>
          <w:ilvl w:val="1"/>
          <w:numId w:val="64"/>
        </w:numPr>
        <w:suppressAutoHyphens/>
        <w:spacing w:line="240" w:lineRule="auto"/>
      </w:pPr>
      <w:r>
        <w:t>ICS rating (optional)</w:t>
      </w:r>
    </w:p>
    <w:p w:rsidR="005F01DC" w:rsidRDefault="00930D1A" w:rsidP="004054A9">
      <w:pPr>
        <w:pStyle w:val="ListParagraph"/>
        <w:numPr>
          <w:ilvl w:val="0"/>
          <w:numId w:val="64"/>
        </w:numPr>
      </w:pPr>
      <w:r>
        <w:rPr>
          <w:rFonts w:ascii="Times New Roman" w:hAnsi="Times New Roman"/>
          <w:sz w:val="22"/>
          <w:szCs w:val="20"/>
          <w:lang w:val="en-US"/>
        </w:rPr>
        <w:t>During publish, V-portal will generate</w:t>
      </w:r>
      <w:r w:rsidR="00711A1A">
        <w:rPr>
          <w:rFonts w:ascii="Times New Roman" w:hAnsi="Times New Roman"/>
          <w:sz w:val="22"/>
          <w:szCs w:val="20"/>
          <w:lang w:val="en-US"/>
        </w:rPr>
        <w:t xml:space="preserve"> a</w:t>
      </w:r>
      <w:r>
        <w:rPr>
          <w:rFonts w:ascii="Times New Roman" w:hAnsi="Times New Roman"/>
          <w:sz w:val="22"/>
          <w:szCs w:val="20"/>
          <w:lang w:val="en-US"/>
        </w:rPr>
        <w:t xml:space="preserve"> list of each possible combination of business area and channel containing all answers belonging to the business area and channel. </w:t>
      </w:r>
      <w:r w:rsidR="00711A1A">
        <w:rPr>
          <w:rFonts w:ascii="Times New Roman" w:hAnsi="Times New Roman"/>
          <w:sz w:val="22"/>
          <w:szCs w:val="20"/>
          <w:lang w:val="en-US"/>
        </w:rPr>
        <w:t>The Question for the answer (or the Answers parent object(s) if it has none of its own) will then be established, and t</w:t>
      </w:r>
      <w:r>
        <w:rPr>
          <w:rFonts w:ascii="Times New Roman" w:hAnsi="Times New Roman"/>
          <w:sz w:val="22"/>
          <w:szCs w:val="20"/>
          <w:lang w:val="en-US"/>
        </w:rPr>
        <w:t>his data will be passed on to the client and will be used for auto –suggest.</w:t>
      </w:r>
    </w:p>
    <w:p w:rsidR="00930D1A" w:rsidRDefault="00930D1A" w:rsidP="00930D1A">
      <w:pPr>
        <w:ind w:left="720"/>
        <w:rPr>
          <w:rFonts w:ascii="Times New Roman" w:hAnsi="Times New Roman"/>
          <w:sz w:val="22"/>
          <w:szCs w:val="20"/>
          <w:lang w:val="en-US"/>
        </w:rPr>
      </w:pPr>
      <w:r w:rsidRPr="00061903">
        <w:rPr>
          <w:rFonts w:ascii="Times New Roman" w:hAnsi="Times New Roman"/>
          <w:sz w:val="22"/>
          <w:szCs w:val="20"/>
          <w:lang w:val="en-US"/>
        </w:rPr>
        <w:t>This use case is specific to V-portal requirement, hence will be covered in V-portal requirement document.</w:t>
      </w:r>
    </w:p>
    <w:p w:rsidR="00930D1A" w:rsidRDefault="00930D1A" w:rsidP="00930D1A">
      <w:pPr>
        <w:ind w:left="720"/>
        <w:rPr>
          <w:rFonts w:ascii="Times New Roman" w:hAnsi="Times New Roman"/>
          <w:sz w:val="22"/>
          <w:szCs w:val="20"/>
          <w:lang w:val="en-US"/>
        </w:rPr>
      </w:pPr>
    </w:p>
    <w:p w:rsidR="00930D1A" w:rsidRPr="00061903" w:rsidRDefault="00930D1A" w:rsidP="00930D1A">
      <w:pPr>
        <w:ind w:left="720"/>
        <w:rPr>
          <w:rFonts w:ascii="Times New Roman" w:hAnsi="Times New Roman"/>
          <w:sz w:val="22"/>
          <w:szCs w:val="20"/>
          <w:lang w:val="en-US"/>
        </w:rPr>
      </w:pPr>
      <w:r>
        <w:rPr>
          <w:rFonts w:ascii="Times New Roman" w:hAnsi="Times New Roman"/>
          <w:sz w:val="22"/>
          <w:szCs w:val="20"/>
          <w:lang w:val="en-US"/>
        </w:rPr>
        <w:t>Below is the use case using approach 1.</w:t>
      </w:r>
    </w:p>
    <w:p w:rsidR="00930D1A" w:rsidRPr="00F02714" w:rsidRDefault="00930D1A" w:rsidP="00930D1A">
      <w:pPr>
        <w:pStyle w:val="Heading2"/>
      </w:pPr>
      <w:bookmarkStart w:id="234" w:name="_Toc302982847"/>
      <w:r>
        <w:t>Use Case: Auto Complete request.</w:t>
      </w:r>
      <w:bookmarkEnd w:id="234"/>
    </w:p>
    <w:p w:rsidR="00930D1A" w:rsidRDefault="00930D1A" w:rsidP="00EB48F4">
      <w:pPr>
        <w:pStyle w:val="Heading3"/>
      </w:pPr>
      <w:bookmarkStart w:id="235" w:name="_Toc302982848"/>
      <w:r>
        <w:t>Actors</w:t>
      </w:r>
      <w:bookmarkEnd w:id="235"/>
    </w:p>
    <w:p w:rsidR="00930D1A" w:rsidRPr="00FB541C" w:rsidRDefault="00930D1A" w:rsidP="00930D1A">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 xml:space="preserve">Virtual </w:t>
      </w:r>
      <w:r>
        <w:rPr>
          <w:rFonts w:ascii="Times New Roman" w:hAnsi="Times New Roman"/>
          <w:sz w:val="22"/>
          <w:szCs w:val="20"/>
          <w:lang w:val="en-US"/>
        </w:rPr>
        <w:t>Assistant</w:t>
      </w:r>
      <w:r w:rsidRPr="007232CB">
        <w:rPr>
          <w:rFonts w:ascii="Times New Roman" w:hAnsi="Times New Roman"/>
          <w:sz w:val="22"/>
          <w:szCs w:val="20"/>
          <w:lang w:val="en-US"/>
        </w:rPr>
        <w:t>, V-Engine</w:t>
      </w:r>
    </w:p>
    <w:p w:rsidR="00930D1A" w:rsidRDefault="00930D1A" w:rsidP="00EB48F4">
      <w:pPr>
        <w:pStyle w:val="Heading3"/>
      </w:pPr>
      <w:bookmarkStart w:id="236" w:name="_Toc302982849"/>
      <w:r>
        <w:t>Trigger</w:t>
      </w:r>
      <w:bookmarkEnd w:id="236"/>
    </w:p>
    <w:p w:rsidR="00930D1A" w:rsidRDefault="00930D1A" w:rsidP="00930D1A">
      <w:pPr>
        <w:pStyle w:val="BodyText"/>
      </w:pPr>
      <w:r w:rsidRPr="007232CB">
        <w:t xml:space="preserve">Virtual </w:t>
      </w:r>
      <w:r>
        <w:t>Assistant sends request to V-Engine to auto-complete user input fragment.</w:t>
      </w:r>
    </w:p>
    <w:p w:rsidR="00930D1A" w:rsidRDefault="00930D1A" w:rsidP="00EB48F4">
      <w:pPr>
        <w:pStyle w:val="Heading3"/>
      </w:pPr>
      <w:bookmarkStart w:id="237" w:name="_Toc302982850"/>
      <w:r>
        <w:t>Description</w:t>
      </w:r>
      <w:bookmarkEnd w:id="237"/>
    </w:p>
    <w:p w:rsidR="00930D1A" w:rsidRPr="0071772C" w:rsidRDefault="00930D1A" w:rsidP="00930D1A">
      <w:pPr>
        <w:rPr>
          <w:rFonts w:ascii="Times New Roman" w:hAnsi="Times New Roman"/>
          <w:sz w:val="22"/>
          <w:szCs w:val="20"/>
          <w:lang w:val="en-US"/>
        </w:rPr>
      </w:pPr>
      <w:r w:rsidRPr="0071772C">
        <w:rPr>
          <w:rFonts w:ascii="Times New Roman" w:hAnsi="Times New Roman"/>
          <w:sz w:val="22"/>
          <w:szCs w:val="20"/>
          <w:lang w:val="en-US"/>
        </w:rPr>
        <w:t xml:space="preserve">This use case describes </w:t>
      </w:r>
      <w:r>
        <w:rPr>
          <w:rFonts w:ascii="Times New Roman" w:hAnsi="Times New Roman"/>
          <w:sz w:val="22"/>
          <w:szCs w:val="20"/>
          <w:lang w:val="en-US"/>
        </w:rPr>
        <w:t>Auto-complete functionality</w:t>
      </w:r>
    </w:p>
    <w:p w:rsidR="00930D1A" w:rsidRDefault="00930D1A" w:rsidP="00EB48F4">
      <w:pPr>
        <w:pStyle w:val="Heading3"/>
      </w:pPr>
      <w:bookmarkStart w:id="238" w:name="_Toc302982851"/>
      <w:r>
        <w:t>Preconditions</w:t>
      </w:r>
      <w:bookmarkEnd w:id="238"/>
    </w:p>
    <w:p w:rsidR="00930D1A" w:rsidRDefault="00930D1A" w:rsidP="00930D1A">
      <w:pPr>
        <w:pStyle w:val="BodyText"/>
      </w:pPr>
      <w:r w:rsidRPr="007232CB">
        <w:t xml:space="preserve">Virtual </w:t>
      </w:r>
      <w:r>
        <w:t>Assistant sends request to V-Engine to auto-complete user input fragment.</w:t>
      </w:r>
    </w:p>
    <w:p w:rsidR="00930D1A" w:rsidRDefault="00930D1A" w:rsidP="00EB48F4">
      <w:pPr>
        <w:pStyle w:val="Heading3"/>
      </w:pPr>
      <w:bookmarkStart w:id="239" w:name="_Toc302982852"/>
      <w:r>
        <w:t>Postconditions</w:t>
      </w:r>
      <w:bookmarkEnd w:id="239"/>
    </w:p>
    <w:p w:rsidR="00930D1A" w:rsidRDefault="00930D1A" w:rsidP="00930D1A">
      <w:pPr>
        <w:pStyle w:val="BodyText"/>
      </w:pPr>
      <w:r>
        <w:t xml:space="preserve">V-Engine does case insensitive search for the user input fragment in the questions and return the following </w:t>
      </w:r>
    </w:p>
    <w:p w:rsidR="00930D1A" w:rsidRDefault="00930D1A" w:rsidP="00930D1A">
      <w:pPr>
        <w:pStyle w:val="BodyText"/>
        <w:widowControl w:val="0"/>
        <w:numPr>
          <w:ilvl w:val="0"/>
          <w:numId w:val="5"/>
        </w:numPr>
        <w:suppressAutoHyphens/>
        <w:spacing w:line="240" w:lineRule="auto"/>
      </w:pPr>
      <w:r>
        <w:t>Question text</w:t>
      </w:r>
    </w:p>
    <w:p w:rsidR="00930D1A" w:rsidRDefault="00930D1A" w:rsidP="00930D1A">
      <w:pPr>
        <w:pStyle w:val="BodyText"/>
        <w:widowControl w:val="0"/>
        <w:numPr>
          <w:ilvl w:val="0"/>
          <w:numId w:val="5"/>
        </w:numPr>
        <w:suppressAutoHyphens/>
        <w:spacing w:line="240" w:lineRule="auto"/>
      </w:pPr>
      <w:r>
        <w:lastRenderedPageBreak/>
        <w:t>Answer ID</w:t>
      </w:r>
    </w:p>
    <w:p w:rsidR="00930D1A" w:rsidRDefault="00930D1A" w:rsidP="00930D1A">
      <w:pPr>
        <w:pStyle w:val="BodyText"/>
        <w:widowControl w:val="0"/>
        <w:numPr>
          <w:ilvl w:val="0"/>
          <w:numId w:val="5"/>
        </w:numPr>
        <w:suppressAutoHyphens/>
        <w:spacing w:line="240" w:lineRule="auto"/>
      </w:pPr>
      <w:r>
        <w:t>Recognition ID</w:t>
      </w:r>
    </w:p>
    <w:p w:rsidR="00930D1A" w:rsidRDefault="00930D1A" w:rsidP="00930D1A">
      <w:pPr>
        <w:pStyle w:val="BodyText"/>
        <w:widowControl w:val="0"/>
        <w:numPr>
          <w:ilvl w:val="0"/>
          <w:numId w:val="5"/>
        </w:numPr>
        <w:suppressAutoHyphens/>
        <w:spacing w:line="240" w:lineRule="auto"/>
      </w:pPr>
      <w:r>
        <w:t>ICS score</w:t>
      </w:r>
    </w:p>
    <w:p w:rsidR="00930D1A" w:rsidRDefault="00930D1A" w:rsidP="00930D1A">
      <w:pPr>
        <w:pStyle w:val="BodyText"/>
        <w:widowControl w:val="0"/>
        <w:numPr>
          <w:ilvl w:val="0"/>
          <w:numId w:val="5"/>
        </w:numPr>
        <w:suppressAutoHyphens/>
        <w:spacing w:line="240" w:lineRule="auto"/>
      </w:pPr>
      <w:r>
        <w:t>usage</w:t>
      </w:r>
    </w:p>
    <w:p w:rsidR="00930D1A" w:rsidRDefault="00930D1A" w:rsidP="00EB48F4">
      <w:pPr>
        <w:pStyle w:val="Heading3"/>
      </w:pPr>
      <w:bookmarkStart w:id="240" w:name="_Toc302982853"/>
      <w:r>
        <w:t>Normal Flow</w:t>
      </w:r>
      <w:bookmarkEnd w:id="240"/>
    </w:p>
    <w:p w:rsidR="005F01DC" w:rsidRDefault="00930D1A" w:rsidP="004054A9">
      <w:pPr>
        <w:pStyle w:val="BodyText"/>
        <w:numPr>
          <w:ilvl w:val="0"/>
          <w:numId w:val="65"/>
        </w:numPr>
      </w:pPr>
      <w:r w:rsidRPr="007232CB">
        <w:t xml:space="preserve">Virtual </w:t>
      </w:r>
      <w:r>
        <w:t xml:space="preserve">Assistant sends </w:t>
      </w:r>
      <w:r w:rsidR="00711A1A">
        <w:t xml:space="preserve">a </w:t>
      </w:r>
      <w:r>
        <w:t>request to V-Engine to auto-complete passing user input fragment.</w:t>
      </w:r>
    </w:p>
    <w:p w:rsidR="005F01DC" w:rsidRDefault="00930D1A" w:rsidP="004054A9">
      <w:pPr>
        <w:pStyle w:val="BodyText"/>
        <w:numPr>
          <w:ilvl w:val="0"/>
          <w:numId w:val="65"/>
        </w:numPr>
      </w:pPr>
      <w:r>
        <w:t>V-Engine searches all questions having at least one answer with auto-complete set as true. It does case insensitive search on questions to contain</w:t>
      </w:r>
      <w:r w:rsidR="00711A1A">
        <w:t xml:space="preserve"> (or begin with, according to a request parameter)</w:t>
      </w:r>
      <w:r>
        <w:t xml:space="preserve"> the user input fragment.</w:t>
      </w:r>
    </w:p>
    <w:p w:rsidR="005F01DC" w:rsidRDefault="00930D1A" w:rsidP="004054A9">
      <w:pPr>
        <w:pStyle w:val="BodyText"/>
        <w:numPr>
          <w:ilvl w:val="0"/>
          <w:numId w:val="65"/>
        </w:numPr>
      </w:pPr>
      <w:r>
        <w:t>V-engine selects max n no of records as per the project configuration for auto-complete.</w:t>
      </w:r>
    </w:p>
    <w:p w:rsidR="005F01DC" w:rsidRDefault="00930D1A" w:rsidP="004054A9">
      <w:pPr>
        <w:pStyle w:val="BodyText"/>
        <w:numPr>
          <w:ilvl w:val="0"/>
          <w:numId w:val="65"/>
        </w:numPr>
      </w:pPr>
      <w:r>
        <w:t>V-Engine checks if selected answers belong to the current business area and channel. Records not belonging to the current business area and channel are removed from the list.</w:t>
      </w:r>
    </w:p>
    <w:p w:rsidR="005F01DC" w:rsidRDefault="00930D1A" w:rsidP="004054A9">
      <w:pPr>
        <w:pStyle w:val="BodyText"/>
        <w:numPr>
          <w:ilvl w:val="0"/>
          <w:numId w:val="65"/>
        </w:numPr>
      </w:pPr>
      <w:r>
        <w:t>V-Engine returns the following details per record to V-Assistant for auto-complete</w:t>
      </w:r>
    </w:p>
    <w:p w:rsidR="005F01DC" w:rsidRDefault="00930D1A" w:rsidP="004054A9">
      <w:pPr>
        <w:pStyle w:val="BodyText"/>
        <w:widowControl w:val="0"/>
        <w:numPr>
          <w:ilvl w:val="1"/>
          <w:numId w:val="65"/>
        </w:numPr>
        <w:suppressAutoHyphens/>
        <w:spacing w:line="240" w:lineRule="auto"/>
      </w:pPr>
      <w:r>
        <w:t>Question text</w:t>
      </w:r>
    </w:p>
    <w:p w:rsidR="005F01DC" w:rsidRDefault="00930D1A" w:rsidP="004054A9">
      <w:pPr>
        <w:pStyle w:val="BodyText"/>
        <w:widowControl w:val="0"/>
        <w:numPr>
          <w:ilvl w:val="1"/>
          <w:numId w:val="65"/>
        </w:numPr>
        <w:suppressAutoHyphens/>
        <w:spacing w:line="240" w:lineRule="auto"/>
      </w:pPr>
      <w:r>
        <w:t>Answer ID</w:t>
      </w:r>
    </w:p>
    <w:p w:rsidR="005F01DC" w:rsidRDefault="00930D1A" w:rsidP="004054A9">
      <w:pPr>
        <w:pStyle w:val="BodyText"/>
        <w:widowControl w:val="0"/>
        <w:numPr>
          <w:ilvl w:val="1"/>
          <w:numId w:val="65"/>
        </w:numPr>
        <w:suppressAutoHyphens/>
        <w:spacing w:line="240" w:lineRule="auto"/>
      </w:pPr>
      <w:r>
        <w:t>Recognition ID</w:t>
      </w:r>
    </w:p>
    <w:p w:rsidR="005F01DC" w:rsidRDefault="00930D1A" w:rsidP="004054A9">
      <w:pPr>
        <w:pStyle w:val="BodyText"/>
        <w:widowControl w:val="0"/>
        <w:numPr>
          <w:ilvl w:val="1"/>
          <w:numId w:val="65"/>
        </w:numPr>
        <w:suppressAutoHyphens/>
        <w:spacing w:line="240" w:lineRule="auto"/>
      </w:pPr>
      <w:r>
        <w:t>ICS score</w:t>
      </w:r>
    </w:p>
    <w:p w:rsidR="005F01DC" w:rsidRDefault="00930D1A" w:rsidP="004054A9">
      <w:pPr>
        <w:pStyle w:val="BodyText"/>
        <w:widowControl w:val="0"/>
        <w:numPr>
          <w:ilvl w:val="1"/>
          <w:numId w:val="65"/>
        </w:numPr>
        <w:suppressAutoHyphens/>
        <w:spacing w:line="240" w:lineRule="auto"/>
      </w:pPr>
      <w:r>
        <w:t>usage</w:t>
      </w:r>
    </w:p>
    <w:p w:rsidR="00930D1A" w:rsidRDefault="00930D1A" w:rsidP="00EB48F4">
      <w:pPr>
        <w:pStyle w:val="Heading3"/>
      </w:pPr>
      <w:bookmarkStart w:id="241" w:name="_Toc302982854"/>
      <w:r>
        <w:t>Alternative Flow-</w:t>
      </w:r>
      <w:bookmarkEnd w:id="241"/>
    </w:p>
    <w:p w:rsidR="00BD68F8" w:rsidRDefault="00930D1A" w:rsidP="00930D1A">
      <w:pPr>
        <w:pStyle w:val="BodyText"/>
      </w:pPr>
      <w:r>
        <w:t>NA</w:t>
      </w:r>
    </w:p>
    <w:p w:rsidR="00943448" w:rsidRDefault="00943448" w:rsidP="00930D1A">
      <w:pPr>
        <w:pStyle w:val="BodyText"/>
      </w:pPr>
    </w:p>
    <w:p w:rsidR="00BD68F8" w:rsidRDefault="00BD68F8" w:rsidP="009724C0">
      <w:pPr>
        <w:pStyle w:val="Heading1"/>
      </w:pPr>
      <w:bookmarkStart w:id="242" w:name="_Toc302982855"/>
      <w:r>
        <w:t>Request Type</w:t>
      </w:r>
      <w:r w:rsidR="00C2106E">
        <w:t>s</w:t>
      </w:r>
      <w:bookmarkEnd w:id="242"/>
    </w:p>
    <w:p w:rsidR="00E74F0F" w:rsidRDefault="00E74F0F" w:rsidP="00E74F0F">
      <w:pPr>
        <w:pStyle w:val="BodyText"/>
      </w:pPr>
      <w:r>
        <w:t>Request types other than free text are as follows:</w:t>
      </w:r>
    </w:p>
    <w:p w:rsidR="005F01DC" w:rsidRDefault="006201E8" w:rsidP="004054A9">
      <w:pPr>
        <w:pStyle w:val="BodyText"/>
        <w:numPr>
          <w:ilvl w:val="0"/>
          <w:numId w:val="66"/>
        </w:numPr>
      </w:pPr>
      <w:r>
        <w:t>DTree</w:t>
      </w:r>
      <w:r w:rsidR="00E74F0F">
        <w:t xml:space="preserve"> click – It can be one of the following</w:t>
      </w:r>
    </w:p>
    <w:p w:rsidR="005F01DC" w:rsidRDefault="00711A1A" w:rsidP="004054A9">
      <w:pPr>
        <w:pStyle w:val="BodyText"/>
        <w:numPr>
          <w:ilvl w:val="1"/>
          <w:numId w:val="66"/>
        </w:numPr>
      </w:pPr>
      <w:r>
        <w:t>DTree</w:t>
      </w:r>
      <w:r w:rsidR="00E74F0F">
        <w:t xml:space="preserve"> click continuation - </w:t>
      </w:r>
      <w:r w:rsidR="00E74F0F" w:rsidRPr="00F7337E">
        <w:rPr>
          <w:i/>
        </w:rPr>
        <w:t xml:space="preserve">refer </w:t>
      </w:r>
      <w:r w:rsidR="006201E8">
        <w:rPr>
          <w:i/>
        </w:rPr>
        <w:t>DTree</w:t>
      </w:r>
      <w:r w:rsidR="00E74F0F" w:rsidRPr="00F7337E">
        <w:rPr>
          <w:i/>
        </w:rPr>
        <w:t xml:space="preserve"> user case for </w:t>
      </w:r>
      <w:r w:rsidR="00E74F0F" w:rsidRPr="00D7281D">
        <w:rPr>
          <w:i/>
        </w:rPr>
        <w:t>DTree Navigation/Continuation –Click Continuation</w:t>
      </w:r>
      <w:r w:rsidR="00E74F0F">
        <w:rPr>
          <w:i/>
        </w:rPr>
        <w:t xml:space="preserve"> section 5.6</w:t>
      </w:r>
    </w:p>
    <w:p w:rsidR="005F01DC" w:rsidRDefault="00711A1A" w:rsidP="004054A9">
      <w:pPr>
        <w:pStyle w:val="BodyText"/>
        <w:numPr>
          <w:ilvl w:val="1"/>
          <w:numId w:val="66"/>
        </w:numPr>
      </w:pPr>
      <w:r>
        <w:t>DTree</w:t>
      </w:r>
      <w:r w:rsidR="00E74F0F">
        <w:t xml:space="preserve"> back navigation - </w:t>
      </w:r>
      <w:r w:rsidR="00E74F0F" w:rsidRPr="00F7337E">
        <w:rPr>
          <w:i/>
        </w:rPr>
        <w:t xml:space="preserve">refer </w:t>
      </w:r>
      <w:r w:rsidR="006201E8">
        <w:rPr>
          <w:i/>
        </w:rPr>
        <w:t>DTree</w:t>
      </w:r>
      <w:r w:rsidR="00E74F0F" w:rsidRPr="00F7337E">
        <w:rPr>
          <w:i/>
        </w:rPr>
        <w:t xml:space="preserve"> use case for </w:t>
      </w:r>
      <w:r w:rsidR="00E74F0F" w:rsidRPr="00D7281D">
        <w:rPr>
          <w:i/>
        </w:rPr>
        <w:t>DTree Reverse Navigation –Back button/link</w:t>
      </w:r>
      <w:r w:rsidR="00E74F0F">
        <w:rPr>
          <w:i/>
        </w:rPr>
        <w:t xml:space="preserve"> section 5.8</w:t>
      </w:r>
    </w:p>
    <w:p w:rsidR="005F01DC" w:rsidRDefault="00711A1A" w:rsidP="004054A9">
      <w:pPr>
        <w:pStyle w:val="BodyText"/>
        <w:numPr>
          <w:ilvl w:val="1"/>
          <w:numId w:val="66"/>
        </w:numPr>
      </w:pPr>
      <w:r>
        <w:t>DTree</w:t>
      </w:r>
      <w:r w:rsidR="00E74F0F">
        <w:t xml:space="preserve"> entry link –</w:t>
      </w:r>
      <w:r w:rsidR="00E74F0F" w:rsidRPr="00F7337E">
        <w:rPr>
          <w:i/>
        </w:rPr>
        <w:t xml:space="preserve"> refer </w:t>
      </w:r>
      <w:r w:rsidR="006201E8">
        <w:rPr>
          <w:i/>
        </w:rPr>
        <w:t>DTree</w:t>
      </w:r>
      <w:r w:rsidR="00E74F0F" w:rsidRPr="00F7337E">
        <w:rPr>
          <w:i/>
        </w:rPr>
        <w:t xml:space="preserve"> use case </w:t>
      </w:r>
      <w:r w:rsidR="006201E8">
        <w:rPr>
          <w:i/>
        </w:rPr>
        <w:t>DTree</w:t>
      </w:r>
      <w:r w:rsidR="00E74F0F">
        <w:rPr>
          <w:i/>
        </w:rPr>
        <w:t xml:space="preserve"> entry using special request section 5.2</w:t>
      </w:r>
      <w:r w:rsidR="00E74F0F">
        <w:t>.</w:t>
      </w:r>
    </w:p>
    <w:p w:rsidR="005F01DC" w:rsidRDefault="006201E8" w:rsidP="004054A9">
      <w:pPr>
        <w:pStyle w:val="BodyText"/>
        <w:numPr>
          <w:ilvl w:val="1"/>
          <w:numId w:val="66"/>
        </w:numPr>
      </w:pPr>
      <w:r>
        <w:t>DTree</w:t>
      </w:r>
      <w:r w:rsidR="00E74F0F">
        <w:t xml:space="preserve"> re-entry link – Once the </w:t>
      </w:r>
      <w:r>
        <w:t>DTree</w:t>
      </w:r>
      <w:r w:rsidR="00E74F0F">
        <w:t xml:space="preserve"> is initialized (</w:t>
      </w:r>
      <w:r w:rsidR="00E74F0F" w:rsidRPr="00F7337E">
        <w:rPr>
          <w:i/>
        </w:rPr>
        <w:t xml:space="preserve">refer use case </w:t>
      </w:r>
      <w:r>
        <w:rPr>
          <w:i/>
        </w:rPr>
        <w:t>DTree</w:t>
      </w:r>
      <w:r w:rsidR="00E74F0F" w:rsidRPr="00F7337E">
        <w:rPr>
          <w:i/>
        </w:rPr>
        <w:t xml:space="preserve"> initialization section 5.1</w:t>
      </w:r>
      <w:r w:rsidR="00E74F0F">
        <w:rPr>
          <w:i/>
        </w:rPr>
        <w:t>)</w:t>
      </w:r>
      <w:r w:rsidR="00E74F0F">
        <w:t xml:space="preserve"> and exited </w:t>
      </w:r>
      <w:r w:rsidR="00E74F0F" w:rsidRPr="00F7337E">
        <w:rPr>
          <w:i/>
        </w:rPr>
        <w:t xml:space="preserve">(refer use case </w:t>
      </w:r>
      <w:r>
        <w:rPr>
          <w:i/>
        </w:rPr>
        <w:t>DTree</w:t>
      </w:r>
      <w:r w:rsidR="00E74F0F" w:rsidRPr="00F7337E">
        <w:rPr>
          <w:i/>
        </w:rPr>
        <w:t xml:space="preserve"> exit section 5.4)</w:t>
      </w:r>
      <w:r w:rsidR="00E74F0F">
        <w:t xml:space="preserve">, it can be made active/current by using this request type. </w:t>
      </w:r>
    </w:p>
    <w:p w:rsidR="005F01DC" w:rsidRDefault="00E74F0F" w:rsidP="004054A9">
      <w:pPr>
        <w:pStyle w:val="BodyText"/>
        <w:numPr>
          <w:ilvl w:val="0"/>
          <w:numId w:val="66"/>
        </w:numPr>
      </w:pPr>
      <w:r>
        <w:t xml:space="preserve">Auto Complete – </w:t>
      </w:r>
      <w:r w:rsidRPr="00AB65E2">
        <w:rPr>
          <w:i/>
        </w:rPr>
        <w:t>refer Auto Complete section 10</w:t>
      </w:r>
    </w:p>
    <w:p w:rsidR="005F01DC" w:rsidRDefault="003E02B8" w:rsidP="004054A9">
      <w:pPr>
        <w:pStyle w:val="BodyText"/>
        <w:numPr>
          <w:ilvl w:val="0"/>
          <w:numId w:val="66"/>
        </w:numPr>
      </w:pPr>
      <w:r>
        <w:t xml:space="preserve">QA link </w:t>
      </w:r>
      <w:r w:rsidR="00E74F0F">
        <w:t xml:space="preserve">click  </w:t>
      </w:r>
    </w:p>
    <w:p w:rsidR="005F01DC" w:rsidRDefault="00E74F0F" w:rsidP="004054A9">
      <w:pPr>
        <w:pStyle w:val="BodyText"/>
        <w:numPr>
          <w:ilvl w:val="0"/>
          <w:numId w:val="66"/>
        </w:numPr>
      </w:pPr>
      <w:r>
        <w:t>Breadcrumb navigation – This special request type is to navigate the FAQ category. Input parameter will be FAQ category –dot syntax, possibly plus optionally cat. ID</w:t>
      </w:r>
    </w:p>
    <w:p w:rsidR="00E74F0F" w:rsidRDefault="00E74F0F" w:rsidP="00E74F0F">
      <w:pPr>
        <w:pStyle w:val="BodyText"/>
        <w:widowControl w:val="0"/>
        <w:suppressAutoHyphens/>
        <w:spacing w:line="240" w:lineRule="auto"/>
        <w:ind w:firstLine="720"/>
      </w:pPr>
      <w:r>
        <w:lastRenderedPageBreak/>
        <w:t>Output:</w:t>
      </w:r>
    </w:p>
    <w:p w:rsidR="005F01DC" w:rsidRDefault="00E74F0F" w:rsidP="004054A9">
      <w:pPr>
        <w:pStyle w:val="BodyText"/>
        <w:widowControl w:val="0"/>
        <w:numPr>
          <w:ilvl w:val="1"/>
          <w:numId w:val="66"/>
        </w:numPr>
        <w:suppressAutoHyphens/>
        <w:spacing w:line="240" w:lineRule="auto"/>
      </w:pPr>
      <w:r>
        <w:t>Filtered below list based on selected FAQ category</w:t>
      </w:r>
    </w:p>
    <w:p w:rsidR="005F01DC" w:rsidRDefault="00E74F0F" w:rsidP="004054A9">
      <w:pPr>
        <w:pStyle w:val="BodyText"/>
        <w:widowControl w:val="0"/>
        <w:numPr>
          <w:ilvl w:val="2"/>
          <w:numId w:val="66"/>
        </w:numPr>
        <w:suppressAutoHyphens/>
        <w:spacing w:line="240" w:lineRule="auto"/>
      </w:pPr>
      <w:r>
        <w:t>Statistical</w:t>
      </w:r>
    </w:p>
    <w:p w:rsidR="005F01DC" w:rsidRDefault="00E74F0F" w:rsidP="004054A9">
      <w:pPr>
        <w:pStyle w:val="BodyText"/>
        <w:widowControl w:val="0"/>
        <w:numPr>
          <w:ilvl w:val="2"/>
          <w:numId w:val="66"/>
        </w:numPr>
        <w:suppressAutoHyphens/>
        <w:spacing w:line="240" w:lineRule="auto"/>
      </w:pPr>
      <w:r>
        <w:t>FAQ category</w:t>
      </w:r>
    </w:p>
    <w:p w:rsidR="005F01DC" w:rsidRDefault="00E74F0F" w:rsidP="004054A9">
      <w:pPr>
        <w:pStyle w:val="BodyText"/>
        <w:widowControl w:val="0"/>
        <w:numPr>
          <w:ilvl w:val="2"/>
          <w:numId w:val="66"/>
        </w:numPr>
        <w:suppressAutoHyphens/>
        <w:spacing w:line="240" w:lineRule="auto"/>
      </w:pPr>
      <w:r>
        <w:t>Macro index search</w:t>
      </w:r>
    </w:p>
    <w:p w:rsidR="005F01DC" w:rsidRDefault="00E74F0F" w:rsidP="004054A9">
      <w:pPr>
        <w:pStyle w:val="BodyText"/>
        <w:widowControl w:val="0"/>
        <w:numPr>
          <w:ilvl w:val="2"/>
          <w:numId w:val="66"/>
        </w:numPr>
        <w:suppressAutoHyphens/>
        <w:spacing w:line="240" w:lineRule="auto"/>
      </w:pPr>
      <w:r>
        <w:t>NLP cont.</w:t>
      </w:r>
    </w:p>
    <w:p w:rsidR="005F01DC" w:rsidRDefault="00E74F0F" w:rsidP="004054A9">
      <w:pPr>
        <w:pStyle w:val="BodyText"/>
        <w:widowControl w:val="0"/>
        <w:numPr>
          <w:ilvl w:val="1"/>
          <w:numId w:val="66"/>
        </w:numPr>
        <w:suppressAutoHyphens/>
        <w:spacing w:line="240" w:lineRule="auto"/>
      </w:pPr>
      <w:r>
        <w:t>FAQ category name</w:t>
      </w:r>
    </w:p>
    <w:p w:rsidR="005F01DC" w:rsidRDefault="00E74F0F" w:rsidP="004054A9">
      <w:pPr>
        <w:pStyle w:val="BodyText"/>
        <w:widowControl w:val="0"/>
        <w:numPr>
          <w:ilvl w:val="1"/>
          <w:numId w:val="66"/>
        </w:numPr>
        <w:suppressAutoHyphens/>
        <w:spacing w:line="240" w:lineRule="auto"/>
      </w:pPr>
      <w:r>
        <w:t>Possible subcategories</w:t>
      </w:r>
    </w:p>
    <w:p w:rsidR="005F01DC" w:rsidRDefault="00E74F0F" w:rsidP="004054A9">
      <w:pPr>
        <w:pStyle w:val="BodyText"/>
        <w:widowControl w:val="0"/>
        <w:numPr>
          <w:ilvl w:val="1"/>
          <w:numId w:val="66"/>
        </w:numPr>
        <w:suppressAutoHyphens/>
        <w:spacing w:line="240" w:lineRule="auto"/>
      </w:pPr>
      <w:r>
        <w:t>FAQ_navigation(Combined suggest list, written by python only)</w:t>
      </w:r>
    </w:p>
    <w:p w:rsidR="005F01DC" w:rsidRDefault="00E74F0F" w:rsidP="004054A9">
      <w:pPr>
        <w:pStyle w:val="BodyText"/>
        <w:numPr>
          <w:ilvl w:val="0"/>
          <w:numId w:val="66"/>
        </w:numPr>
      </w:pPr>
      <w:r>
        <w:t>Macro index answer search - based on the input answer text, V-Engine will perform index based search to find similar answers.</w:t>
      </w:r>
    </w:p>
    <w:p w:rsidR="005F01DC" w:rsidRDefault="0082044E" w:rsidP="004054A9">
      <w:pPr>
        <w:pStyle w:val="BodyText"/>
        <w:numPr>
          <w:ilvl w:val="0"/>
          <w:numId w:val="66"/>
        </w:numPr>
      </w:pPr>
      <w:r>
        <w:t>Macro index question search - based on the input text, V-Engine will perform index based search to find similar questions</w:t>
      </w:r>
    </w:p>
    <w:p w:rsidR="005F01DC" w:rsidRDefault="00E74F0F" w:rsidP="004054A9">
      <w:pPr>
        <w:pStyle w:val="BodyText"/>
        <w:numPr>
          <w:ilvl w:val="0"/>
          <w:numId w:val="66"/>
        </w:numPr>
      </w:pPr>
      <w:r>
        <w:t xml:space="preserve">Activity Log – This request type will be used to log data. </w:t>
      </w:r>
    </w:p>
    <w:p w:rsidR="00E74F0F" w:rsidRDefault="00E74F0F" w:rsidP="00E74F0F">
      <w:pPr>
        <w:pStyle w:val="BodyText"/>
      </w:pPr>
    </w:p>
    <w:p w:rsidR="00E74F0F" w:rsidRPr="003C387E" w:rsidRDefault="00E74F0F" w:rsidP="00E74F0F">
      <w:pPr>
        <w:pStyle w:val="BodyText"/>
        <w:rPr>
          <w:u w:val="single"/>
        </w:rPr>
      </w:pPr>
      <w:r w:rsidRPr="003C387E">
        <w:rPr>
          <w:u w:val="single"/>
        </w:rPr>
        <w:t>The input &amp; output parameters for different request types are as follow:</w:t>
      </w:r>
    </w:p>
    <w:p w:rsidR="00E74F0F" w:rsidRDefault="00E74F0F" w:rsidP="00E74F0F">
      <w:pPr>
        <w:pStyle w:val="BodyText"/>
      </w:pPr>
    </w:p>
    <w:p w:rsidR="00E74F0F" w:rsidRPr="003C387E" w:rsidRDefault="00E74F0F" w:rsidP="00E74F0F">
      <w:pPr>
        <w:pStyle w:val="BodyText"/>
        <w:ind w:left="360"/>
        <w:rPr>
          <w:b/>
        </w:rPr>
      </w:pPr>
      <w:r w:rsidRPr="003C387E">
        <w:rPr>
          <w:b/>
        </w:rPr>
        <w:t>Standard input parameters in all request</w:t>
      </w:r>
      <w:r>
        <w:rPr>
          <w:b/>
        </w:rPr>
        <w:t xml:space="preserve"> types</w:t>
      </w:r>
      <w:r w:rsidRPr="003C387E">
        <w:rPr>
          <w:b/>
        </w:rPr>
        <w:t>:</w:t>
      </w:r>
    </w:p>
    <w:p w:rsidR="00E74F0F" w:rsidRDefault="00E74F0F" w:rsidP="00E74F0F">
      <w:pPr>
        <w:pStyle w:val="BodyText"/>
        <w:widowControl w:val="0"/>
        <w:numPr>
          <w:ilvl w:val="0"/>
          <w:numId w:val="5"/>
        </w:numPr>
        <w:suppressAutoHyphens/>
        <w:spacing w:line="240" w:lineRule="auto"/>
      </w:pPr>
      <w:r>
        <w:t>Session handling items</w:t>
      </w:r>
    </w:p>
    <w:p w:rsidR="00E74F0F" w:rsidRDefault="00E74F0F" w:rsidP="00E74F0F">
      <w:pPr>
        <w:pStyle w:val="BodyText"/>
        <w:widowControl w:val="0"/>
        <w:numPr>
          <w:ilvl w:val="0"/>
          <w:numId w:val="5"/>
        </w:numPr>
        <w:suppressAutoHyphens/>
        <w:spacing w:line="240" w:lineRule="auto"/>
      </w:pPr>
      <w:r>
        <w:t>Business area</w:t>
      </w:r>
    </w:p>
    <w:p w:rsidR="00E74F0F" w:rsidRDefault="00E74F0F" w:rsidP="00E74F0F">
      <w:pPr>
        <w:pStyle w:val="BodyText"/>
        <w:widowControl w:val="0"/>
        <w:numPr>
          <w:ilvl w:val="0"/>
          <w:numId w:val="5"/>
        </w:numPr>
        <w:suppressAutoHyphens/>
        <w:spacing w:line="240" w:lineRule="auto"/>
      </w:pPr>
      <w:r>
        <w:t>Channel</w:t>
      </w:r>
    </w:p>
    <w:p w:rsidR="00E74F0F" w:rsidRDefault="00E74F0F" w:rsidP="00E74F0F">
      <w:pPr>
        <w:pStyle w:val="BodyText"/>
        <w:widowControl w:val="0"/>
        <w:numPr>
          <w:ilvl w:val="0"/>
          <w:numId w:val="5"/>
        </w:numPr>
        <w:suppressAutoHyphens/>
        <w:spacing w:line="240" w:lineRule="auto"/>
      </w:pPr>
      <w:r>
        <w:t>Section</w:t>
      </w:r>
    </w:p>
    <w:p w:rsidR="00E74F0F" w:rsidRDefault="00E74F0F" w:rsidP="00E74F0F">
      <w:pPr>
        <w:pStyle w:val="BodyText"/>
        <w:widowControl w:val="0"/>
        <w:numPr>
          <w:ilvl w:val="0"/>
          <w:numId w:val="5"/>
        </w:numPr>
        <w:suppressAutoHyphens/>
        <w:spacing w:line="240" w:lineRule="auto"/>
      </w:pPr>
      <w:r>
        <w:t>Extradata</w:t>
      </w:r>
    </w:p>
    <w:p w:rsidR="00E74F0F" w:rsidRDefault="00E74F0F" w:rsidP="00E74F0F">
      <w:pPr>
        <w:pStyle w:val="BodyText"/>
        <w:widowControl w:val="0"/>
        <w:numPr>
          <w:ilvl w:val="0"/>
          <w:numId w:val="5"/>
        </w:numPr>
        <w:suppressAutoHyphens/>
        <w:spacing w:line="240" w:lineRule="auto"/>
      </w:pPr>
      <w:r>
        <w:t>Ignore business area and channel (no impact on stat. Suggest)</w:t>
      </w:r>
    </w:p>
    <w:p w:rsidR="008738F4" w:rsidRDefault="008738F4" w:rsidP="00E74F0F">
      <w:pPr>
        <w:pStyle w:val="BodyText"/>
        <w:widowControl w:val="0"/>
        <w:numPr>
          <w:ilvl w:val="0"/>
          <w:numId w:val="5"/>
        </w:numPr>
        <w:suppressAutoHyphens/>
        <w:spacing w:line="240" w:lineRule="auto"/>
      </w:pPr>
      <w:r>
        <w:t>Suppress</w:t>
      </w:r>
      <w:r w:rsidR="00BD0DB9">
        <w:t xml:space="preserve"> statistical</w:t>
      </w:r>
      <w:r>
        <w:t xml:space="preserve"> logging</w:t>
      </w:r>
    </w:p>
    <w:p w:rsidR="00F95CEC" w:rsidRDefault="00F95CEC" w:rsidP="00E74F0F">
      <w:pPr>
        <w:pStyle w:val="BodyText"/>
      </w:pPr>
    </w:p>
    <w:p w:rsidR="00F95CEC" w:rsidRDefault="00F95CEC" w:rsidP="00F95CEC">
      <w:pPr>
        <w:pStyle w:val="BodyText"/>
        <w:ind w:left="360"/>
      </w:pPr>
      <w:r>
        <w:t xml:space="preserve">Section, Business Area and Channel when passed as input parameter </w:t>
      </w:r>
      <w:r w:rsidR="00461570">
        <w:t>i.e.</w:t>
      </w:r>
      <w:r>
        <w:t xml:space="preserve"> not null, V-Engine should overwrite the current section, Business area and channel respectively with the values passed as input. This should be done prior to any processing and python script events.</w:t>
      </w:r>
    </w:p>
    <w:p w:rsidR="00F95CEC" w:rsidRDefault="00F95CEC" w:rsidP="00E74F0F">
      <w:pPr>
        <w:pStyle w:val="BodyText"/>
      </w:pPr>
    </w:p>
    <w:p w:rsidR="00E74F0F" w:rsidRPr="003C387E" w:rsidRDefault="00E74F0F" w:rsidP="00E74F0F">
      <w:pPr>
        <w:pStyle w:val="BodyText"/>
        <w:ind w:left="360"/>
        <w:rPr>
          <w:b/>
        </w:rPr>
      </w:pPr>
      <w:r w:rsidRPr="003C387E">
        <w:rPr>
          <w:b/>
        </w:rPr>
        <w:t>Standard Output in all request</w:t>
      </w:r>
      <w:r>
        <w:rPr>
          <w:b/>
        </w:rPr>
        <w:t xml:space="preserve"> types</w:t>
      </w:r>
      <w:r w:rsidRPr="003C387E">
        <w:rPr>
          <w:b/>
        </w:rPr>
        <w:t>:</w:t>
      </w:r>
    </w:p>
    <w:p w:rsidR="00E74F0F" w:rsidRPr="002332A6" w:rsidRDefault="00E74F0F" w:rsidP="00E74F0F">
      <w:pPr>
        <w:pStyle w:val="BodyText"/>
        <w:widowControl w:val="0"/>
        <w:numPr>
          <w:ilvl w:val="0"/>
          <w:numId w:val="5"/>
        </w:numPr>
        <w:suppressAutoHyphens/>
        <w:spacing w:line="240" w:lineRule="auto"/>
      </w:pPr>
      <w:r w:rsidRPr="002332A6">
        <w:t>Current business area</w:t>
      </w:r>
    </w:p>
    <w:p w:rsidR="00E74F0F" w:rsidRPr="002332A6" w:rsidRDefault="00E74F0F" w:rsidP="00E74F0F">
      <w:pPr>
        <w:pStyle w:val="BodyText"/>
        <w:widowControl w:val="0"/>
        <w:numPr>
          <w:ilvl w:val="0"/>
          <w:numId w:val="5"/>
        </w:numPr>
        <w:suppressAutoHyphens/>
        <w:spacing w:line="240" w:lineRule="auto"/>
      </w:pPr>
      <w:r w:rsidRPr="002332A6">
        <w:t>Current channel</w:t>
      </w:r>
    </w:p>
    <w:p w:rsidR="00E74F0F" w:rsidRPr="002332A6" w:rsidRDefault="00E74F0F" w:rsidP="00E74F0F">
      <w:pPr>
        <w:pStyle w:val="BodyText"/>
        <w:widowControl w:val="0"/>
        <w:numPr>
          <w:ilvl w:val="0"/>
          <w:numId w:val="5"/>
        </w:numPr>
        <w:suppressAutoHyphens/>
        <w:spacing w:line="240" w:lineRule="auto"/>
      </w:pPr>
      <w:r w:rsidRPr="002332A6">
        <w:t>Current section</w:t>
      </w:r>
    </w:p>
    <w:p w:rsidR="00E74F0F" w:rsidRDefault="00E74F0F" w:rsidP="00E74F0F">
      <w:pPr>
        <w:pStyle w:val="BodyText"/>
      </w:pPr>
    </w:p>
    <w:p w:rsidR="000A0284" w:rsidRDefault="000A0284" w:rsidP="000A0284">
      <w:pPr>
        <w:pStyle w:val="BodyText"/>
      </w:pPr>
    </w:p>
    <w:p w:rsidR="000A0284" w:rsidRDefault="000A0284" w:rsidP="000A0284">
      <w:pPr>
        <w:pStyle w:val="BodyText"/>
      </w:pPr>
      <w:commentRangeStart w:id="243"/>
      <w:commentRangeStart w:id="244"/>
      <w:r>
        <w:lastRenderedPageBreak/>
        <w:t>Output normally means that the data is made available for replacing a template variable. For complex, structured data this is handled differently though: these are only made available to python in the predefined dictionary.</w:t>
      </w:r>
      <w:commentRangeEnd w:id="243"/>
      <w:r w:rsidR="001E20B0">
        <w:rPr>
          <w:rStyle w:val="CommentReference"/>
          <w:rFonts w:ascii="Trebuchet MS" w:hAnsi="Trebuchet MS"/>
          <w:lang w:val="en-GB"/>
        </w:rPr>
        <w:commentReference w:id="243"/>
      </w:r>
      <w:commentRangeEnd w:id="244"/>
      <w:r w:rsidR="00980DB4">
        <w:rPr>
          <w:rStyle w:val="CommentReference"/>
          <w:rFonts w:ascii="Trebuchet MS" w:hAnsi="Trebuchet MS"/>
          <w:lang w:val="en-GB"/>
        </w:rPr>
        <w:commentReference w:id="244"/>
      </w:r>
    </w:p>
    <w:p w:rsidR="000A0284" w:rsidRDefault="000A0284" w:rsidP="00E74F0F">
      <w:pPr>
        <w:pStyle w:val="BodyText"/>
      </w:pPr>
    </w:p>
    <w:p w:rsidR="00E74F0F" w:rsidRPr="003C387E" w:rsidRDefault="00E74F0F" w:rsidP="00E74F0F">
      <w:pPr>
        <w:pStyle w:val="BodyText"/>
        <w:ind w:left="360"/>
        <w:rPr>
          <w:b/>
        </w:rPr>
      </w:pPr>
      <w:r w:rsidRPr="003C387E">
        <w:rPr>
          <w:b/>
        </w:rPr>
        <w:t>Request types:</w:t>
      </w:r>
    </w:p>
    <w:p w:rsidR="00E74F0F" w:rsidRPr="003C387E" w:rsidRDefault="00E74F0F" w:rsidP="00E74F0F">
      <w:pPr>
        <w:pStyle w:val="BodyText"/>
        <w:widowControl w:val="0"/>
        <w:numPr>
          <w:ilvl w:val="0"/>
          <w:numId w:val="5"/>
        </w:numPr>
        <w:suppressAutoHyphens/>
        <w:spacing w:line="240" w:lineRule="auto"/>
        <w:rPr>
          <w:b/>
        </w:rPr>
      </w:pPr>
      <w:r w:rsidRPr="003C387E">
        <w:rPr>
          <w:b/>
        </w:rPr>
        <w:t>free text input (text input)</w:t>
      </w:r>
    </w:p>
    <w:p w:rsidR="00E74F0F" w:rsidRDefault="00E74F0F" w:rsidP="00E74F0F">
      <w:pPr>
        <w:pStyle w:val="BodyText"/>
        <w:widowControl w:val="0"/>
        <w:numPr>
          <w:ilvl w:val="1"/>
          <w:numId w:val="5"/>
        </w:numPr>
        <w:suppressAutoHyphens/>
        <w:spacing w:line="240" w:lineRule="auto"/>
      </w:pPr>
      <w:r>
        <w:t>parameters:</w:t>
      </w:r>
    </w:p>
    <w:p w:rsidR="00E74F0F" w:rsidRDefault="00E74F0F" w:rsidP="00E74F0F">
      <w:pPr>
        <w:pStyle w:val="BodyText"/>
        <w:widowControl w:val="0"/>
        <w:numPr>
          <w:ilvl w:val="2"/>
          <w:numId w:val="5"/>
        </w:numPr>
        <w:suppressAutoHyphens/>
        <w:spacing w:line="240" w:lineRule="auto"/>
      </w:pPr>
      <w:r>
        <w:t>user input</w:t>
      </w:r>
    </w:p>
    <w:p w:rsidR="00E74F0F" w:rsidRDefault="00E74F0F" w:rsidP="00E74F0F">
      <w:pPr>
        <w:pStyle w:val="BodyText"/>
        <w:widowControl w:val="0"/>
        <w:numPr>
          <w:ilvl w:val="2"/>
          <w:numId w:val="5"/>
        </w:numPr>
        <w:suppressAutoHyphens/>
        <w:spacing w:line="240" w:lineRule="auto"/>
      </w:pPr>
      <w:r>
        <w:t>NLP on/off</w:t>
      </w:r>
    </w:p>
    <w:p w:rsidR="00E74F0F" w:rsidRDefault="00E74F0F" w:rsidP="00E74F0F">
      <w:pPr>
        <w:pStyle w:val="BodyText"/>
        <w:widowControl w:val="0"/>
        <w:numPr>
          <w:ilvl w:val="2"/>
          <w:numId w:val="5"/>
        </w:numPr>
        <w:suppressAutoHyphens/>
        <w:spacing w:line="240" w:lineRule="auto"/>
      </w:pPr>
      <w:r>
        <w:t>NLP cont. on/off</w:t>
      </w:r>
    </w:p>
    <w:p w:rsidR="00E74F0F" w:rsidRDefault="00E74F0F" w:rsidP="00E74F0F">
      <w:pPr>
        <w:pStyle w:val="BodyText"/>
        <w:widowControl w:val="0"/>
        <w:numPr>
          <w:ilvl w:val="2"/>
          <w:numId w:val="5"/>
        </w:numPr>
        <w:suppressAutoHyphens/>
        <w:spacing w:line="240" w:lineRule="auto"/>
      </w:pPr>
      <w:r>
        <w:t>macro index on/off (on alternates)</w:t>
      </w:r>
    </w:p>
    <w:p w:rsidR="00E74F0F" w:rsidRDefault="00E74F0F" w:rsidP="00E74F0F">
      <w:pPr>
        <w:pStyle w:val="BodyText"/>
        <w:widowControl w:val="0"/>
        <w:numPr>
          <w:ilvl w:val="2"/>
          <w:numId w:val="5"/>
        </w:numPr>
        <w:suppressAutoHyphens/>
        <w:spacing w:line="240" w:lineRule="auto"/>
      </w:pPr>
      <w:r>
        <w:t>Stat. Suggest on/off (dependent on NLP on)</w:t>
      </w:r>
    </w:p>
    <w:p w:rsidR="00E74F0F" w:rsidRDefault="00E74F0F" w:rsidP="00E74F0F">
      <w:pPr>
        <w:pStyle w:val="BodyText"/>
        <w:widowControl w:val="0"/>
        <w:numPr>
          <w:ilvl w:val="2"/>
          <w:numId w:val="5"/>
        </w:numPr>
        <w:suppressAutoHyphens/>
        <w:spacing w:line="240" w:lineRule="auto"/>
      </w:pPr>
      <w:r>
        <w:t>FAQ cat. Suggest on/off (dependent on NLP on)</w:t>
      </w:r>
    </w:p>
    <w:p w:rsidR="00E74F0F" w:rsidRDefault="00E74F0F" w:rsidP="00E74F0F">
      <w:pPr>
        <w:pStyle w:val="BodyText"/>
        <w:widowControl w:val="0"/>
        <w:numPr>
          <w:ilvl w:val="1"/>
          <w:numId w:val="5"/>
        </w:numPr>
        <w:suppressAutoHyphens/>
        <w:spacing w:line="240" w:lineRule="auto"/>
      </w:pPr>
      <w:r>
        <w:t>Output:</w:t>
      </w:r>
    </w:p>
    <w:p w:rsidR="00E74F0F" w:rsidRDefault="00E74F0F" w:rsidP="00E74F0F">
      <w:pPr>
        <w:pStyle w:val="BodyText"/>
        <w:widowControl w:val="0"/>
        <w:numPr>
          <w:ilvl w:val="2"/>
          <w:numId w:val="5"/>
        </w:numPr>
        <w:suppressAutoHyphens/>
        <w:spacing w:line="240" w:lineRule="auto"/>
      </w:pPr>
      <w:r>
        <w:t>Answer related data</w:t>
      </w:r>
    </w:p>
    <w:p w:rsidR="00E74F0F" w:rsidRPr="003C387E" w:rsidRDefault="00E74F0F" w:rsidP="00E74F0F">
      <w:pPr>
        <w:pStyle w:val="BodyText"/>
        <w:widowControl w:val="0"/>
        <w:numPr>
          <w:ilvl w:val="0"/>
          <w:numId w:val="5"/>
        </w:numPr>
        <w:suppressAutoHyphens/>
        <w:spacing w:line="240" w:lineRule="auto"/>
        <w:rPr>
          <w:b/>
        </w:rPr>
      </w:pPr>
      <w:r w:rsidRPr="003C387E">
        <w:rPr>
          <w:b/>
        </w:rPr>
        <w:t>macro index answer search</w:t>
      </w:r>
    </w:p>
    <w:p w:rsidR="00E74F0F" w:rsidRDefault="00E74F0F" w:rsidP="00E74F0F">
      <w:pPr>
        <w:pStyle w:val="BodyText"/>
        <w:widowControl w:val="0"/>
        <w:numPr>
          <w:ilvl w:val="1"/>
          <w:numId w:val="5"/>
        </w:numPr>
        <w:suppressAutoHyphens/>
        <w:spacing w:line="240" w:lineRule="auto"/>
      </w:pPr>
      <w:r>
        <w:t>parameters:</w:t>
      </w:r>
    </w:p>
    <w:p w:rsidR="00E74F0F" w:rsidRDefault="00E74F0F" w:rsidP="00E74F0F">
      <w:pPr>
        <w:pStyle w:val="BodyText"/>
        <w:widowControl w:val="0"/>
        <w:numPr>
          <w:ilvl w:val="2"/>
          <w:numId w:val="5"/>
        </w:numPr>
        <w:suppressAutoHyphens/>
        <w:spacing w:line="240" w:lineRule="auto"/>
      </w:pPr>
      <w:r>
        <w:t>answer text</w:t>
      </w:r>
    </w:p>
    <w:p w:rsidR="00E74F0F" w:rsidRDefault="00E74F0F" w:rsidP="00E74F0F">
      <w:pPr>
        <w:pStyle w:val="BodyText"/>
        <w:widowControl w:val="0"/>
        <w:numPr>
          <w:ilvl w:val="1"/>
          <w:numId w:val="5"/>
        </w:numPr>
        <w:suppressAutoHyphens/>
        <w:spacing w:line="240" w:lineRule="auto"/>
      </w:pPr>
      <w:r>
        <w:t>output:</w:t>
      </w:r>
    </w:p>
    <w:p w:rsidR="00E74F0F" w:rsidRDefault="00E74F0F" w:rsidP="00E74F0F">
      <w:pPr>
        <w:pStyle w:val="BodyText"/>
        <w:widowControl w:val="0"/>
        <w:numPr>
          <w:ilvl w:val="2"/>
          <w:numId w:val="5"/>
        </w:numPr>
        <w:suppressAutoHyphens/>
        <w:spacing w:line="240" w:lineRule="auto"/>
      </w:pPr>
      <w:commentRangeStart w:id="245"/>
      <w:r>
        <w:t>list of similar answers</w:t>
      </w:r>
      <w:commentRangeEnd w:id="245"/>
      <w:r w:rsidR="000A0284">
        <w:rPr>
          <w:rStyle w:val="CommentReference"/>
          <w:rFonts w:ascii="Trebuchet MS" w:hAnsi="Trebuchet MS"/>
          <w:lang w:val="en-GB"/>
        </w:rPr>
        <w:commentReference w:id="245"/>
      </w:r>
    </w:p>
    <w:p w:rsidR="00E74F0F" w:rsidRDefault="00E74F0F" w:rsidP="00E74F0F">
      <w:pPr>
        <w:pStyle w:val="BodyText"/>
        <w:widowControl w:val="0"/>
        <w:numPr>
          <w:ilvl w:val="3"/>
          <w:numId w:val="5"/>
        </w:numPr>
        <w:suppressAutoHyphens/>
        <w:spacing w:line="240" w:lineRule="auto"/>
      </w:pPr>
      <w:r>
        <w:t>answer ID</w:t>
      </w:r>
    </w:p>
    <w:p w:rsidR="00E74F0F" w:rsidRDefault="00E74F0F" w:rsidP="00E74F0F">
      <w:pPr>
        <w:pStyle w:val="BodyText"/>
        <w:widowControl w:val="0"/>
        <w:numPr>
          <w:ilvl w:val="3"/>
          <w:numId w:val="5"/>
        </w:numPr>
        <w:suppressAutoHyphens/>
        <w:spacing w:line="240" w:lineRule="auto"/>
      </w:pPr>
      <w:r>
        <w:t>hit rating</w:t>
      </w:r>
    </w:p>
    <w:p w:rsidR="00E74F0F" w:rsidRPr="003C387E" w:rsidRDefault="00E74F0F" w:rsidP="00E74F0F">
      <w:pPr>
        <w:pStyle w:val="BodyText"/>
        <w:widowControl w:val="0"/>
        <w:numPr>
          <w:ilvl w:val="0"/>
          <w:numId w:val="5"/>
        </w:numPr>
        <w:suppressAutoHyphens/>
        <w:spacing w:line="240" w:lineRule="auto"/>
        <w:rPr>
          <w:b/>
        </w:rPr>
      </w:pPr>
      <w:r w:rsidRPr="003C387E">
        <w:rPr>
          <w:b/>
        </w:rPr>
        <w:t>QA link (answer ID, possibly recognition ID)</w:t>
      </w:r>
    </w:p>
    <w:p w:rsidR="00E74F0F" w:rsidRDefault="00E74F0F" w:rsidP="00E74F0F">
      <w:pPr>
        <w:pStyle w:val="BodyText"/>
        <w:widowControl w:val="0"/>
        <w:numPr>
          <w:ilvl w:val="1"/>
          <w:numId w:val="5"/>
        </w:numPr>
        <w:suppressAutoHyphens/>
        <w:spacing w:line="240" w:lineRule="auto"/>
      </w:pPr>
      <w:r>
        <w:t>Parameters:</w:t>
      </w:r>
    </w:p>
    <w:p w:rsidR="00E74F0F" w:rsidRDefault="00E74F0F" w:rsidP="00E74F0F">
      <w:pPr>
        <w:pStyle w:val="BodyText"/>
        <w:widowControl w:val="0"/>
        <w:numPr>
          <w:ilvl w:val="2"/>
          <w:numId w:val="5"/>
        </w:numPr>
        <w:suppressAutoHyphens/>
        <w:spacing w:line="240" w:lineRule="auto"/>
      </w:pPr>
      <w:r>
        <w:t>Recognition ID</w:t>
      </w:r>
    </w:p>
    <w:p w:rsidR="00E74F0F" w:rsidRDefault="00E74F0F" w:rsidP="00E74F0F">
      <w:pPr>
        <w:pStyle w:val="BodyText"/>
        <w:widowControl w:val="0"/>
        <w:numPr>
          <w:ilvl w:val="2"/>
          <w:numId w:val="5"/>
        </w:numPr>
        <w:suppressAutoHyphens/>
        <w:spacing w:line="240" w:lineRule="auto"/>
      </w:pPr>
      <w:r>
        <w:t>Answer ID</w:t>
      </w:r>
    </w:p>
    <w:p w:rsidR="00E74F0F" w:rsidRDefault="00E74F0F" w:rsidP="00E74F0F">
      <w:pPr>
        <w:pStyle w:val="BodyText"/>
        <w:widowControl w:val="0"/>
        <w:numPr>
          <w:ilvl w:val="2"/>
          <w:numId w:val="5"/>
        </w:numPr>
        <w:suppressAutoHyphens/>
        <w:spacing w:line="240" w:lineRule="auto"/>
      </w:pPr>
      <w:r>
        <w:t>Type:</w:t>
      </w:r>
    </w:p>
    <w:p w:rsidR="00E74F0F" w:rsidRDefault="00E74F0F" w:rsidP="00E74F0F">
      <w:pPr>
        <w:pStyle w:val="BodyText"/>
        <w:widowControl w:val="0"/>
        <w:numPr>
          <w:ilvl w:val="3"/>
          <w:numId w:val="5"/>
        </w:numPr>
        <w:suppressAutoHyphens/>
        <w:spacing w:line="240" w:lineRule="auto"/>
      </w:pPr>
      <w:r>
        <w:t>FAQ list</w:t>
      </w:r>
    </w:p>
    <w:p w:rsidR="00E74F0F" w:rsidRDefault="00E74F0F" w:rsidP="00E74F0F">
      <w:pPr>
        <w:pStyle w:val="BodyText"/>
        <w:widowControl w:val="0"/>
        <w:numPr>
          <w:ilvl w:val="4"/>
          <w:numId w:val="5"/>
        </w:numPr>
        <w:suppressAutoHyphens/>
        <w:spacing w:line="240" w:lineRule="auto"/>
      </w:pPr>
      <w:r>
        <w:t>Additional Parameter:</w:t>
      </w:r>
    </w:p>
    <w:p w:rsidR="00E74F0F" w:rsidRDefault="00E74F0F" w:rsidP="00E74F0F">
      <w:pPr>
        <w:pStyle w:val="BodyText"/>
        <w:widowControl w:val="0"/>
        <w:numPr>
          <w:ilvl w:val="5"/>
          <w:numId w:val="5"/>
        </w:numPr>
        <w:suppressAutoHyphens/>
        <w:spacing w:line="240" w:lineRule="auto"/>
      </w:pPr>
      <w:r>
        <w:t>Subtype:</w:t>
      </w:r>
    </w:p>
    <w:p w:rsidR="00E74F0F" w:rsidRDefault="00E74F0F" w:rsidP="00E74F0F">
      <w:pPr>
        <w:pStyle w:val="BodyText"/>
        <w:widowControl w:val="0"/>
        <w:numPr>
          <w:ilvl w:val="6"/>
          <w:numId w:val="5"/>
        </w:numPr>
        <w:suppressAutoHyphens/>
        <w:spacing w:line="240" w:lineRule="auto"/>
      </w:pPr>
      <w:r>
        <w:t>FAQ category structure</w:t>
      </w:r>
    </w:p>
    <w:p w:rsidR="00E74F0F" w:rsidRDefault="00E74F0F" w:rsidP="00E74F0F">
      <w:pPr>
        <w:pStyle w:val="BodyText"/>
        <w:widowControl w:val="0"/>
        <w:numPr>
          <w:ilvl w:val="6"/>
          <w:numId w:val="5"/>
        </w:numPr>
        <w:suppressAutoHyphens/>
        <w:spacing w:line="240" w:lineRule="auto"/>
      </w:pPr>
      <w:r>
        <w:t>NLP continuation</w:t>
      </w:r>
    </w:p>
    <w:p w:rsidR="00E74F0F" w:rsidRDefault="00E74F0F" w:rsidP="00E74F0F">
      <w:pPr>
        <w:pStyle w:val="BodyText"/>
        <w:widowControl w:val="0"/>
        <w:numPr>
          <w:ilvl w:val="6"/>
          <w:numId w:val="5"/>
        </w:numPr>
        <w:suppressAutoHyphens/>
        <w:spacing w:line="240" w:lineRule="auto"/>
      </w:pPr>
      <w:r>
        <w:t>stat related</w:t>
      </w:r>
    </w:p>
    <w:p w:rsidR="00E74F0F" w:rsidRDefault="00E74F0F" w:rsidP="00E74F0F">
      <w:pPr>
        <w:pStyle w:val="BodyText"/>
        <w:widowControl w:val="0"/>
        <w:numPr>
          <w:ilvl w:val="6"/>
          <w:numId w:val="5"/>
        </w:numPr>
        <w:suppressAutoHyphens/>
        <w:spacing w:line="240" w:lineRule="auto"/>
      </w:pPr>
      <w:r>
        <w:t>macro index</w:t>
      </w:r>
    </w:p>
    <w:p w:rsidR="00E74F0F" w:rsidRDefault="00E74F0F" w:rsidP="00E74F0F">
      <w:pPr>
        <w:pStyle w:val="BodyText"/>
        <w:widowControl w:val="0"/>
        <w:numPr>
          <w:ilvl w:val="3"/>
          <w:numId w:val="5"/>
        </w:numPr>
        <w:suppressAutoHyphens/>
        <w:spacing w:line="240" w:lineRule="auto"/>
      </w:pPr>
      <w:r>
        <w:t>template link</w:t>
      </w:r>
    </w:p>
    <w:p w:rsidR="00E74F0F" w:rsidRDefault="00E74F0F" w:rsidP="00E74F0F">
      <w:pPr>
        <w:pStyle w:val="BodyText"/>
        <w:widowControl w:val="0"/>
        <w:numPr>
          <w:ilvl w:val="3"/>
          <w:numId w:val="5"/>
        </w:numPr>
        <w:suppressAutoHyphens/>
        <w:spacing w:line="240" w:lineRule="auto"/>
      </w:pPr>
      <w:r>
        <w:lastRenderedPageBreak/>
        <w:t>answer link</w:t>
      </w:r>
    </w:p>
    <w:p w:rsidR="00E74F0F" w:rsidRDefault="00E74F0F" w:rsidP="00E74F0F">
      <w:pPr>
        <w:pStyle w:val="BodyText"/>
        <w:widowControl w:val="0"/>
        <w:numPr>
          <w:ilvl w:val="3"/>
          <w:numId w:val="5"/>
        </w:numPr>
        <w:suppressAutoHyphens/>
        <w:spacing w:line="240" w:lineRule="auto"/>
      </w:pPr>
      <w:r>
        <w:t>autocomplete text</w:t>
      </w:r>
    </w:p>
    <w:p w:rsidR="00E74F0F" w:rsidRDefault="00E74F0F" w:rsidP="00E74F0F">
      <w:pPr>
        <w:pStyle w:val="BodyText"/>
        <w:widowControl w:val="0"/>
        <w:numPr>
          <w:ilvl w:val="2"/>
          <w:numId w:val="5"/>
        </w:numPr>
        <w:suppressAutoHyphens/>
        <w:spacing w:line="240" w:lineRule="auto"/>
      </w:pPr>
      <w:r>
        <w:t>Stat. Suggest on/off</w:t>
      </w:r>
    </w:p>
    <w:p w:rsidR="00E74F0F" w:rsidRDefault="00E74F0F" w:rsidP="00E74F0F">
      <w:pPr>
        <w:pStyle w:val="BodyText"/>
        <w:widowControl w:val="0"/>
        <w:numPr>
          <w:ilvl w:val="2"/>
          <w:numId w:val="5"/>
        </w:numPr>
        <w:suppressAutoHyphens/>
        <w:spacing w:line="240" w:lineRule="auto"/>
      </w:pPr>
      <w:r>
        <w:t>FAQ cat. Suggest on/off</w:t>
      </w:r>
    </w:p>
    <w:p w:rsidR="00E74F0F" w:rsidRDefault="00E74F0F" w:rsidP="00E74F0F">
      <w:pPr>
        <w:pStyle w:val="BodyText"/>
        <w:widowControl w:val="0"/>
        <w:numPr>
          <w:ilvl w:val="1"/>
          <w:numId w:val="5"/>
        </w:numPr>
        <w:suppressAutoHyphens/>
        <w:spacing w:line="240" w:lineRule="auto"/>
      </w:pPr>
      <w:r>
        <w:t>Output:</w:t>
      </w:r>
    </w:p>
    <w:p w:rsidR="00E74F0F" w:rsidRDefault="00E74F0F" w:rsidP="00E74F0F">
      <w:pPr>
        <w:pStyle w:val="BodyText"/>
        <w:widowControl w:val="0"/>
        <w:numPr>
          <w:ilvl w:val="2"/>
          <w:numId w:val="5"/>
        </w:numPr>
        <w:suppressAutoHyphens/>
        <w:spacing w:line="240" w:lineRule="auto"/>
      </w:pPr>
      <w:r>
        <w:t>Answer related data</w:t>
      </w:r>
    </w:p>
    <w:p w:rsidR="00E74F0F" w:rsidRPr="003C387E" w:rsidRDefault="00461570" w:rsidP="00E74F0F">
      <w:pPr>
        <w:pStyle w:val="BodyText"/>
        <w:widowControl w:val="0"/>
        <w:numPr>
          <w:ilvl w:val="0"/>
          <w:numId w:val="5"/>
        </w:numPr>
        <w:suppressAutoHyphens/>
        <w:spacing w:line="240" w:lineRule="auto"/>
        <w:rPr>
          <w:b/>
        </w:rPr>
      </w:pPr>
      <w:r w:rsidRPr="003C387E">
        <w:rPr>
          <w:b/>
        </w:rPr>
        <w:t>DTree</w:t>
      </w:r>
      <w:r w:rsidR="00E74F0F" w:rsidRPr="003C387E">
        <w:rPr>
          <w:b/>
        </w:rPr>
        <w:t xml:space="preserve"> click continuation</w:t>
      </w:r>
    </w:p>
    <w:p w:rsidR="00E74F0F" w:rsidRDefault="00E74F0F" w:rsidP="00E74F0F">
      <w:pPr>
        <w:pStyle w:val="BodyText"/>
        <w:widowControl w:val="0"/>
        <w:numPr>
          <w:ilvl w:val="1"/>
          <w:numId w:val="5"/>
        </w:numPr>
        <w:suppressAutoHyphens/>
        <w:spacing w:line="240" w:lineRule="auto"/>
      </w:pPr>
      <w:r>
        <w:t>parameters</w:t>
      </w:r>
    </w:p>
    <w:p w:rsidR="00E74F0F" w:rsidRDefault="00E74F0F" w:rsidP="00E74F0F">
      <w:pPr>
        <w:pStyle w:val="BodyText"/>
        <w:widowControl w:val="0"/>
        <w:numPr>
          <w:ilvl w:val="2"/>
          <w:numId w:val="5"/>
        </w:numPr>
        <w:suppressAutoHyphens/>
        <w:spacing w:line="240" w:lineRule="auto"/>
      </w:pPr>
      <w:r>
        <w:t>connector ID</w:t>
      </w:r>
    </w:p>
    <w:p w:rsidR="00E74F0F" w:rsidRDefault="00E74F0F" w:rsidP="00E74F0F">
      <w:pPr>
        <w:pStyle w:val="BodyText"/>
        <w:widowControl w:val="0"/>
        <w:numPr>
          <w:ilvl w:val="2"/>
          <w:numId w:val="5"/>
        </w:numPr>
        <w:suppressAutoHyphens/>
        <w:spacing w:line="240" w:lineRule="auto"/>
      </w:pPr>
      <w:r>
        <w:t>current node ID</w:t>
      </w:r>
    </w:p>
    <w:p w:rsidR="00E74F0F" w:rsidRDefault="00E74F0F" w:rsidP="00E74F0F">
      <w:pPr>
        <w:pStyle w:val="BodyText"/>
        <w:widowControl w:val="0"/>
        <w:numPr>
          <w:ilvl w:val="2"/>
          <w:numId w:val="5"/>
        </w:numPr>
        <w:suppressAutoHyphens/>
        <w:spacing w:line="240" w:lineRule="auto"/>
      </w:pPr>
      <w:r>
        <w:t xml:space="preserve">current </w:t>
      </w:r>
      <w:r w:rsidR="00461570">
        <w:t>DTree</w:t>
      </w:r>
      <w:r>
        <w:t xml:space="preserve"> ID</w:t>
      </w:r>
    </w:p>
    <w:p w:rsidR="00E74F0F" w:rsidRDefault="00E74F0F" w:rsidP="00E74F0F">
      <w:pPr>
        <w:pStyle w:val="BodyText"/>
        <w:widowControl w:val="0"/>
        <w:numPr>
          <w:ilvl w:val="2"/>
          <w:numId w:val="5"/>
        </w:numPr>
        <w:suppressAutoHyphens/>
        <w:spacing w:line="240" w:lineRule="auto"/>
      </w:pPr>
      <w:r>
        <w:t>Stat. Suggest on/off</w:t>
      </w:r>
    </w:p>
    <w:p w:rsidR="00E74F0F" w:rsidRDefault="00E74F0F" w:rsidP="00E74F0F">
      <w:pPr>
        <w:pStyle w:val="BodyText"/>
        <w:widowControl w:val="0"/>
        <w:numPr>
          <w:ilvl w:val="2"/>
          <w:numId w:val="5"/>
        </w:numPr>
        <w:suppressAutoHyphens/>
        <w:spacing w:line="240" w:lineRule="auto"/>
      </w:pPr>
      <w:r>
        <w:t>FAQ cat. Suggest on/off</w:t>
      </w:r>
    </w:p>
    <w:p w:rsidR="00E74F0F" w:rsidRDefault="00E74F0F" w:rsidP="00E74F0F">
      <w:pPr>
        <w:pStyle w:val="BodyText"/>
        <w:widowControl w:val="0"/>
        <w:numPr>
          <w:ilvl w:val="1"/>
          <w:numId w:val="5"/>
        </w:numPr>
        <w:suppressAutoHyphens/>
        <w:spacing w:line="240" w:lineRule="auto"/>
      </w:pPr>
      <w:r>
        <w:t>Output:</w:t>
      </w:r>
    </w:p>
    <w:p w:rsidR="00E74F0F" w:rsidRDefault="00E74F0F" w:rsidP="00E74F0F">
      <w:pPr>
        <w:pStyle w:val="BodyText"/>
        <w:widowControl w:val="0"/>
        <w:numPr>
          <w:ilvl w:val="2"/>
          <w:numId w:val="5"/>
        </w:numPr>
        <w:suppressAutoHyphens/>
        <w:spacing w:line="240" w:lineRule="auto"/>
      </w:pPr>
      <w:r>
        <w:t>Answer related data</w:t>
      </w:r>
    </w:p>
    <w:p w:rsidR="00E74F0F" w:rsidRPr="003C387E" w:rsidRDefault="00461570" w:rsidP="00E74F0F">
      <w:pPr>
        <w:pStyle w:val="BodyText"/>
        <w:widowControl w:val="0"/>
        <w:numPr>
          <w:ilvl w:val="0"/>
          <w:numId w:val="5"/>
        </w:numPr>
        <w:suppressAutoHyphens/>
        <w:spacing w:line="240" w:lineRule="auto"/>
        <w:rPr>
          <w:b/>
        </w:rPr>
      </w:pPr>
      <w:r w:rsidRPr="003C387E">
        <w:rPr>
          <w:b/>
        </w:rPr>
        <w:t>DTree</w:t>
      </w:r>
      <w:r w:rsidR="00E74F0F" w:rsidRPr="003C387E">
        <w:rPr>
          <w:b/>
        </w:rPr>
        <w:t xml:space="preserve"> back navigation</w:t>
      </w:r>
    </w:p>
    <w:p w:rsidR="00E74F0F" w:rsidRDefault="00E74F0F" w:rsidP="00E74F0F">
      <w:pPr>
        <w:pStyle w:val="BodyText"/>
        <w:widowControl w:val="0"/>
        <w:numPr>
          <w:ilvl w:val="1"/>
          <w:numId w:val="5"/>
        </w:numPr>
        <w:suppressAutoHyphens/>
        <w:spacing w:line="240" w:lineRule="auto"/>
      </w:pPr>
      <w:r>
        <w:t>parameters</w:t>
      </w:r>
    </w:p>
    <w:p w:rsidR="00E74F0F" w:rsidRDefault="00E74F0F" w:rsidP="00E74F0F">
      <w:pPr>
        <w:pStyle w:val="BodyText"/>
        <w:widowControl w:val="0"/>
        <w:numPr>
          <w:ilvl w:val="2"/>
          <w:numId w:val="5"/>
        </w:numPr>
        <w:suppressAutoHyphens/>
        <w:spacing w:line="240" w:lineRule="auto"/>
      </w:pPr>
      <w:r>
        <w:t>current node ID</w:t>
      </w:r>
    </w:p>
    <w:p w:rsidR="00E74F0F" w:rsidRDefault="00E74F0F" w:rsidP="00E74F0F">
      <w:pPr>
        <w:pStyle w:val="BodyText"/>
        <w:widowControl w:val="0"/>
        <w:numPr>
          <w:ilvl w:val="2"/>
          <w:numId w:val="5"/>
        </w:numPr>
        <w:suppressAutoHyphens/>
        <w:spacing w:line="240" w:lineRule="auto"/>
      </w:pPr>
      <w:r>
        <w:t xml:space="preserve">current </w:t>
      </w:r>
      <w:r w:rsidR="00461570">
        <w:t>DTree</w:t>
      </w:r>
      <w:r>
        <w:t xml:space="preserve"> ID</w:t>
      </w:r>
    </w:p>
    <w:p w:rsidR="00E74F0F" w:rsidRDefault="00E74F0F" w:rsidP="00E74F0F">
      <w:pPr>
        <w:pStyle w:val="BodyText"/>
        <w:widowControl w:val="0"/>
        <w:numPr>
          <w:ilvl w:val="1"/>
          <w:numId w:val="5"/>
        </w:numPr>
        <w:suppressAutoHyphens/>
        <w:spacing w:line="240" w:lineRule="auto"/>
      </w:pPr>
      <w:r>
        <w:t>Output:</w:t>
      </w:r>
    </w:p>
    <w:p w:rsidR="00E74F0F" w:rsidRDefault="00E74F0F" w:rsidP="00E74F0F">
      <w:pPr>
        <w:pStyle w:val="BodyText"/>
        <w:widowControl w:val="0"/>
        <w:numPr>
          <w:ilvl w:val="2"/>
          <w:numId w:val="5"/>
        </w:numPr>
        <w:suppressAutoHyphens/>
        <w:spacing w:line="240" w:lineRule="auto"/>
      </w:pPr>
      <w:r>
        <w:t xml:space="preserve">Answer related data (suggest data also stored in </w:t>
      </w:r>
      <w:r w:rsidR="00461570">
        <w:t>DTree</w:t>
      </w:r>
      <w:r>
        <w:t xml:space="preserve"> state)</w:t>
      </w:r>
    </w:p>
    <w:p w:rsidR="00E74F0F" w:rsidRPr="003C387E" w:rsidRDefault="00461570" w:rsidP="00E74F0F">
      <w:pPr>
        <w:pStyle w:val="BodyText"/>
        <w:widowControl w:val="0"/>
        <w:numPr>
          <w:ilvl w:val="0"/>
          <w:numId w:val="5"/>
        </w:numPr>
        <w:suppressAutoHyphens/>
        <w:spacing w:line="240" w:lineRule="auto"/>
        <w:rPr>
          <w:b/>
        </w:rPr>
      </w:pPr>
      <w:r w:rsidRPr="003C387E">
        <w:rPr>
          <w:b/>
        </w:rPr>
        <w:t>DTree</w:t>
      </w:r>
      <w:r w:rsidR="00E74F0F" w:rsidRPr="003C387E">
        <w:rPr>
          <w:b/>
        </w:rPr>
        <w:t xml:space="preserve"> entry link</w:t>
      </w:r>
    </w:p>
    <w:p w:rsidR="00E74F0F" w:rsidRDefault="00E74F0F" w:rsidP="00E74F0F">
      <w:pPr>
        <w:pStyle w:val="BodyText"/>
        <w:widowControl w:val="0"/>
        <w:numPr>
          <w:ilvl w:val="1"/>
          <w:numId w:val="5"/>
        </w:numPr>
        <w:suppressAutoHyphens/>
        <w:spacing w:line="240" w:lineRule="auto"/>
      </w:pPr>
      <w:r>
        <w:t>Parameters</w:t>
      </w:r>
    </w:p>
    <w:p w:rsidR="00E74F0F" w:rsidRDefault="00461570" w:rsidP="00E74F0F">
      <w:pPr>
        <w:pStyle w:val="BodyText"/>
        <w:widowControl w:val="0"/>
        <w:numPr>
          <w:ilvl w:val="2"/>
          <w:numId w:val="5"/>
        </w:numPr>
        <w:suppressAutoHyphens/>
        <w:spacing w:line="240" w:lineRule="auto"/>
      </w:pPr>
      <w:r>
        <w:t>DTree</w:t>
      </w:r>
      <w:r w:rsidR="00E74F0F">
        <w:t xml:space="preserve"> ID</w:t>
      </w:r>
    </w:p>
    <w:p w:rsidR="00E74F0F" w:rsidRDefault="00E74F0F" w:rsidP="00E74F0F">
      <w:pPr>
        <w:pStyle w:val="BodyText"/>
        <w:widowControl w:val="0"/>
        <w:numPr>
          <w:ilvl w:val="2"/>
          <w:numId w:val="5"/>
        </w:numPr>
        <w:suppressAutoHyphens/>
        <w:spacing w:line="240" w:lineRule="auto"/>
      </w:pPr>
      <w:r>
        <w:t>optional: node ID</w:t>
      </w:r>
    </w:p>
    <w:p w:rsidR="00E74F0F" w:rsidRDefault="00E74F0F" w:rsidP="00E74F0F">
      <w:pPr>
        <w:pStyle w:val="BodyText"/>
        <w:widowControl w:val="0"/>
        <w:numPr>
          <w:ilvl w:val="2"/>
          <w:numId w:val="5"/>
        </w:numPr>
        <w:suppressAutoHyphens/>
        <w:spacing w:line="240" w:lineRule="auto"/>
      </w:pPr>
      <w:r>
        <w:t>Stat. Suggest on/off</w:t>
      </w:r>
    </w:p>
    <w:p w:rsidR="00E74F0F" w:rsidRDefault="00E74F0F" w:rsidP="00E74F0F">
      <w:pPr>
        <w:pStyle w:val="BodyText"/>
        <w:widowControl w:val="0"/>
        <w:numPr>
          <w:ilvl w:val="2"/>
          <w:numId w:val="5"/>
        </w:numPr>
        <w:suppressAutoHyphens/>
        <w:spacing w:line="240" w:lineRule="auto"/>
      </w:pPr>
      <w:r>
        <w:t>FAQ cat. Suggest on/off</w:t>
      </w:r>
    </w:p>
    <w:p w:rsidR="00E74F0F" w:rsidRDefault="00E74F0F" w:rsidP="00E74F0F">
      <w:pPr>
        <w:pStyle w:val="BodyText"/>
        <w:widowControl w:val="0"/>
        <w:numPr>
          <w:ilvl w:val="1"/>
          <w:numId w:val="5"/>
        </w:numPr>
        <w:suppressAutoHyphens/>
        <w:spacing w:line="240" w:lineRule="auto"/>
      </w:pPr>
      <w:r>
        <w:t>Output:</w:t>
      </w:r>
    </w:p>
    <w:p w:rsidR="00E74F0F" w:rsidRDefault="00E74F0F" w:rsidP="00E74F0F">
      <w:pPr>
        <w:pStyle w:val="BodyText"/>
        <w:widowControl w:val="0"/>
        <w:numPr>
          <w:ilvl w:val="2"/>
          <w:numId w:val="5"/>
        </w:numPr>
        <w:suppressAutoHyphens/>
        <w:spacing w:line="240" w:lineRule="auto"/>
      </w:pPr>
      <w:r>
        <w:t xml:space="preserve">Answer related data </w:t>
      </w:r>
    </w:p>
    <w:p w:rsidR="00E74F0F" w:rsidRPr="003C387E" w:rsidRDefault="006201E8" w:rsidP="00E74F0F">
      <w:pPr>
        <w:pStyle w:val="BodyText"/>
        <w:widowControl w:val="0"/>
        <w:numPr>
          <w:ilvl w:val="0"/>
          <w:numId w:val="5"/>
        </w:numPr>
        <w:suppressAutoHyphens/>
        <w:spacing w:line="240" w:lineRule="auto"/>
        <w:rPr>
          <w:b/>
        </w:rPr>
      </w:pPr>
      <w:r>
        <w:rPr>
          <w:b/>
        </w:rPr>
        <w:t>DTree</w:t>
      </w:r>
      <w:r w:rsidR="00E74F0F" w:rsidRPr="003C387E">
        <w:rPr>
          <w:b/>
        </w:rPr>
        <w:t xml:space="preserve"> re-entry link</w:t>
      </w:r>
    </w:p>
    <w:p w:rsidR="00E74F0F" w:rsidRDefault="00E74F0F" w:rsidP="00E74F0F">
      <w:pPr>
        <w:pStyle w:val="BodyText"/>
        <w:widowControl w:val="0"/>
        <w:numPr>
          <w:ilvl w:val="1"/>
          <w:numId w:val="5"/>
        </w:numPr>
        <w:suppressAutoHyphens/>
        <w:spacing w:line="240" w:lineRule="auto"/>
      </w:pPr>
      <w:r>
        <w:t>Parameters</w:t>
      </w:r>
    </w:p>
    <w:p w:rsidR="00E74F0F" w:rsidRDefault="00E74F0F" w:rsidP="00E74F0F">
      <w:pPr>
        <w:pStyle w:val="BodyText"/>
        <w:widowControl w:val="0"/>
        <w:numPr>
          <w:ilvl w:val="2"/>
          <w:numId w:val="5"/>
        </w:numPr>
        <w:suppressAutoHyphens/>
        <w:spacing w:line="240" w:lineRule="auto"/>
      </w:pPr>
      <w:r>
        <w:t xml:space="preserve">Optional: </w:t>
      </w:r>
      <w:r w:rsidR="00461570">
        <w:t>DTree</w:t>
      </w:r>
      <w:r>
        <w:t xml:space="preserve"> ID</w:t>
      </w:r>
    </w:p>
    <w:p w:rsidR="00E74F0F" w:rsidRDefault="00E74F0F" w:rsidP="00E74F0F">
      <w:pPr>
        <w:pStyle w:val="BodyText"/>
        <w:widowControl w:val="0"/>
        <w:numPr>
          <w:ilvl w:val="2"/>
          <w:numId w:val="5"/>
        </w:numPr>
        <w:suppressAutoHyphens/>
        <w:spacing w:line="240" w:lineRule="auto"/>
      </w:pPr>
      <w:r>
        <w:t>Stat. Suggest on/off</w:t>
      </w:r>
    </w:p>
    <w:p w:rsidR="00E74F0F" w:rsidRDefault="00E74F0F" w:rsidP="00E74F0F">
      <w:pPr>
        <w:pStyle w:val="BodyText"/>
        <w:widowControl w:val="0"/>
        <w:numPr>
          <w:ilvl w:val="2"/>
          <w:numId w:val="5"/>
        </w:numPr>
        <w:suppressAutoHyphens/>
        <w:spacing w:line="240" w:lineRule="auto"/>
      </w:pPr>
      <w:r>
        <w:t>FAQ cat. Suggest on/off</w:t>
      </w:r>
    </w:p>
    <w:p w:rsidR="00E74F0F" w:rsidRDefault="00E74F0F" w:rsidP="00E74F0F">
      <w:pPr>
        <w:pStyle w:val="BodyText"/>
        <w:widowControl w:val="0"/>
        <w:numPr>
          <w:ilvl w:val="1"/>
          <w:numId w:val="5"/>
        </w:numPr>
        <w:suppressAutoHyphens/>
        <w:spacing w:line="240" w:lineRule="auto"/>
      </w:pPr>
      <w:r>
        <w:lastRenderedPageBreak/>
        <w:t>Output:</w:t>
      </w:r>
    </w:p>
    <w:p w:rsidR="00E74F0F" w:rsidRDefault="00E74F0F" w:rsidP="00E74F0F">
      <w:pPr>
        <w:pStyle w:val="BodyText"/>
        <w:widowControl w:val="0"/>
        <w:numPr>
          <w:ilvl w:val="2"/>
          <w:numId w:val="5"/>
        </w:numPr>
        <w:suppressAutoHyphens/>
        <w:spacing w:line="240" w:lineRule="auto"/>
      </w:pPr>
      <w:r>
        <w:t>Answer related data</w:t>
      </w:r>
    </w:p>
    <w:p w:rsidR="00E74F0F" w:rsidRPr="003C387E" w:rsidRDefault="00E74F0F" w:rsidP="00E74F0F">
      <w:pPr>
        <w:pStyle w:val="BodyText"/>
        <w:widowControl w:val="0"/>
        <w:numPr>
          <w:ilvl w:val="0"/>
          <w:numId w:val="5"/>
        </w:numPr>
        <w:suppressAutoHyphens/>
        <w:spacing w:line="240" w:lineRule="auto"/>
        <w:rPr>
          <w:b/>
        </w:rPr>
      </w:pPr>
      <w:r w:rsidRPr="003C387E">
        <w:rPr>
          <w:b/>
        </w:rPr>
        <w:t>breadcrumb navigation</w:t>
      </w:r>
    </w:p>
    <w:p w:rsidR="00E74F0F" w:rsidRDefault="00E74F0F" w:rsidP="00E74F0F">
      <w:pPr>
        <w:pStyle w:val="BodyText"/>
        <w:widowControl w:val="0"/>
        <w:numPr>
          <w:ilvl w:val="1"/>
          <w:numId w:val="5"/>
        </w:numPr>
        <w:suppressAutoHyphens/>
        <w:spacing w:line="240" w:lineRule="auto"/>
      </w:pPr>
      <w:r>
        <w:t>parameter:</w:t>
      </w:r>
    </w:p>
    <w:p w:rsidR="00E74F0F" w:rsidRDefault="00E74F0F" w:rsidP="00E74F0F">
      <w:pPr>
        <w:pStyle w:val="BodyText"/>
        <w:widowControl w:val="0"/>
        <w:numPr>
          <w:ilvl w:val="2"/>
          <w:numId w:val="5"/>
        </w:numPr>
        <w:suppressAutoHyphens/>
        <w:spacing w:line="240" w:lineRule="auto"/>
      </w:pPr>
      <w:r>
        <w:t>FAQ category name (dot syntax, possibly plus optionally cat. ID)</w:t>
      </w:r>
    </w:p>
    <w:p w:rsidR="00E74F0F" w:rsidRDefault="00E74F0F" w:rsidP="00E74F0F">
      <w:pPr>
        <w:pStyle w:val="BodyText"/>
        <w:widowControl w:val="0"/>
        <w:numPr>
          <w:ilvl w:val="1"/>
          <w:numId w:val="5"/>
        </w:numPr>
        <w:suppressAutoHyphens/>
        <w:spacing w:line="240" w:lineRule="auto"/>
      </w:pPr>
      <w:r>
        <w:t>Output:</w:t>
      </w:r>
    </w:p>
    <w:p w:rsidR="004D35D7" w:rsidRDefault="004D35D7" w:rsidP="004D35D7">
      <w:pPr>
        <w:pStyle w:val="BodyText"/>
        <w:widowControl w:val="0"/>
        <w:numPr>
          <w:ilvl w:val="2"/>
          <w:numId w:val="5"/>
        </w:numPr>
        <w:suppressAutoHyphens/>
        <w:spacing w:line="240" w:lineRule="auto"/>
      </w:pPr>
      <w:r>
        <w:t>Answer related data</w:t>
      </w:r>
    </w:p>
    <w:p w:rsidR="00E74F0F" w:rsidRPr="003C387E" w:rsidRDefault="00E74F0F" w:rsidP="00E74F0F">
      <w:pPr>
        <w:pStyle w:val="BodyText"/>
        <w:widowControl w:val="0"/>
        <w:numPr>
          <w:ilvl w:val="0"/>
          <w:numId w:val="5"/>
        </w:numPr>
        <w:suppressAutoHyphens/>
        <w:spacing w:line="240" w:lineRule="auto"/>
        <w:rPr>
          <w:b/>
        </w:rPr>
      </w:pPr>
      <w:r w:rsidRPr="003C387E">
        <w:rPr>
          <w:b/>
        </w:rPr>
        <w:t>Activity log</w:t>
      </w:r>
    </w:p>
    <w:p w:rsidR="00E74F0F" w:rsidRDefault="00E74F0F" w:rsidP="00E74F0F">
      <w:pPr>
        <w:pStyle w:val="BodyText"/>
        <w:widowControl w:val="0"/>
        <w:numPr>
          <w:ilvl w:val="1"/>
          <w:numId w:val="5"/>
        </w:numPr>
        <w:suppressAutoHyphens/>
        <w:spacing w:line="240" w:lineRule="auto"/>
      </w:pPr>
      <w:r>
        <w:t>Parameter:</w:t>
      </w:r>
    </w:p>
    <w:p w:rsidR="00E74F0F" w:rsidRDefault="00E74F0F" w:rsidP="00E74F0F">
      <w:pPr>
        <w:pStyle w:val="BodyText"/>
        <w:widowControl w:val="0"/>
        <w:numPr>
          <w:ilvl w:val="2"/>
          <w:numId w:val="5"/>
        </w:numPr>
        <w:suppressAutoHyphens/>
        <w:spacing w:line="240" w:lineRule="auto"/>
      </w:pPr>
      <w:r>
        <w:t>Type (text)</w:t>
      </w:r>
    </w:p>
    <w:p w:rsidR="00E74F0F" w:rsidRDefault="00E74F0F" w:rsidP="00E74F0F">
      <w:pPr>
        <w:pStyle w:val="BodyText"/>
        <w:widowControl w:val="0"/>
        <w:numPr>
          <w:ilvl w:val="2"/>
          <w:numId w:val="5"/>
        </w:numPr>
        <w:suppressAutoHyphens/>
        <w:spacing w:line="240" w:lineRule="auto"/>
      </w:pPr>
      <w:r>
        <w:t>Data (text)</w:t>
      </w:r>
    </w:p>
    <w:p w:rsidR="00E74F0F" w:rsidRDefault="00E74F0F" w:rsidP="00E74F0F">
      <w:pPr>
        <w:pStyle w:val="BodyText"/>
        <w:widowControl w:val="0"/>
        <w:numPr>
          <w:ilvl w:val="1"/>
          <w:numId w:val="5"/>
        </w:numPr>
        <w:suppressAutoHyphens/>
        <w:spacing w:line="240" w:lineRule="auto"/>
      </w:pPr>
      <w:r>
        <w:t>Output</w:t>
      </w:r>
    </w:p>
    <w:p w:rsidR="00E74F0F" w:rsidRDefault="00E74F0F" w:rsidP="00E74F0F">
      <w:pPr>
        <w:pStyle w:val="BodyText"/>
        <w:widowControl w:val="0"/>
        <w:numPr>
          <w:ilvl w:val="2"/>
          <w:numId w:val="5"/>
        </w:numPr>
        <w:suppressAutoHyphens/>
        <w:spacing w:line="240" w:lineRule="auto"/>
      </w:pPr>
      <w:r>
        <w:t>none</w:t>
      </w:r>
    </w:p>
    <w:p w:rsidR="00E74F0F" w:rsidRPr="003C387E" w:rsidRDefault="00E74F0F" w:rsidP="00E74F0F">
      <w:pPr>
        <w:pStyle w:val="BodyText"/>
        <w:widowControl w:val="0"/>
        <w:numPr>
          <w:ilvl w:val="0"/>
          <w:numId w:val="5"/>
        </w:numPr>
        <w:suppressAutoHyphens/>
        <w:spacing w:line="240" w:lineRule="auto"/>
        <w:rPr>
          <w:b/>
        </w:rPr>
      </w:pPr>
      <w:r w:rsidRPr="003C387E">
        <w:rPr>
          <w:b/>
        </w:rPr>
        <w:t>Auto complete</w:t>
      </w:r>
    </w:p>
    <w:p w:rsidR="00E74F0F" w:rsidRDefault="00E74F0F" w:rsidP="00E74F0F">
      <w:pPr>
        <w:pStyle w:val="BodyText"/>
        <w:widowControl w:val="0"/>
        <w:numPr>
          <w:ilvl w:val="1"/>
          <w:numId w:val="5"/>
        </w:numPr>
        <w:suppressAutoHyphens/>
        <w:spacing w:line="240" w:lineRule="auto"/>
      </w:pPr>
      <w:r>
        <w:t>Parameters:</w:t>
      </w:r>
    </w:p>
    <w:p w:rsidR="00E74F0F" w:rsidRDefault="00E74F0F" w:rsidP="00E74F0F">
      <w:pPr>
        <w:pStyle w:val="BodyText"/>
        <w:widowControl w:val="0"/>
        <w:numPr>
          <w:ilvl w:val="2"/>
          <w:numId w:val="5"/>
        </w:numPr>
        <w:suppressAutoHyphens/>
        <w:spacing w:line="240" w:lineRule="auto"/>
      </w:pPr>
      <w:r>
        <w:t>User input fragment</w:t>
      </w:r>
    </w:p>
    <w:p w:rsidR="00711A1A" w:rsidRDefault="00711A1A" w:rsidP="00E74F0F">
      <w:pPr>
        <w:pStyle w:val="BodyText"/>
        <w:widowControl w:val="0"/>
        <w:numPr>
          <w:ilvl w:val="2"/>
          <w:numId w:val="5"/>
        </w:numPr>
        <w:suppressAutoHyphens/>
        <w:spacing w:line="240" w:lineRule="auto"/>
      </w:pPr>
      <w:r>
        <w:t>Begins with/contains flag</w:t>
      </w:r>
    </w:p>
    <w:p w:rsidR="00E74F0F" w:rsidRDefault="00E74F0F" w:rsidP="00E74F0F">
      <w:pPr>
        <w:pStyle w:val="BodyText"/>
        <w:widowControl w:val="0"/>
        <w:numPr>
          <w:ilvl w:val="1"/>
          <w:numId w:val="5"/>
        </w:numPr>
        <w:suppressAutoHyphens/>
        <w:spacing w:line="240" w:lineRule="auto"/>
      </w:pPr>
      <w:r>
        <w:t>Output</w:t>
      </w:r>
    </w:p>
    <w:p w:rsidR="00E74F0F" w:rsidRDefault="00E74F0F" w:rsidP="00E74F0F">
      <w:pPr>
        <w:pStyle w:val="BodyText"/>
        <w:widowControl w:val="0"/>
        <w:numPr>
          <w:ilvl w:val="2"/>
          <w:numId w:val="5"/>
        </w:numPr>
        <w:suppressAutoHyphens/>
        <w:spacing w:line="240" w:lineRule="auto"/>
      </w:pPr>
      <w:commentRangeStart w:id="246"/>
      <w:r>
        <w:t>QA list</w:t>
      </w:r>
      <w:commentRangeEnd w:id="246"/>
      <w:r w:rsidR="000A0284">
        <w:rPr>
          <w:rStyle w:val="CommentReference"/>
          <w:rFonts w:ascii="Trebuchet MS" w:hAnsi="Trebuchet MS"/>
          <w:lang w:val="en-GB"/>
        </w:rPr>
        <w:commentReference w:id="246"/>
      </w:r>
    </w:p>
    <w:p w:rsidR="00E74F0F" w:rsidRDefault="00E74F0F" w:rsidP="00E74F0F">
      <w:pPr>
        <w:pStyle w:val="BodyText"/>
        <w:widowControl w:val="0"/>
        <w:numPr>
          <w:ilvl w:val="3"/>
          <w:numId w:val="5"/>
        </w:numPr>
        <w:suppressAutoHyphens/>
        <w:spacing w:line="240" w:lineRule="auto"/>
      </w:pPr>
      <w:r>
        <w:t>Question text</w:t>
      </w:r>
    </w:p>
    <w:p w:rsidR="00E74F0F" w:rsidRDefault="00E74F0F" w:rsidP="00E74F0F">
      <w:pPr>
        <w:pStyle w:val="BodyText"/>
        <w:widowControl w:val="0"/>
        <w:numPr>
          <w:ilvl w:val="3"/>
          <w:numId w:val="5"/>
        </w:numPr>
        <w:suppressAutoHyphens/>
        <w:spacing w:line="240" w:lineRule="auto"/>
      </w:pPr>
      <w:r>
        <w:t>Answer ID</w:t>
      </w:r>
    </w:p>
    <w:p w:rsidR="00E74F0F" w:rsidRDefault="00E74F0F" w:rsidP="00E74F0F">
      <w:pPr>
        <w:pStyle w:val="BodyText"/>
        <w:widowControl w:val="0"/>
        <w:numPr>
          <w:ilvl w:val="3"/>
          <w:numId w:val="5"/>
        </w:numPr>
        <w:suppressAutoHyphens/>
        <w:spacing w:line="240" w:lineRule="auto"/>
      </w:pPr>
      <w:r>
        <w:t>Recognition ID</w:t>
      </w:r>
    </w:p>
    <w:p w:rsidR="00E74F0F" w:rsidRDefault="00E74F0F" w:rsidP="00E74F0F">
      <w:pPr>
        <w:pStyle w:val="BodyText"/>
        <w:widowControl w:val="0"/>
        <w:numPr>
          <w:ilvl w:val="3"/>
          <w:numId w:val="5"/>
        </w:numPr>
        <w:suppressAutoHyphens/>
        <w:spacing w:line="240" w:lineRule="auto"/>
      </w:pPr>
      <w:r>
        <w:t>ICS score</w:t>
      </w:r>
    </w:p>
    <w:p w:rsidR="00E74F0F" w:rsidRDefault="00E74F0F" w:rsidP="00E74F0F">
      <w:pPr>
        <w:pStyle w:val="BodyText"/>
        <w:widowControl w:val="0"/>
        <w:numPr>
          <w:ilvl w:val="3"/>
          <w:numId w:val="5"/>
        </w:numPr>
        <w:suppressAutoHyphens/>
        <w:spacing w:line="240" w:lineRule="auto"/>
      </w:pPr>
      <w:r>
        <w:t>usage</w:t>
      </w:r>
    </w:p>
    <w:p w:rsidR="00E74F0F" w:rsidRDefault="00E74F0F" w:rsidP="00E74F0F">
      <w:pPr>
        <w:rPr>
          <w:lang w:val="en-US"/>
        </w:rPr>
      </w:pPr>
    </w:p>
    <w:p w:rsidR="00E74F0F" w:rsidRDefault="00E74F0F" w:rsidP="00E74F0F">
      <w:pPr>
        <w:pStyle w:val="BodyText"/>
      </w:pPr>
      <w:r>
        <w:t>Answer related data is defined as:</w:t>
      </w:r>
    </w:p>
    <w:p w:rsidR="00FC288B" w:rsidRDefault="00E74F0F" w:rsidP="00E74F0F">
      <w:pPr>
        <w:pStyle w:val="BodyText"/>
        <w:widowControl w:val="0"/>
        <w:numPr>
          <w:ilvl w:val="0"/>
          <w:numId w:val="5"/>
        </w:numPr>
        <w:suppressAutoHyphens/>
        <w:spacing w:line="240" w:lineRule="auto"/>
      </w:pPr>
      <w:r>
        <w:t>Answer text</w:t>
      </w:r>
    </w:p>
    <w:p w:rsidR="0044206A" w:rsidRDefault="0044206A" w:rsidP="00E74F0F">
      <w:pPr>
        <w:pStyle w:val="BodyText"/>
        <w:widowControl w:val="0"/>
        <w:numPr>
          <w:ilvl w:val="0"/>
          <w:numId w:val="5"/>
        </w:numPr>
        <w:suppressAutoHyphens/>
        <w:spacing w:line="240" w:lineRule="auto"/>
      </w:pPr>
      <w:commentRangeStart w:id="247"/>
      <w:commentRangeStart w:id="248"/>
      <w:commentRangeStart w:id="249"/>
      <w:r>
        <w:t>Click continuation data</w:t>
      </w:r>
      <w:commentRangeEnd w:id="247"/>
      <w:r>
        <w:t xml:space="preserve"> if the answer is a prompt</w:t>
      </w:r>
      <w:r w:rsidR="000A0284">
        <w:t xml:space="preserve"> (complex)</w:t>
      </w:r>
      <w:r>
        <w:rPr>
          <w:rStyle w:val="CommentReference"/>
          <w:rFonts w:ascii="Trebuchet MS" w:hAnsi="Trebuchet MS"/>
          <w:lang w:val="en-GB"/>
        </w:rPr>
        <w:commentReference w:id="247"/>
      </w:r>
      <w:commentRangeEnd w:id="248"/>
      <w:r w:rsidR="001E20B0">
        <w:rPr>
          <w:rStyle w:val="CommentReference"/>
          <w:rFonts w:ascii="Trebuchet MS" w:hAnsi="Trebuchet MS"/>
          <w:lang w:val="en-GB"/>
        </w:rPr>
        <w:commentReference w:id="248"/>
      </w:r>
      <w:commentRangeEnd w:id="249"/>
      <w:r w:rsidR="00980DB4">
        <w:rPr>
          <w:rStyle w:val="CommentReference"/>
          <w:rFonts w:ascii="Trebuchet MS" w:hAnsi="Trebuchet MS"/>
          <w:lang w:val="en-GB"/>
        </w:rPr>
        <w:commentReference w:id="249"/>
      </w:r>
    </w:p>
    <w:p w:rsidR="00E74F0F" w:rsidRDefault="00E74F0F" w:rsidP="00E74F0F">
      <w:pPr>
        <w:pStyle w:val="BodyText"/>
        <w:widowControl w:val="0"/>
        <w:numPr>
          <w:ilvl w:val="0"/>
          <w:numId w:val="5"/>
        </w:numPr>
        <w:suppressAutoHyphens/>
        <w:spacing w:line="240" w:lineRule="auto"/>
      </w:pPr>
      <w:r>
        <w:t>Answer id</w:t>
      </w:r>
    </w:p>
    <w:p w:rsidR="00E74F0F" w:rsidRDefault="00E74F0F" w:rsidP="00E74F0F">
      <w:pPr>
        <w:pStyle w:val="BodyText"/>
        <w:widowControl w:val="0"/>
        <w:numPr>
          <w:ilvl w:val="0"/>
          <w:numId w:val="5"/>
        </w:numPr>
        <w:suppressAutoHyphens/>
        <w:spacing w:line="240" w:lineRule="auto"/>
      </w:pPr>
      <w:r>
        <w:t>Answer link ID</w:t>
      </w:r>
    </w:p>
    <w:p w:rsidR="00E74F0F" w:rsidRDefault="00E74F0F" w:rsidP="00E74F0F">
      <w:pPr>
        <w:pStyle w:val="BodyText"/>
        <w:widowControl w:val="0"/>
        <w:numPr>
          <w:ilvl w:val="0"/>
          <w:numId w:val="5"/>
        </w:numPr>
        <w:suppressAutoHyphens/>
        <w:spacing w:line="240" w:lineRule="auto"/>
      </w:pPr>
      <w:r>
        <w:t>Recognition ID</w:t>
      </w:r>
    </w:p>
    <w:p w:rsidR="00E74F0F" w:rsidRDefault="00E74F0F" w:rsidP="00E74F0F">
      <w:pPr>
        <w:pStyle w:val="BodyText"/>
        <w:widowControl w:val="0"/>
        <w:numPr>
          <w:ilvl w:val="0"/>
          <w:numId w:val="5"/>
        </w:numPr>
        <w:suppressAutoHyphens/>
        <w:spacing w:line="240" w:lineRule="auto"/>
      </w:pPr>
      <w:r>
        <w:t>Condition link ID</w:t>
      </w:r>
    </w:p>
    <w:p w:rsidR="00E74F0F" w:rsidRDefault="00E74F0F" w:rsidP="00E74F0F">
      <w:pPr>
        <w:pStyle w:val="BodyText"/>
        <w:widowControl w:val="0"/>
        <w:numPr>
          <w:ilvl w:val="0"/>
          <w:numId w:val="5"/>
        </w:numPr>
        <w:suppressAutoHyphens/>
        <w:spacing w:line="240" w:lineRule="auto"/>
      </w:pPr>
      <w:r>
        <w:t>Condition ID</w:t>
      </w:r>
    </w:p>
    <w:p w:rsidR="00E74F0F" w:rsidRDefault="00E74F0F" w:rsidP="00E74F0F">
      <w:pPr>
        <w:pStyle w:val="BodyText"/>
        <w:widowControl w:val="0"/>
        <w:numPr>
          <w:ilvl w:val="0"/>
          <w:numId w:val="5"/>
        </w:numPr>
        <w:suppressAutoHyphens/>
        <w:spacing w:line="240" w:lineRule="auto"/>
      </w:pPr>
      <w:r>
        <w:t>Emotion</w:t>
      </w:r>
    </w:p>
    <w:p w:rsidR="00E74F0F" w:rsidRDefault="00E74F0F" w:rsidP="00E74F0F">
      <w:pPr>
        <w:pStyle w:val="BodyText"/>
        <w:widowControl w:val="0"/>
        <w:numPr>
          <w:ilvl w:val="0"/>
          <w:numId w:val="5"/>
        </w:numPr>
        <w:suppressAutoHyphens/>
        <w:spacing w:line="240" w:lineRule="auto"/>
      </w:pPr>
      <w:r>
        <w:lastRenderedPageBreak/>
        <w:t>Extra template variables</w:t>
      </w:r>
    </w:p>
    <w:p w:rsidR="00E74F0F" w:rsidRDefault="00E74F0F" w:rsidP="00E74F0F">
      <w:pPr>
        <w:pStyle w:val="BodyText"/>
        <w:widowControl w:val="0"/>
        <w:numPr>
          <w:ilvl w:val="0"/>
          <w:numId w:val="5"/>
        </w:numPr>
        <w:suppressAutoHyphens/>
        <w:spacing w:line="240" w:lineRule="auto"/>
      </w:pPr>
      <w:r>
        <w:t>… (everything the old engine returned)</w:t>
      </w:r>
    </w:p>
    <w:p w:rsidR="00E74F0F" w:rsidRDefault="00E74F0F" w:rsidP="00E74F0F">
      <w:pPr>
        <w:pStyle w:val="BodyText"/>
        <w:widowControl w:val="0"/>
        <w:numPr>
          <w:ilvl w:val="0"/>
          <w:numId w:val="5"/>
        </w:numPr>
        <w:suppressAutoHyphens/>
        <w:spacing w:line="240" w:lineRule="auto"/>
      </w:pPr>
      <w:r>
        <w:t>New output oriented or structural answer fields, also usage flags (to be reviewed when logical data model is agreed on)</w:t>
      </w:r>
    </w:p>
    <w:p w:rsidR="00E74F0F" w:rsidRDefault="00E74F0F" w:rsidP="00E74F0F">
      <w:pPr>
        <w:pStyle w:val="BodyText"/>
        <w:widowControl w:val="0"/>
        <w:numPr>
          <w:ilvl w:val="0"/>
          <w:numId w:val="5"/>
        </w:numPr>
        <w:suppressAutoHyphens/>
        <w:spacing w:line="240" w:lineRule="auto"/>
      </w:pPr>
      <w:r>
        <w:t xml:space="preserve">Suggested FAQ Lists </w:t>
      </w:r>
      <w:r w:rsidR="000A0284">
        <w:t>(complex)</w:t>
      </w:r>
    </w:p>
    <w:p w:rsidR="00E74F0F" w:rsidRDefault="00E74F0F" w:rsidP="00E74F0F">
      <w:pPr>
        <w:pStyle w:val="BodyText"/>
        <w:widowControl w:val="0"/>
        <w:numPr>
          <w:ilvl w:val="1"/>
          <w:numId w:val="5"/>
        </w:numPr>
        <w:suppressAutoHyphens/>
        <w:spacing w:line="240" w:lineRule="auto"/>
      </w:pPr>
      <w:r>
        <w:t>Statistical</w:t>
      </w:r>
    </w:p>
    <w:p w:rsidR="00E74F0F" w:rsidRDefault="00E74F0F" w:rsidP="00E74F0F">
      <w:pPr>
        <w:pStyle w:val="BodyText"/>
        <w:widowControl w:val="0"/>
        <w:numPr>
          <w:ilvl w:val="1"/>
          <w:numId w:val="5"/>
        </w:numPr>
        <w:suppressAutoHyphens/>
        <w:spacing w:line="240" w:lineRule="auto"/>
      </w:pPr>
      <w:r>
        <w:t>FAQ category</w:t>
      </w:r>
    </w:p>
    <w:p w:rsidR="00E74F0F" w:rsidRDefault="00E74F0F" w:rsidP="00E74F0F">
      <w:pPr>
        <w:pStyle w:val="BodyText"/>
        <w:widowControl w:val="0"/>
        <w:numPr>
          <w:ilvl w:val="1"/>
          <w:numId w:val="5"/>
        </w:numPr>
        <w:suppressAutoHyphens/>
        <w:spacing w:line="240" w:lineRule="auto"/>
      </w:pPr>
      <w:r>
        <w:t>Macro index search</w:t>
      </w:r>
    </w:p>
    <w:p w:rsidR="00E74F0F" w:rsidRDefault="00E74F0F" w:rsidP="00E74F0F">
      <w:pPr>
        <w:pStyle w:val="BodyText"/>
        <w:widowControl w:val="0"/>
        <w:numPr>
          <w:ilvl w:val="1"/>
          <w:numId w:val="5"/>
        </w:numPr>
        <w:suppressAutoHyphens/>
        <w:spacing w:line="240" w:lineRule="auto"/>
      </w:pPr>
      <w:r>
        <w:t>NLP cont.</w:t>
      </w:r>
    </w:p>
    <w:p w:rsidR="00E74F0F" w:rsidRDefault="00E74F0F" w:rsidP="00E74F0F">
      <w:pPr>
        <w:pStyle w:val="BodyText"/>
        <w:widowControl w:val="0"/>
        <w:numPr>
          <w:ilvl w:val="0"/>
          <w:numId w:val="5"/>
        </w:numPr>
        <w:suppressAutoHyphens/>
        <w:spacing w:line="240" w:lineRule="auto"/>
      </w:pPr>
      <w:commentRangeStart w:id="250"/>
      <w:r>
        <w:t>FAQ_navigation (Combined suggest list, written by python only)</w:t>
      </w:r>
      <w:commentRangeEnd w:id="250"/>
      <w:r w:rsidR="000A0284">
        <w:rPr>
          <w:rStyle w:val="CommentReference"/>
          <w:rFonts w:ascii="Trebuchet MS" w:hAnsi="Trebuchet MS"/>
          <w:lang w:val="en-GB"/>
        </w:rPr>
        <w:commentReference w:id="250"/>
      </w:r>
    </w:p>
    <w:p w:rsidR="00CE5291" w:rsidRDefault="004D35D7">
      <w:pPr>
        <w:pStyle w:val="BodyText"/>
        <w:widowControl w:val="0"/>
        <w:numPr>
          <w:ilvl w:val="0"/>
          <w:numId w:val="5"/>
        </w:numPr>
        <w:suppressAutoHyphens/>
        <w:spacing w:line="240" w:lineRule="auto"/>
      </w:pPr>
      <w:r>
        <w:t>FAQ category name</w:t>
      </w:r>
    </w:p>
    <w:p w:rsidR="004D35D7" w:rsidRDefault="004D35D7" w:rsidP="004D35D7">
      <w:pPr>
        <w:pStyle w:val="BodyText"/>
        <w:widowControl w:val="0"/>
        <w:numPr>
          <w:ilvl w:val="0"/>
          <w:numId w:val="5"/>
        </w:numPr>
        <w:suppressAutoHyphens/>
        <w:spacing w:line="240" w:lineRule="auto"/>
      </w:pPr>
      <w:r>
        <w:t>Possible subcategories</w:t>
      </w:r>
      <w:r w:rsidR="000A0284">
        <w:t xml:space="preserve"> (complex)</w:t>
      </w:r>
    </w:p>
    <w:p w:rsidR="00455F1C" w:rsidRDefault="00455F1C" w:rsidP="004D35D7">
      <w:pPr>
        <w:pStyle w:val="BodyText"/>
        <w:widowControl w:val="0"/>
        <w:numPr>
          <w:ilvl w:val="0"/>
          <w:numId w:val="5"/>
        </w:numPr>
        <w:suppressAutoHyphens/>
        <w:spacing w:line="240" w:lineRule="auto"/>
      </w:pPr>
      <w:r>
        <w:t>Suppress free text input</w:t>
      </w:r>
    </w:p>
    <w:p w:rsidR="004F1024" w:rsidRDefault="004F1024" w:rsidP="004D35D7">
      <w:pPr>
        <w:pStyle w:val="BodyText"/>
        <w:widowControl w:val="0"/>
        <w:numPr>
          <w:ilvl w:val="0"/>
          <w:numId w:val="5"/>
        </w:numPr>
        <w:suppressAutoHyphens/>
        <w:spacing w:line="240" w:lineRule="auto"/>
      </w:pPr>
      <w:commentRangeStart w:id="251"/>
      <w:r>
        <w:t>Active Topic List (only for Test Engine)</w:t>
      </w:r>
    </w:p>
    <w:p w:rsidR="00356455" w:rsidRDefault="00356455" w:rsidP="004D35D7">
      <w:pPr>
        <w:pStyle w:val="BodyText"/>
        <w:widowControl w:val="0"/>
        <w:numPr>
          <w:ilvl w:val="0"/>
          <w:numId w:val="5"/>
        </w:numPr>
        <w:suppressAutoHyphens/>
        <w:spacing w:line="240" w:lineRule="auto"/>
      </w:pPr>
      <w:r>
        <w:t>ETVs (only for test engine)</w:t>
      </w:r>
    </w:p>
    <w:p w:rsidR="00356455" w:rsidRDefault="00403292" w:rsidP="004D35D7">
      <w:pPr>
        <w:pStyle w:val="BodyText"/>
        <w:widowControl w:val="0"/>
        <w:numPr>
          <w:ilvl w:val="0"/>
          <w:numId w:val="5"/>
        </w:numPr>
        <w:suppressAutoHyphens/>
        <w:spacing w:line="240" w:lineRule="auto"/>
      </w:pPr>
      <w:r>
        <w:t>Vars (global &amp; system – only for test engine)</w:t>
      </w:r>
    </w:p>
    <w:p w:rsidR="00FE3C86" w:rsidRDefault="00FE3C86" w:rsidP="004D35D7">
      <w:pPr>
        <w:pStyle w:val="BodyText"/>
        <w:widowControl w:val="0"/>
        <w:numPr>
          <w:ilvl w:val="0"/>
          <w:numId w:val="5"/>
        </w:numPr>
        <w:suppressAutoHyphens/>
        <w:spacing w:line="240" w:lineRule="auto"/>
      </w:pPr>
      <w:r>
        <w:t>List of active DTrees (DTreeObject Id, DTree Node Id – only for test engine)</w:t>
      </w:r>
    </w:p>
    <w:p w:rsidR="00FE3C86" w:rsidRDefault="00FE3C86" w:rsidP="004D35D7">
      <w:pPr>
        <w:pStyle w:val="BodyText"/>
        <w:widowControl w:val="0"/>
        <w:numPr>
          <w:ilvl w:val="0"/>
          <w:numId w:val="5"/>
        </w:numPr>
        <w:suppressAutoHyphens/>
        <w:spacing w:line="240" w:lineRule="auto"/>
      </w:pPr>
      <w:r>
        <w:t>Current DTreeObject Id &amp; Current DTreeNode Id ( only for test engine)</w:t>
      </w:r>
      <w:commentRangeEnd w:id="251"/>
      <w:r w:rsidR="000A0284">
        <w:rPr>
          <w:rStyle w:val="CommentReference"/>
          <w:rFonts w:ascii="Trebuchet MS" w:hAnsi="Trebuchet MS"/>
          <w:lang w:val="en-GB"/>
        </w:rPr>
        <w:commentReference w:id="251"/>
      </w:r>
    </w:p>
    <w:p w:rsidR="00CE5291" w:rsidRDefault="00CE5291">
      <w:pPr>
        <w:pStyle w:val="BodyText"/>
        <w:widowControl w:val="0"/>
        <w:suppressAutoHyphens/>
        <w:spacing w:line="240" w:lineRule="auto"/>
      </w:pPr>
    </w:p>
    <w:p w:rsidR="006D7D33" w:rsidRDefault="004D35D7" w:rsidP="006D7D33">
      <w:pPr>
        <w:pStyle w:val="BodyText"/>
      </w:pPr>
      <w:r>
        <w:t>If anything can’t be calculated within a request, the data last used in the session is repeated.</w:t>
      </w:r>
    </w:p>
    <w:p w:rsidR="001C5F87" w:rsidRPr="00F02714" w:rsidRDefault="001C5F87" w:rsidP="001C5F87">
      <w:pPr>
        <w:pStyle w:val="Heading2"/>
      </w:pPr>
      <w:bookmarkStart w:id="252" w:name="_Toc302982856"/>
      <w:r>
        <w:t>Use Case: QA link request.</w:t>
      </w:r>
      <w:bookmarkEnd w:id="252"/>
    </w:p>
    <w:p w:rsidR="001C5F87" w:rsidRDefault="001C5F87" w:rsidP="00EB48F4">
      <w:pPr>
        <w:pStyle w:val="Heading3"/>
      </w:pPr>
      <w:bookmarkStart w:id="253" w:name="_Toc302982857"/>
      <w:r>
        <w:t>Actors</w:t>
      </w:r>
      <w:bookmarkEnd w:id="253"/>
    </w:p>
    <w:p w:rsidR="001C5F87" w:rsidRPr="00FB541C" w:rsidRDefault="001C5F87" w:rsidP="001C5F87">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 xml:space="preserve">Virtual </w:t>
      </w:r>
      <w:r>
        <w:rPr>
          <w:rFonts w:ascii="Times New Roman" w:hAnsi="Times New Roman"/>
          <w:sz w:val="22"/>
          <w:szCs w:val="20"/>
          <w:lang w:val="en-US"/>
        </w:rPr>
        <w:t>Assistant</w:t>
      </w:r>
      <w:r w:rsidRPr="007232CB">
        <w:rPr>
          <w:rFonts w:ascii="Times New Roman" w:hAnsi="Times New Roman"/>
          <w:sz w:val="22"/>
          <w:szCs w:val="20"/>
          <w:lang w:val="en-US"/>
        </w:rPr>
        <w:t>, V-Engine</w:t>
      </w:r>
    </w:p>
    <w:p w:rsidR="001C5F87" w:rsidRDefault="001C5F87" w:rsidP="00EB48F4">
      <w:pPr>
        <w:pStyle w:val="Heading3"/>
      </w:pPr>
      <w:bookmarkStart w:id="254" w:name="_Toc302982858"/>
      <w:r>
        <w:t>Trigger</w:t>
      </w:r>
      <w:bookmarkEnd w:id="254"/>
    </w:p>
    <w:p w:rsidR="001C5F87" w:rsidRDefault="001C5F87" w:rsidP="001C5F87">
      <w:pPr>
        <w:pStyle w:val="BodyText"/>
      </w:pPr>
      <w:r w:rsidRPr="007232CB">
        <w:t xml:space="preserve">Virtual </w:t>
      </w:r>
      <w:r>
        <w:t>Assistant sends request to V-Engine for QA link click request.</w:t>
      </w:r>
    </w:p>
    <w:p w:rsidR="001C5F87" w:rsidRDefault="001C5F87" w:rsidP="00EB48F4">
      <w:pPr>
        <w:pStyle w:val="Heading3"/>
      </w:pPr>
      <w:bookmarkStart w:id="255" w:name="_Toc302982859"/>
      <w:r>
        <w:t>Description</w:t>
      </w:r>
      <w:bookmarkEnd w:id="255"/>
    </w:p>
    <w:p w:rsidR="001C5F87" w:rsidRPr="0071772C" w:rsidRDefault="001C5F87" w:rsidP="001C5F87">
      <w:pPr>
        <w:rPr>
          <w:rFonts w:ascii="Times New Roman" w:hAnsi="Times New Roman"/>
          <w:sz w:val="22"/>
          <w:szCs w:val="20"/>
          <w:lang w:val="en-US"/>
        </w:rPr>
      </w:pPr>
      <w:r w:rsidRPr="0071772C">
        <w:rPr>
          <w:rFonts w:ascii="Times New Roman" w:hAnsi="Times New Roman"/>
          <w:sz w:val="22"/>
          <w:szCs w:val="20"/>
          <w:lang w:val="en-US"/>
        </w:rPr>
        <w:t xml:space="preserve">This use case describes </w:t>
      </w:r>
      <w:r>
        <w:rPr>
          <w:rFonts w:ascii="Times New Roman" w:hAnsi="Times New Roman"/>
          <w:sz w:val="22"/>
          <w:szCs w:val="20"/>
          <w:lang w:val="en-US"/>
        </w:rPr>
        <w:t xml:space="preserve">the case when user clicks on </w:t>
      </w:r>
      <w:r w:rsidR="00667880">
        <w:rPr>
          <w:rFonts w:ascii="Times New Roman" w:hAnsi="Times New Roman"/>
          <w:sz w:val="22"/>
          <w:szCs w:val="20"/>
          <w:lang w:val="en-US"/>
        </w:rPr>
        <w:t xml:space="preserve">a </w:t>
      </w:r>
      <w:r>
        <w:rPr>
          <w:rFonts w:ascii="Times New Roman" w:hAnsi="Times New Roman"/>
          <w:sz w:val="22"/>
          <w:szCs w:val="20"/>
          <w:lang w:val="en-US"/>
        </w:rPr>
        <w:t xml:space="preserve">QA link, </w:t>
      </w:r>
      <w:r w:rsidR="00667880">
        <w:rPr>
          <w:rFonts w:ascii="Times New Roman" w:hAnsi="Times New Roman"/>
          <w:sz w:val="22"/>
          <w:szCs w:val="20"/>
          <w:lang w:val="en-US"/>
        </w:rPr>
        <w:t xml:space="preserve">the </w:t>
      </w:r>
      <w:r>
        <w:rPr>
          <w:rFonts w:ascii="Times New Roman" w:hAnsi="Times New Roman"/>
          <w:sz w:val="22"/>
          <w:szCs w:val="20"/>
          <w:lang w:val="en-US"/>
        </w:rPr>
        <w:t>request is sen</w:t>
      </w:r>
      <w:r w:rsidR="00667880">
        <w:rPr>
          <w:rFonts w:ascii="Times New Roman" w:hAnsi="Times New Roman"/>
          <w:sz w:val="22"/>
          <w:szCs w:val="20"/>
          <w:lang w:val="en-US"/>
        </w:rPr>
        <w:t>t</w:t>
      </w:r>
      <w:r>
        <w:rPr>
          <w:rFonts w:ascii="Times New Roman" w:hAnsi="Times New Roman"/>
          <w:sz w:val="22"/>
          <w:szCs w:val="20"/>
          <w:lang w:val="en-US"/>
        </w:rPr>
        <w:t xml:space="preserve"> from VA to V-Engine which in turn returns answer related data.</w:t>
      </w:r>
    </w:p>
    <w:p w:rsidR="001C5F87" w:rsidRDefault="001C5F87" w:rsidP="00EB48F4">
      <w:pPr>
        <w:pStyle w:val="Heading3"/>
      </w:pPr>
      <w:bookmarkStart w:id="256" w:name="_Toc302982860"/>
      <w:r>
        <w:t>Preconditions</w:t>
      </w:r>
      <w:bookmarkEnd w:id="256"/>
    </w:p>
    <w:p w:rsidR="001C5F87" w:rsidRDefault="001C5F87" w:rsidP="001C5F87">
      <w:pPr>
        <w:pStyle w:val="BodyText"/>
      </w:pPr>
      <w:r>
        <w:t>End user clicks on the QA link.</w:t>
      </w:r>
    </w:p>
    <w:p w:rsidR="001C5F87" w:rsidRDefault="001C5F87" w:rsidP="00EB48F4">
      <w:pPr>
        <w:pStyle w:val="Heading3"/>
      </w:pPr>
      <w:bookmarkStart w:id="257" w:name="_Toc302982861"/>
      <w:r>
        <w:lastRenderedPageBreak/>
        <w:t>Postconditions</w:t>
      </w:r>
      <w:bookmarkEnd w:id="257"/>
    </w:p>
    <w:p w:rsidR="001C5F87" w:rsidRDefault="001C5F87" w:rsidP="001C5F87">
      <w:pPr>
        <w:pStyle w:val="BodyText"/>
      </w:pPr>
      <w:r>
        <w:t>V-Engine returns answer related data back to VA and answer is displayed in VA.</w:t>
      </w:r>
    </w:p>
    <w:p w:rsidR="001C5F87" w:rsidRDefault="001C5F87" w:rsidP="00EB48F4">
      <w:pPr>
        <w:pStyle w:val="Heading3"/>
      </w:pPr>
      <w:bookmarkStart w:id="258" w:name="_Toc302982862"/>
      <w:r>
        <w:t>Normal Flow</w:t>
      </w:r>
      <w:bookmarkEnd w:id="258"/>
    </w:p>
    <w:p w:rsidR="005F01DC" w:rsidRDefault="001C5F87" w:rsidP="004054A9">
      <w:pPr>
        <w:pStyle w:val="BodyText"/>
        <w:numPr>
          <w:ilvl w:val="0"/>
          <w:numId w:val="68"/>
        </w:numPr>
      </w:pPr>
      <w:r>
        <w:t>End user clicks on the QA link</w:t>
      </w:r>
    </w:p>
    <w:p w:rsidR="005F01DC" w:rsidRDefault="001C5F87" w:rsidP="004054A9">
      <w:pPr>
        <w:pStyle w:val="BodyText"/>
        <w:numPr>
          <w:ilvl w:val="0"/>
          <w:numId w:val="68"/>
        </w:numPr>
      </w:pPr>
      <w:r>
        <w:t xml:space="preserve">Virtual Assistant sends QA link request to V-Engine passing as input parameters recognition id, answer id, </w:t>
      </w:r>
      <w:r w:rsidR="00667880">
        <w:t>link sub-</w:t>
      </w:r>
      <w:r>
        <w:t xml:space="preserve">type which is either </w:t>
      </w:r>
      <w:r w:rsidR="00667880">
        <w:t xml:space="preserve">RQ </w:t>
      </w:r>
      <w:r>
        <w:t>list (FAQ cat</w:t>
      </w:r>
      <w:r w:rsidR="00667880">
        <w:t>egory</w:t>
      </w:r>
      <w:r>
        <w:t xml:space="preserve">/NLP </w:t>
      </w:r>
      <w:r w:rsidR="00667880">
        <w:t>continuation/</w:t>
      </w:r>
      <w:r>
        <w:t>stat</w:t>
      </w:r>
      <w:r w:rsidR="00667880">
        <w:t>istical</w:t>
      </w:r>
      <w:r>
        <w:t>/</w:t>
      </w:r>
      <w:r w:rsidR="00667880">
        <w:t>semantic</w:t>
      </w:r>
      <w:r>
        <w:t xml:space="preserve">) or template link or answer link or auto complete text.  Also request input will specify if Statistical suggestion, FAQ category suggestion is on/off. </w:t>
      </w:r>
    </w:p>
    <w:p w:rsidR="005F01DC" w:rsidRDefault="001C5F87" w:rsidP="004054A9">
      <w:pPr>
        <w:pStyle w:val="BodyText"/>
        <w:numPr>
          <w:ilvl w:val="0"/>
          <w:numId w:val="68"/>
        </w:numPr>
        <w:rPr>
          <w:i/>
        </w:rPr>
      </w:pPr>
      <w:r>
        <w:t>V-Engine will return answer related data (</w:t>
      </w:r>
      <w:r w:rsidRPr="00F704ED">
        <w:rPr>
          <w:i/>
        </w:rPr>
        <w:t>The contents of answer related data is already defined above)</w:t>
      </w:r>
    </w:p>
    <w:p w:rsidR="005F01DC" w:rsidRDefault="001C5F87" w:rsidP="004054A9">
      <w:pPr>
        <w:pStyle w:val="BodyText"/>
        <w:numPr>
          <w:ilvl w:val="0"/>
          <w:numId w:val="68"/>
        </w:numPr>
      </w:pPr>
      <w:r>
        <w:t xml:space="preserve">Depending on the input parameter whether Statistical suggestion is on/off, FAQ category suggestion is on/off, V-Engine will also perform related </w:t>
      </w:r>
      <w:r w:rsidR="00667880">
        <w:t xml:space="preserve">question </w:t>
      </w:r>
      <w:r>
        <w:t>search for these algorithms.</w:t>
      </w:r>
    </w:p>
    <w:p w:rsidR="005F01DC" w:rsidRDefault="001C5F87" w:rsidP="004054A9">
      <w:pPr>
        <w:pStyle w:val="BodyText"/>
        <w:numPr>
          <w:ilvl w:val="0"/>
          <w:numId w:val="68"/>
        </w:numPr>
      </w:pPr>
      <w:r>
        <w:t>V-Engine will return 4 lists for related FAQ for 4 individual algorithms. For NLP continuation related FAQ and index based FAQ search, old list is returned. For Statistical suggestion and FAQ category suggestion based on the input parameter, new list is computed and returned or else old list will be returned.</w:t>
      </w:r>
    </w:p>
    <w:p w:rsidR="001C5F87" w:rsidRDefault="001C5F87" w:rsidP="00877689">
      <w:pPr>
        <w:pStyle w:val="BodyText"/>
        <w:numPr>
          <w:ilvl w:val="0"/>
          <w:numId w:val="68"/>
        </w:numPr>
      </w:pPr>
      <w:r>
        <w:t>V-Engine returns the result to V-Assistant</w:t>
      </w:r>
    </w:p>
    <w:p w:rsidR="001C5F87" w:rsidRDefault="001C5F87" w:rsidP="00EB48F4">
      <w:pPr>
        <w:pStyle w:val="Heading3"/>
      </w:pPr>
      <w:bookmarkStart w:id="259" w:name="_Toc302982863"/>
      <w:r>
        <w:t>Alternative Flow 1-</w:t>
      </w:r>
      <w:bookmarkEnd w:id="259"/>
    </w:p>
    <w:p w:rsidR="001C5F87" w:rsidRDefault="001C5F87" w:rsidP="001C5F87">
      <w:pPr>
        <w:pStyle w:val="BodyText"/>
      </w:pPr>
      <w:r>
        <w:t>NA</w:t>
      </w:r>
    </w:p>
    <w:p w:rsidR="001C5F87" w:rsidRPr="00F02714" w:rsidRDefault="001C5F87" w:rsidP="001C5F87">
      <w:pPr>
        <w:pStyle w:val="Heading2"/>
      </w:pPr>
      <w:bookmarkStart w:id="260" w:name="_Toc302982864"/>
      <w:r>
        <w:t>Use Case: Breadcrumb navigation request.</w:t>
      </w:r>
      <w:bookmarkEnd w:id="260"/>
    </w:p>
    <w:p w:rsidR="001C5F87" w:rsidRDefault="001C5F87" w:rsidP="00EB48F4">
      <w:pPr>
        <w:pStyle w:val="Heading3"/>
      </w:pPr>
      <w:bookmarkStart w:id="261" w:name="_Toc302982865"/>
      <w:r>
        <w:t>Actors</w:t>
      </w:r>
      <w:bookmarkEnd w:id="261"/>
    </w:p>
    <w:p w:rsidR="001C5F87" w:rsidRPr="00FB541C" w:rsidRDefault="001C5F87" w:rsidP="001C5F87">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 xml:space="preserve">Virtual </w:t>
      </w:r>
      <w:r>
        <w:rPr>
          <w:rFonts w:ascii="Times New Roman" w:hAnsi="Times New Roman"/>
          <w:sz w:val="22"/>
          <w:szCs w:val="20"/>
          <w:lang w:val="en-US"/>
        </w:rPr>
        <w:t>Assistant</w:t>
      </w:r>
      <w:r w:rsidRPr="007232CB">
        <w:rPr>
          <w:rFonts w:ascii="Times New Roman" w:hAnsi="Times New Roman"/>
          <w:sz w:val="22"/>
          <w:szCs w:val="20"/>
          <w:lang w:val="en-US"/>
        </w:rPr>
        <w:t>, V-Engine</w:t>
      </w:r>
    </w:p>
    <w:p w:rsidR="001C5F87" w:rsidRDefault="001C5F87" w:rsidP="00EB48F4">
      <w:pPr>
        <w:pStyle w:val="Heading3"/>
      </w:pPr>
      <w:bookmarkStart w:id="262" w:name="_Toc302982866"/>
      <w:r>
        <w:t>Trigger</w:t>
      </w:r>
      <w:bookmarkEnd w:id="262"/>
    </w:p>
    <w:p w:rsidR="001C5F87" w:rsidRDefault="001C5F87" w:rsidP="001C5F87">
      <w:pPr>
        <w:pStyle w:val="BodyText"/>
      </w:pPr>
      <w:r w:rsidRPr="007232CB">
        <w:t xml:space="preserve">Virtual </w:t>
      </w:r>
      <w:r>
        <w:t>Assistant sends request to V-Engine for Breadcrumb navigation.</w:t>
      </w:r>
    </w:p>
    <w:p w:rsidR="001C5F87" w:rsidRDefault="001C5F87" w:rsidP="00EB48F4">
      <w:pPr>
        <w:pStyle w:val="Heading3"/>
      </w:pPr>
      <w:bookmarkStart w:id="263" w:name="_Toc302982867"/>
      <w:r>
        <w:t>Description</w:t>
      </w:r>
      <w:bookmarkEnd w:id="263"/>
    </w:p>
    <w:p w:rsidR="001C5F87" w:rsidRPr="0071772C" w:rsidRDefault="001C5F87" w:rsidP="001C5F87">
      <w:pPr>
        <w:rPr>
          <w:rFonts w:ascii="Times New Roman" w:hAnsi="Times New Roman"/>
          <w:sz w:val="22"/>
          <w:szCs w:val="20"/>
          <w:lang w:val="en-US"/>
        </w:rPr>
      </w:pPr>
      <w:r w:rsidRPr="0071772C">
        <w:rPr>
          <w:rFonts w:ascii="Times New Roman" w:hAnsi="Times New Roman"/>
          <w:sz w:val="22"/>
          <w:szCs w:val="20"/>
          <w:lang w:val="en-US"/>
        </w:rPr>
        <w:t xml:space="preserve">This use case describes </w:t>
      </w:r>
      <w:r>
        <w:rPr>
          <w:rFonts w:ascii="Times New Roman" w:hAnsi="Times New Roman"/>
          <w:sz w:val="22"/>
          <w:szCs w:val="20"/>
          <w:lang w:val="en-US"/>
        </w:rPr>
        <w:t>Breadcrumb request functionality</w:t>
      </w:r>
    </w:p>
    <w:p w:rsidR="001C5F87" w:rsidRDefault="001C5F87" w:rsidP="00EB48F4">
      <w:pPr>
        <w:pStyle w:val="Heading3"/>
      </w:pPr>
      <w:bookmarkStart w:id="264" w:name="_Toc302982868"/>
      <w:r>
        <w:t>Preconditions</w:t>
      </w:r>
      <w:bookmarkEnd w:id="264"/>
    </w:p>
    <w:p w:rsidR="001C5F87" w:rsidRDefault="001C5F87" w:rsidP="001C5F87">
      <w:pPr>
        <w:pStyle w:val="BodyText"/>
        <w:tabs>
          <w:tab w:val="left" w:pos="4065"/>
        </w:tabs>
      </w:pPr>
      <w:r>
        <w:t>End user clicks on the breadcrumb link or selects one of the subcategories from the dropdown list.</w:t>
      </w:r>
    </w:p>
    <w:p w:rsidR="001C5F87" w:rsidRDefault="001C5F87" w:rsidP="00EB48F4">
      <w:pPr>
        <w:pStyle w:val="Heading3"/>
      </w:pPr>
      <w:bookmarkStart w:id="265" w:name="_Toc302982869"/>
      <w:r>
        <w:t>Postconditions</w:t>
      </w:r>
      <w:bookmarkEnd w:id="265"/>
    </w:p>
    <w:p w:rsidR="001C5F87" w:rsidRDefault="001C5F87" w:rsidP="001C5F87">
      <w:pPr>
        <w:pStyle w:val="BodyText"/>
      </w:pPr>
      <w:r>
        <w:t xml:space="preserve">V-Engine returns below data back to VA </w:t>
      </w:r>
    </w:p>
    <w:p w:rsidR="001C5F87" w:rsidRDefault="001C5F87" w:rsidP="001C5F87">
      <w:pPr>
        <w:pStyle w:val="BodyText"/>
        <w:widowControl w:val="0"/>
        <w:numPr>
          <w:ilvl w:val="0"/>
          <w:numId w:val="5"/>
        </w:numPr>
        <w:suppressAutoHyphens/>
        <w:spacing w:line="240" w:lineRule="auto"/>
      </w:pPr>
      <w:r>
        <w:t>Suggested FAQ Lists</w:t>
      </w:r>
    </w:p>
    <w:p w:rsidR="001C5F87" w:rsidRDefault="001C5F87" w:rsidP="001C5F87">
      <w:pPr>
        <w:pStyle w:val="BodyText"/>
        <w:widowControl w:val="0"/>
        <w:numPr>
          <w:ilvl w:val="1"/>
          <w:numId w:val="5"/>
        </w:numPr>
        <w:suppressAutoHyphens/>
        <w:spacing w:line="240" w:lineRule="auto"/>
      </w:pPr>
      <w:r>
        <w:lastRenderedPageBreak/>
        <w:t>Statistical</w:t>
      </w:r>
      <w:r w:rsidR="007E7216">
        <w:t xml:space="preserve"> (last one calculated from the session)</w:t>
      </w:r>
    </w:p>
    <w:p w:rsidR="001C5F87" w:rsidRDefault="001C5F87" w:rsidP="001C5F87">
      <w:pPr>
        <w:pStyle w:val="BodyText"/>
        <w:widowControl w:val="0"/>
        <w:numPr>
          <w:ilvl w:val="1"/>
          <w:numId w:val="5"/>
        </w:numPr>
        <w:suppressAutoHyphens/>
        <w:spacing w:line="240" w:lineRule="auto"/>
      </w:pPr>
      <w:r>
        <w:t>FAQ category</w:t>
      </w:r>
      <w:r w:rsidR="007E7216">
        <w:t xml:space="preserve"> (new one based on category selected by user)</w:t>
      </w:r>
    </w:p>
    <w:p w:rsidR="001C5F87" w:rsidRDefault="001C5F87" w:rsidP="001C5F87">
      <w:pPr>
        <w:pStyle w:val="BodyText"/>
        <w:widowControl w:val="0"/>
        <w:numPr>
          <w:ilvl w:val="1"/>
          <w:numId w:val="5"/>
        </w:numPr>
        <w:suppressAutoHyphens/>
        <w:spacing w:line="240" w:lineRule="auto"/>
      </w:pPr>
      <w:r>
        <w:t>Macro index search</w:t>
      </w:r>
      <w:r w:rsidR="007E7216">
        <w:t xml:space="preserve"> (last one calculated from the session)</w:t>
      </w:r>
    </w:p>
    <w:p w:rsidR="001C5F87" w:rsidRDefault="001C5F87" w:rsidP="001C5F87">
      <w:pPr>
        <w:pStyle w:val="BodyText"/>
        <w:widowControl w:val="0"/>
        <w:numPr>
          <w:ilvl w:val="1"/>
          <w:numId w:val="5"/>
        </w:numPr>
        <w:suppressAutoHyphens/>
        <w:spacing w:line="240" w:lineRule="auto"/>
      </w:pPr>
      <w:r>
        <w:t>NLP cont.</w:t>
      </w:r>
      <w:r w:rsidR="007E7216">
        <w:t xml:space="preserve"> (last one calculated from the session)</w:t>
      </w:r>
    </w:p>
    <w:p w:rsidR="001C5F87" w:rsidRDefault="00DF4E0E" w:rsidP="001C5F87">
      <w:pPr>
        <w:pStyle w:val="BodyText"/>
        <w:widowControl w:val="0"/>
        <w:numPr>
          <w:ilvl w:val="0"/>
          <w:numId w:val="5"/>
        </w:numPr>
        <w:suppressAutoHyphens/>
        <w:spacing w:line="240" w:lineRule="auto"/>
      </w:pPr>
      <w:r>
        <w:t>Breadcrumb</w:t>
      </w:r>
      <w:r w:rsidR="00667880">
        <w:t xml:space="preserve"> (With clickable elements for upward navigation)</w:t>
      </w:r>
    </w:p>
    <w:p w:rsidR="001C5F87" w:rsidRDefault="001C5F87" w:rsidP="001C5F87">
      <w:pPr>
        <w:pStyle w:val="BodyText"/>
        <w:widowControl w:val="0"/>
        <w:numPr>
          <w:ilvl w:val="0"/>
          <w:numId w:val="5"/>
        </w:numPr>
        <w:suppressAutoHyphens/>
        <w:spacing w:line="240" w:lineRule="auto"/>
      </w:pPr>
      <w:r>
        <w:t>Possible subcategories</w:t>
      </w:r>
    </w:p>
    <w:p w:rsidR="001C5F87" w:rsidRDefault="001C5F87" w:rsidP="001C5F87">
      <w:pPr>
        <w:pStyle w:val="BodyText"/>
        <w:widowControl w:val="0"/>
        <w:numPr>
          <w:ilvl w:val="0"/>
          <w:numId w:val="5"/>
        </w:numPr>
        <w:suppressAutoHyphens/>
        <w:spacing w:line="240" w:lineRule="auto"/>
      </w:pPr>
      <w:r>
        <w:t>FAQ_navigation(Combined suggest list, written by python only)</w:t>
      </w:r>
    </w:p>
    <w:p w:rsidR="001C5F87" w:rsidRDefault="001C5F87" w:rsidP="00EB48F4">
      <w:pPr>
        <w:pStyle w:val="Heading3"/>
      </w:pPr>
      <w:bookmarkStart w:id="266" w:name="_Toc302982870"/>
      <w:r>
        <w:t>Normal Flow</w:t>
      </w:r>
      <w:bookmarkEnd w:id="266"/>
    </w:p>
    <w:p w:rsidR="005F01DC" w:rsidRDefault="001C5F87" w:rsidP="004054A9">
      <w:pPr>
        <w:pStyle w:val="BodyText"/>
        <w:numPr>
          <w:ilvl w:val="0"/>
          <w:numId w:val="69"/>
        </w:numPr>
      </w:pPr>
      <w:r>
        <w:t>End user clicks on the breadcrumb navigation link or selects one of the subcategories from the dropdown list</w:t>
      </w:r>
    </w:p>
    <w:p w:rsidR="005F01DC" w:rsidRDefault="001C5F87" w:rsidP="004054A9">
      <w:pPr>
        <w:pStyle w:val="BodyText"/>
        <w:numPr>
          <w:ilvl w:val="0"/>
          <w:numId w:val="69"/>
        </w:numPr>
      </w:pPr>
      <w:r w:rsidRPr="007232CB">
        <w:t xml:space="preserve">Virtual </w:t>
      </w:r>
      <w:r>
        <w:t>Assistant sends request to V-Engine for breadcrumb navigation with input parameter as FAQ category name.</w:t>
      </w:r>
    </w:p>
    <w:p w:rsidR="005F01DC" w:rsidRDefault="001C5F87" w:rsidP="004054A9">
      <w:pPr>
        <w:pStyle w:val="BodyText"/>
        <w:numPr>
          <w:ilvl w:val="0"/>
          <w:numId w:val="69"/>
        </w:numPr>
      </w:pPr>
      <w:r>
        <w:t xml:space="preserve">V-Engine </w:t>
      </w:r>
      <w:r w:rsidR="007E7216">
        <w:t xml:space="preserve">computes new FAQ category suggested FAQ list for the selected FAQ category (refer to Use Case: Related FAQ – using FAQ category structure) and returns it along with the 3 </w:t>
      </w:r>
      <w:r w:rsidR="00461570">
        <w:t>other lists</w:t>
      </w:r>
      <w:r w:rsidR="007E7216">
        <w:t xml:space="preserve"> (last ones in session history)</w:t>
      </w:r>
      <w:r>
        <w:t>.</w:t>
      </w:r>
    </w:p>
    <w:p w:rsidR="005F01DC" w:rsidRDefault="001C5F87" w:rsidP="004054A9">
      <w:pPr>
        <w:pStyle w:val="BodyText"/>
        <w:numPr>
          <w:ilvl w:val="0"/>
          <w:numId w:val="69"/>
        </w:numPr>
      </w:pPr>
      <w:r>
        <w:t>V-Engine also returns a list of subcategories( if any)</w:t>
      </w:r>
    </w:p>
    <w:p w:rsidR="005F01DC" w:rsidRDefault="001C5F87" w:rsidP="004054A9">
      <w:pPr>
        <w:pStyle w:val="BodyText"/>
        <w:numPr>
          <w:ilvl w:val="0"/>
          <w:numId w:val="69"/>
        </w:numPr>
      </w:pPr>
      <w:r>
        <w:t>Virtual Assistant displays the updated FAQ list, updated breadcrumb navigation link</w:t>
      </w:r>
      <w:r w:rsidR="00667880">
        <w:t>,</w:t>
      </w:r>
      <w:r>
        <w:t xml:space="preserve"> and updated dropdown with the new </w:t>
      </w:r>
      <w:r w:rsidR="00667880">
        <w:t xml:space="preserve">FAQ </w:t>
      </w:r>
      <w:r>
        <w:t>sub categories.</w:t>
      </w:r>
    </w:p>
    <w:p w:rsidR="001C5F87" w:rsidRDefault="001C5F87" w:rsidP="00EB48F4">
      <w:pPr>
        <w:pStyle w:val="Heading3"/>
      </w:pPr>
      <w:bookmarkStart w:id="267" w:name="_Toc302982871"/>
      <w:r>
        <w:t>Alternative Flow 1-</w:t>
      </w:r>
      <w:bookmarkEnd w:id="267"/>
    </w:p>
    <w:p w:rsidR="001C5F87" w:rsidRDefault="001C5F87" w:rsidP="001C5F87">
      <w:pPr>
        <w:pStyle w:val="BodyText"/>
      </w:pPr>
      <w:r>
        <w:t>NA</w:t>
      </w:r>
    </w:p>
    <w:p w:rsidR="001C5F87" w:rsidRPr="00F02714" w:rsidRDefault="001C5F87" w:rsidP="001C5F87">
      <w:pPr>
        <w:pStyle w:val="Heading2"/>
      </w:pPr>
      <w:bookmarkStart w:id="268" w:name="_Toc302982872"/>
      <w:r>
        <w:t>Use Case: Activity Log request.</w:t>
      </w:r>
      <w:bookmarkEnd w:id="268"/>
    </w:p>
    <w:p w:rsidR="001C5F87" w:rsidRDefault="001C5F87" w:rsidP="00EB48F4">
      <w:pPr>
        <w:pStyle w:val="Heading3"/>
      </w:pPr>
      <w:bookmarkStart w:id="269" w:name="_Toc302982873"/>
      <w:r>
        <w:t>Actors</w:t>
      </w:r>
      <w:bookmarkEnd w:id="269"/>
    </w:p>
    <w:p w:rsidR="001C5F87" w:rsidRPr="00FB541C" w:rsidRDefault="001C5F87" w:rsidP="001C5F87">
      <w:pPr>
        <w:spacing w:after="0" w:line="240" w:lineRule="auto"/>
        <w:jc w:val="both"/>
        <w:rPr>
          <w:rFonts w:ascii="Times New Roman" w:hAnsi="Times New Roman"/>
          <w:sz w:val="22"/>
          <w:szCs w:val="20"/>
          <w:lang w:val="en-US"/>
        </w:rPr>
      </w:pPr>
      <w:r w:rsidRPr="007232CB">
        <w:rPr>
          <w:rFonts w:ascii="Times New Roman" w:hAnsi="Times New Roman"/>
          <w:sz w:val="22"/>
          <w:szCs w:val="20"/>
          <w:lang w:val="en-US"/>
        </w:rPr>
        <w:t xml:space="preserve">Virtual </w:t>
      </w:r>
      <w:r>
        <w:rPr>
          <w:rFonts w:ascii="Times New Roman" w:hAnsi="Times New Roman"/>
          <w:sz w:val="22"/>
          <w:szCs w:val="20"/>
          <w:lang w:val="en-US"/>
        </w:rPr>
        <w:t>Assistant</w:t>
      </w:r>
      <w:r w:rsidRPr="007232CB">
        <w:rPr>
          <w:rFonts w:ascii="Times New Roman" w:hAnsi="Times New Roman"/>
          <w:sz w:val="22"/>
          <w:szCs w:val="20"/>
          <w:lang w:val="en-US"/>
        </w:rPr>
        <w:t>, V-Engine</w:t>
      </w:r>
    </w:p>
    <w:p w:rsidR="001C5F87" w:rsidRDefault="001C5F87" w:rsidP="00EB48F4">
      <w:pPr>
        <w:pStyle w:val="Heading3"/>
      </w:pPr>
      <w:bookmarkStart w:id="270" w:name="_Toc302982874"/>
      <w:r>
        <w:t>Trigger</w:t>
      </w:r>
      <w:bookmarkEnd w:id="270"/>
    </w:p>
    <w:p w:rsidR="001C5F87" w:rsidRDefault="001C5F87" w:rsidP="001C5F87">
      <w:pPr>
        <w:pStyle w:val="BodyText"/>
      </w:pPr>
      <w:r w:rsidRPr="007232CB">
        <w:t xml:space="preserve">Virtual </w:t>
      </w:r>
      <w:r>
        <w:t>Assistant sends request to V-Engine for activity log.</w:t>
      </w:r>
    </w:p>
    <w:p w:rsidR="001C5F87" w:rsidRDefault="001C5F87" w:rsidP="00EB48F4">
      <w:pPr>
        <w:pStyle w:val="Heading3"/>
      </w:pPr>
      <w:bookmarkStart w:id="271" w:name="_Toc302982875"/>
      <w:r>
        <w:t>Description</w:t>
      </w:r>
      <w:bookmarkEnd w:id="271"/>
    </w:p>
    <w:p w:rsidR="001C5F87" w:rsidRDefault="001C5F87" w:rsidP="001C5F87">
      <w:pPr>
        <w:tabs>
          <w:tab w:val="center" w:pos="4680"/>
        </w:tabs>
        <w:rPr>
          <w:rFonts w:ascii="Times New Roman" w:hAnsi="Times New Roman"/>
          <w:sz w:val="22"/>
          <w:szCs w:val="20"/>
          <w:lang w:val="en-US"/>
        </w:rPr>
      </w:pPr>
      <w:r w:rsidRPr="0071772C">
        <w:rPr>
          <w:rFonts w:ascii="Times New Roman" w:hAnsi="Times New Roman"/>
          <w:sz w:val="22"/>
          <w:szCs w:val="20"/>
          <w:lang w:val="en-US"/>
        </w:rPr>
        <w:t xml:space="preserve">This use case describes </w:t>
      </w:r>
      <w:r>
        <w:rPr>
          <w:rFonts w:ascii="Times New Roman" w:hAnsi="Times New Roman"/>
          <w:sz w:val="22"/>
          <w:szCs w:val="20"/>
          <w:lang w:val="en-US"/>
        </w:rPr>
        <w:t>Activity Log request. Input parameter will contain type(text) and data(text) which needs to be logged in the database.</w:t>
      </w:r>
    </w:p>
    <w:p w:rsidR="001C5F87" w:rsidRDefault="001C5F87" w:rsidP="00EB48F4">
      <w:pPr>
        <w:pStyle w:val="Heading3"/>
      </w:pPr>
      <w:bookmarkStart w:id="272" w:name="_Toc302982876"/>
      <w:r>
        <w:t>Preconditions</w:t>
      </w:r>
      <w:bookmarkEnd w:id="272"/>
    </w:p>
    <w:p w:rsidR="001C5F87" w:rsidRDefault="001C5F87" w:rsidP="001C5F87">
      <w:pPr>
        <w:pStyle w:val="BodyText"/>
      </w:pPr>
      <w:r w:rsidRPr="007232CB">
        <w:t xml:space="preserve">Virtual </w:t>
      </w:r>
      <w:r>
        <w:t>Assistant sends request to V-Engine to log activity.</w:t>
      </w:r>
    </w:p>
    <w:p w:rsidR="001C5F87" w:rsidRDefault="001C5F87" w:rsidP="00EB48F4">
      <w:pPr>
        <w:pStyle w:val="Heading3"/>
      </w:pPr>
      <w:bookmarkStart w:id="273" w:name="_Toc302982877"/>
      <w:r>
        <w:lastRenderedPageBreak/>
        <w:t>Postconditions</w:t>
      </w:r>
      <w:bookmarkEnd w:id="273"/>
    </w:p>
    <w:p w:rsidR="001C5F87" w:rsidRDefault="001C5F87" w:rsidP="001C5F87">
      <w:pPr>
        <w:pStyle w:val="BodyText"/>
      </w:pPr>
      <w:r>
        <w:t>V-Engine logs type and data into database and returns successful response to Virtual Assistant.</w:t>
      </w:r>
    </w:p>
    <w:p w:rsidR="001C5F87" w:rsidRDefault="001C5F87" w:rsidP="00EB48F4">
      <w:pPr>
        <w:pStyle w:val="Heading3"/>
      </w:pPr>
      <w:bookmarkStart w:id="274" w:name="_Toc302982878"/>
      <w:r>
        <w:t>Normal Flow</w:t>
      </w:r>
      <w:bookmarkEnd w:id="274"/>
    </w:p>
    <w:p w:rsidR="005F01DC" w:rsidRDefault="001C5F87" w:rsidP="004054A9">
      <w:pPr>
        <w:pStyle w:val="BodyText"/>
        <w:numPr>
          <w:ilvl w:val="0"/>
          <w:numId w:val="70"/>
        </w:numPr>
      </w:pPr>
      <w:r w:rsidRPr="007232CB">
        <w:t xml:space="preserve">Virtual </w:t>
      </w:r>
      <w:r>
        <w:t>Assistant sends request to V-Engine to log activity.</w:t>
      </w:r>
    </w:p>
    <w:p w:rsidR="005F01DC" w:rsidRDefault="001C5F87" w:rsidP="004054A9">
      <w:pPr>
        <w:pStyle w:val="BodyText"/>
        <w:numPr>
          <w:ilvl w:val="0"/>
          <w:numId w:val="70"/>
        </w:numPr>
      </w:pPr>
      <w:commentRangeStart w:id="275"/>
      <w:commentRangeStart w:id="276"/>
      <w:r>
        <w:t>V-Engine logs the type(text) and data(text) into database.</w:t>
      </w:r>
      <w:commentRangeEnd w:id="275"/>
      <w:r w:rsidR="00DF4E0E">
        <w:rPr>
          <w:rStyle w:val="CommentReference"/>
          <w:rFonts w:ascii="Trebuchet MS" w:hAnsi="Trebuchet MS"/>
          <w:lang w:val="en-GB"/>
        </w:rPr>
        <w:commentReference w:id="275"/>
      </w:r>
      <w:commentRangeEnd w:id="276"/>
      <w:r w:rsidR="00667880">
        <w:rPr>
          <w:rStyle w:val="CommentReference"/>
          <w:rFonts w:ascii="Trebuchet MS" w:hAnsi="Trebuchet MS"/>
          <w:lang w:val="en-GB"/>
        </w:rPr>
        <w:commentReference w:id="276"/>
      </w:r>
    </w:p>
    <w:p w:rsidR="005F01DC" w:rsidRDefault="001C5F87" w:rsidP="004054A9">
      <w:pPr>
        <w:pStyle w:val="BodyText"/>
        <w:numPr>
          <w:ilvl w:val="0"/>
          <w:numId w:val="70"/>
        </w:numPr>
      </w:pPr>
      <w:r>
        <w:t>V-Engine sends back successful update response to Virtual Assistant.</w:t>
      </w:r>
    </w:p>
    <w:p w:rsidR="001C5F87" w:rsidRDefault="001C5F87" w:rsidP="00EB48F4">
      <w:pPr>
        <w:pStyle w:val="Heading3"/>
      </w:pPr>
      <w:bookmarkStart w:id="277" w:name="_Toc302982879"/>
      <w:r>
        <w:t>Alternative Flow 1-</w:t>
      </w:r>
      <w:bookmarkEnd w:id="277"/>
    </w:p>
    <w:p w:rsidR="001C5F87" w:rsidRDefault="001C5F87" w:rsidP="001C5F87">
      <w:pPr>
        <w:pStyle w:val="BodyText"/>
      </w:pPr>
      <w:r>
        <w:t>NA</w:t>
      </w:r>
    </w:p>
    <w:p w:rsidR="00E74F0F" w:rsidRDefault="00E74F0F" w:rsidP="00E74F0F">
      <w:pPr>
        <w:pStyle w:val="Heading1"/>
      </w:pPr>
      <w:bookmarkStart w:id="278" w:name="_Toc302982880"/>
      <w:r>
        <w:t xml:space="preserve">Python Script </w:t>
      </w:r>
      <w:r w:rsidR="00B157DF">
        <w:t>E</w:t>
      </w:r>
      <w:r>
        <w:t>vents</w:t>
      </w:r>
      <w:r w:rsidR="001D60B4">
        <w:t xml:space="preserve"> AND FUNCTION</w:t>
      </w:r>
      <w:bookmarkEnd w:id="278"/>
    </w:p>
    <w:p w:rsidR="00E74F0F" w:rsidRDefault="00E74F0F" w:rsidP="009724C0"/>
    <w:p w:rsidR="00E74F0F" w:rsidRDefault="00E74F0F" w:rsidP="00E74F0F">
      <w:r>
        <w:t>Attached is the list of python events for different request types.</w:t>
      </w:r>
    </w:p>
    <w:p w:rsidR="00E74F0F" w:rsidRDefault="006B4D49" w:rsidP="009724C0">
      <w:r w:rsidRPr="006B4D4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0;margin-top:.2pt;width:68.1pt;height:43.95pt;z-index:251680768;mso-position-horizontal:left">
            <v:imagedata r:id="rId18" o:title=""/>
            <w10:wrap type="square" side="right"/>
          </v:shape>
          <o:OLEObject Type="Embed" ProgID="Excel.Sheet.12" ShapeID="_x0000_s1038" DrawAspect="Icon" ObjectID="_1431799081" r:id="rId19"/>
        </w:pict>
      </w:r>
      <w:r w:rsidR="005C47B8">
        <w:br w:type="textWrapping" w:clear="all"/>
      </w:r>
    </w:p>
    <w:p w:rsidR="00A24149" w:rsidRPr="003C387E" w:rsidRDefault="00A24149" w:rsidP="00A24149">
      <w:pPr>
        <w:pStyle w:val="BodyText"/>
        <w:rPr>
          <w:b/>
        </w:rPr>
      </w:pPr>
      <w:r w:rsidRPr="003C387E">
        <w:rPr>
          <w:b/>
        </w:rPr>
        <w:t>New Predefined variables are as follows:</w:t>
      </w:r>
    </w:p>
    <w:p w:rsidR="00A24149" w:rsidRDefault="00A24149" w:rsidP="00A24149">
      <w:pPr>
        <w:pStyle w:val="BodyText"/>
        <w:widowControl w:val="0"/>
        <w:numPr>
          <w:ilvl w:val="0"/>
          <w:numId w:val="5"/>
        </w:numPr>
        <w:suppressAutoHyphens/>
        <w:spacing w:line="240" w:lineRule="auto"/>
      </w:pPr>
      <w:r>
        <w:t xml:space="preserve">New items in answer related data mentioned above in the request types section, writable </w:t>
      </w:r>
      <w:r w:rsidR="00C2740B">
        <w:t>where possible</w:t>
      </w:r>
    </w:p>
    <w:p w:rsidR="00A24149" w:rsidRPr="002332A6" w:rsidRDefault="00667880" w:rsidP="00A24149">
      <w:pPr>
        <w:pStyle w:val="BodyText"/>
        <w:widowControl w:val="0"/>
        <w:numPr>
          <w:ilvl w:val="0"/>
          <w:numId w:val="5"/>
        </w:numPr>
        <w:suppressAutoHyphens/>
        <w:spacing w:line="240" w:lineRule="auto"/>
      </w:pPr>
      <w:r>
        <w:t>DTrees</w:t>
      </w:r>
      <w:r w:rsidR="00A24149">
        <w:t xml:space="preserve"> (integer[])</w:t>
      </w:r>
    </w:p>
    <w:p w:rsidR="00A24149" w:rsidRPr="002332A6" w:rsidRDefault="00A24149" w:rsidP="00A24149">
      <w:pPr>
        <w:pStyle w:val="BodyText"/>
        <w:widowControl w:val="0"/>
        <w:numPr>
          <w:ilvl w:val="0"/>
          <w:numId w:val="5"/>
        </w:numPr>
        <w:suppressAutoHyphens/>
        <w:spacing w:line="240" w:lineRule="auto"/>
      </w:pPr>
      <w:r>
        <w:t>current_dtree (integer)</w:t>
      </w:r>
    </w:p>
    <w:p w:rsidR="00A24149" w:rsidRPr="002332A6" w:rsidRDefault="00A24149" w:rsidP="00A24149">
      <w:pPr>
        <w:pStyle w:val="BodyText"/>
        <w:widowControl w:val="0"/>
        <w:numPr>
          <w:ilvl w:val="0"/>
          <w:numId w:val="5"/>
        </w:numPr>
        <w:suppressAutoHyphens/>
        <w:spacing w:line="240" w:lineRule="auto"/>
      </w:pPr>
      <w:r>
        <w:t>last_active_dtree (integer)</w:t>
      </w:r>
    </w:p>
    <w:p w:rsidR="00A24149" w:rsidRPr="002332A6" w:rsidRDefault="00A24149" w:rsidP="00A24149">
      <w:pPr>
        <w:pStyle w:val="BodyText"/>
        <w:widowControl w:val="0"/>
        <w:numPr>
          <w:ilvl w:val="0"/>
          <w:numId w:val="5"/>
        </w:numPr>
        <w:suppressAutoHyphens/>
        <w:spacing w:line="240" w:lineRule="auto"/>
      </w:pPr>
      <w:r>
        <w:t>current_node_ID (integer)</w:t>
      </w:r>
    </w:p>
    <w:p w:rsidR="00A24149" w:rsidRPr="002332A6" w:rsidRDefault="00A24149" w:rsidP="00A24149">
      <w:pPr>
        <w:pStyle w:val="BodyText"/>
        <w:widowControl w:val="0"/>
        <w:numPr>
          <w:ilvl w:val="0"/>
          <w:numId w:val="5"/>
        </w:numPr>
        <w:suppressAutoHyphens/>
        <w:spacing w:line="240" w:lineRule="auto"/>
      </w:pPr>
      <w:r>
        <w:t>invalid_response_count (integer)</w:t>
      </w:r>
    </w:p>
    <w:p w:rsidR="00A24149" w:rsidRDefault="00A24149" w:rsidP="00A24149">
      <w:pPr>
        <w:pStyle w:val="BodyText"/>
        <w:widowControl w:val="0"/>
        <w:numPr>
          <w:ilvl w:val="0"/>
          <w:numId w:val="5"/>
        </w:numPr>
        <w:suppressAutoHyphens/>
        <w:spacing w:line="240" w:lineRule="auto"/>
      </w:pPr>
      <w:r>
        <w:t>dtree_termination_reason (enumeration/string)</w:t>
      </w:r>
    </w:p>
    <w:p w:rsidR="00A24149" w:rsidRDefault="00A24149" w:rsidP="00A24149">
      <w:pPr>
        <w:pStyle w:val="BodyText"/>
        <w:widowControl w:val="0"/>
        <w:numPr>
          <w:ilvl w:val="1"/>
          <w:numId w:val="5"/>
        </w:numPr>
        <w:suppressAutoHyphens/>
        <w:spacing w:line="240" w:lineRule="auto"/>
      </w:pPr>
      <w:r>
        <w:t>completion</w:t>
      </w:r>
    </w:p>
    <w:p w:rsidR="00A24149" w:rsidRDefault="00A24149" w:rsidP="00A24149">
      <w:pPr>
        <w:pStyle w:val="BodyText"/>
        <w:widowControl w:val="0"/>
        <w:numPr>
          <w:ilvl w:val="1"/>
          <w:numId w:val="5"/>
        </w:numPr>
        <w:suppressAutoHyphens/>
        <w:spacing w:line="240" w:lineRule="auto"/>
      </w:pPr>
      <w:r>
        <w:t>timeout</w:t>
      </w:r>
    </w:p>
    <w:p w:rsidR="00A24149" w:rsidRDefault="00A24149" w:rsidP="00A24149">
      <w:pPr>
        <w:pStyle w:val="BodyText"/>
        <w:widowControl w:val="0"/>
        <w:numPr>
          <w:ilvl w:val="1"/>
          <w:numId w:val="5"/>
        </w:numPr>
        <w:suppressAutoHyphens/>
        <w:spacing w:line="240" w:lineRule="auto"/>
      </w:pPr>
      <w:r>
        <w:t>restart</w:t>
      </w:r>
    </w:p>
    <w:p w:rsidR="00A24149" w:rsidRDefault="00A24149" w:rsidP="00A24149">
      <w:pPr>
        <w:pStyle w:val="BodyText"/>
        <w:widowControl w:val="0"/>
        <w:numPr>
          <w:ilvl w:val="0"/>
          <w:numId w:val="5"/>
        </w:numPr>
        <w:suppressAutoHyphens/>
        <w:spacing w:line="240" w:lineRule="auto"/>
      </w:pPr>
      <w:r>
        <w:t>dtree_exit_reason(enumeration/string)</w:t>
      </w:r>
    </w:p>
    <w:p w:rsidR="00A24149" w:rsidRDefault="00A24149" w:rsidP="00A24149">
      <w:pPr>
        <w:pStyle w:val="BodyText"/>
        <w:widowControl w:val="0"/>
        <w:numPr>
          <w:ilvl w:val="1"/>
          <w:numId w:val="5"/>
        </w:numPr>
        <w:suppressAutoHyphens/>
        <w:spacing w:line="240" w:lineRule="auto"/>
      </w:pPr>
      <w:r>
        <w:t>completion</w:t>
      </w:r>
    </w:p>
    <w:p w:rsidR="00A24149" w:rsidRDefault="00A24149" w:rsidP="00A24149">
      <w:pPr>
        <w:pStyle w:val="BodyText"/>
        <w:widowControl w:val="0"/>
        <w:numPr>
          <w:ilvl w:val="1"/>
          <w:numId w:val="5"/>
        </w:numPr>
        <w:suppressAutoHyphens/>
        <w:spacing w:line="240" w:lineRule="auto"/>
      </w:pPr>
      <w:r>
        <w:t>timeout</w:t>
      </w:r>
    </w:p>
    <w:p w:rsidR="00A24149" w:rsidRDefault="00A24149" w:rsidP="00A24149">
      <w:pPr>
        <w:pStyle w:val="BodyText"/>
        <w:widowControl w:val="0"/>
        <w:numPr>
          <w:ilvl w:val="1"/>
          <w:numId w:val="5"/>
        </w:numPr>
        <w:suppressAutoHyphens/>
        <w:spacing w:line="240" w:lineRule="auto"/>
      </w:pPr>
      <w:r>
        <w:t>restart</w:t>
      </w:r>
    </w:p>
    <w:p w:rsidR="00A24149" w:rsidRDefault="00A24149" w:rsidP="00A24149">
      <w:pPr>
        <w:pStyle w:val="BodyText"/>
        <w:widowControl w:val="0"/>
        <w:numPr>
          <w:ilvl w:val="1"/>
          <w:numId w:val="5"/>
        </w:numPr>
        <w:suppressAutoHyphens/>
        <w:spacing w:line="240" w:lineRule="auto"/>
      </w:pPr>
      <w:r>
        <w:t>FAQ link</w:t>
      </w:r>
    </w:p>
    <w:p w:rsidR="00A24149" w:rsidRDefault="00A24149" w:rsidP="00A24149">
      <w:pPr>
        <w:pStyle w:val="BodyText"/>
        <w:widowControl w:val="0"/>
        <w:numPr>
          <w:ilvl w:val="1"/>
          <w:numId w:val="5"/>
        </w:numPr>
        <w:suppressAutoHyphens/>
        <w:spacing w:line="240" w:lineRule="auto"/>
      </w:pPr>
      <w:r>
        <w:lastRenderedPageBreak/>
        <w:t>No more reprompt</w:t>
      </w:r>
    </w:p>
    <w:p w:rsidR="00A24149" w:rsidRPr="002332A6" w:rsidRDefault="00A24149" w:rsidP="00A24149">
      <w:pPr>
        <w:pStyle w:val="BodyText"/>
        <w:widowControl w:val="0"/>
        <w:numPr>
          <w:ilvl w:val="0"/>
          <w:numId w:val="5"/>
        </w:numPr>
        <w:suppressAutoHyphens/>
        <w:spacing w:line="240" w:lineRule="auto"/>
      </w:pPr>
      <w:r w:rsidRPr="002332A6">
        <w:t>request type</w:t>
      </w:r>
      <w:r>
        <w:t>(enumeration/string)</w:t>
      </w:r>
    </w:p>
    <w:p w:rsidR="00A24149" w:rsidRPr="002332A6" w:rsidRDefault="00A24149" w:rsidP="00A24149">
      <w:pPr>
        <w:pStyle w:val="BodyText"/>
        <w:widowControl w:val="0"/>
        <w:numPr>
          <w:ilvl w:val="0"/>
          <w:numId w:val="5"/>
        </w:numPr>
        <w:suppressAutoHyphens/>
        <w:spacing w:line="240" w:lineRule="auto"/>
      </w:pPr>
      <w:r w:rsidRPr="002332A6">
        <w:t>request subtype</w:t>
      </w:r>
      <w:r>
        <w:t>(enumeration/string)</w:t>
      </w:r>
    </w:p>
    <w:p w:rsidR="00A24149" w:rsidRDefault="00A24149" w:rsidP="00A24149">
      <w:pPr>
        <w:pStyle w:val="BodyText"/>
        <w:widowControl w:val="0"/>
        <w:numPr>
          <w:ilvl w:val="0"/>
          <w:numId w:val="5"/>
        </w:numPr>
        <w:suppressAutoHyphens/>
        <w:spacing w:line="240" w:lineRule="auto"/>
      </w:pPr>
      <w:r>
        <w:t>Suggested FAQ Lists (possibility of complex array type and read/write to be confirmed)</w:t>
      </w:r>
    </w:p>
    <w:p w:rsidR="00A24149" w:rsidRDefault="00A24149" w:rsidP="00A24149">
      <w:pPr>
        <w:pStyle w:val="BodyText"/>
        <w:widowControl w:val="0"/>
        <w:numPr>
          <w:ilvl w:val="1"/>
          <w:numId w:val="5"/>
        </w:numPr>
        <w:suppressAutoHyphens/>
        <w:spacing w:line="240" w:lineRule="auto"/>
      </w:pPr>
      <w:r>
        <w:t>Statistical</w:t>
      </w:r>
    </w:p>
    <w:p w:rsidR="00A24149" w:rsidRDefault="00A24149" w:rsidP="00A24149">
      <w:pPr>
        <w:pStyle w:val="BodyText"/>
        <w:widowControl w:val="0"/>
        <w:numPr>
          <w:ilvl w:val="1"/>
          <w:numId w:val="5"/>
        </w:numPr>
        <w:suppressAutoHyphens/>
        <w:spacing w:line="240" w:lineRule="auto"/>
      </w:pPr>
      <w:r>
        <w:t>FAQ category</w:t>
      </w:r>
    </w:p>
    <w:p w:rsidR="00A24149" w:rsidRDefault="00A24149" w:rsidP="00A24149">
      <w:pPr>
        <w:pStyle w:val="BodyText"/>
        <w:widowControl w:val="0"/>
        <w:numPr>
          <w:ilvl w:val="1"/>
          <w:numId w:val="5"/>
        </w:numPr>
        <w:suppressAutoHyphens/>
        <w:spacing w:line="240" w:lineRule="auto"/>
      </w:pPr>
      <w:r>
        <w:t>Macro index search</w:t>
      </w:r>
    </w:p>
    <w:p w:rsidR="00A24149" w:rsidRDefault="00A24149" w:rsidP="00A24149">
      <w:pPr>
        <w:pStyle w:val="BodyText"/>
        <w:widowControl w:val="0"/>
        <w:numPr>
          <w:ilvl w:val="1"/>
          <w:numId w:val="5"/>
        </w:numPr>
        <w:suppressAutoHyphens/>
        <w:spacing w:line="240" w:lineRule="auto"/>
      </w:pPr>
      <w:r>
        <w:t>NLP cont.</w:t>
      </w:r>
    </w:p>
    <w:p w:rsidR="00A24149" w:rsidRDefault="00A24149" w:rsidP="00A24149">
      <w:pPr>
        <w:pStyle w:val="BodyText"/>
        <w:widowControl w:val="0"/>
        <w:numPr>
          <w:ilvl w:val="0"/>
          <w:numId w:val="5"/>
        </w:numPr>
        <w:suppressAutoHyphens/>
        <w:spacing w:line="240" w:lineRule="auto"/>
      </w:pPr>
      <w:r>
        <w:t>FAQ category name (writable, string)</w:t>
      </w:r>
    </w:p>
    <w:p w:rsidR="00A24149" w:rsidRDefault="00A24149" w:rsidP="00A24149">
      <w:pPr>
        <w:pStyle w:val="BodyText"/>
        <w:widowControl w:val="0"/>
        <w:numPr>
          <w:ilvl w:val="0"/>
          <w:numId w:val="5"/>
        </w:numPr>
        <w:suppressAutoHyphens/>
        <w:spacing w:line="240" w:lineRule="auto"/>
      </w:pPr>
      <w:r>
        <w:t>Possible subcategories (writable, string[])</w:t>
      </w:r>
    </w:p>
    <w:p w:rsidR="00A24149" w:rsidRDefault="00A24149" w:rsidP="00A24149">
      <w:pPr>
        <w:pStyle w:val="BodyText"/>
        <w:widowControl w:val="0"/>
        <w:numPr>
          <w:ilvl w:val="0"/>
          <w:numId w:val="5"/>
        </w:numPr>
        <w:suppressAutoHyphens/>
        <w:spacing w:line="240" w:lineRule="auto"/>
      </w:pPr>
      <w:r>
        <w:t>Auto complete data(possibility of complex array type and read/write to be confirmed)</w:t>
      </w:r>
    </w:p>
    <w:p w:rsidR="00A24149" w:rsidRDefault="00A24149" w:rsidP="00A24149">
      <w:pPr>
        <w:pStyle w:val="BodyText"/>
        <w:widowControl w:val="0"/>
        <w:numPr>
          <w:ilvl w:val="0"/>
          <w:numId w:val="5"/>
        </w:numPr>
        <w:suppressAutoHyphens/>
        <w:spacing w:line="240" w:lineRule="auto"/>
      </w:pPr>
      <w:r>
        <w:t>Activity Log Type (writable, string)</w:t>
      </w:r>
    </w:p>
    <w:p w:rsidR="00A24149" w:rsidRDefault="00A24149" w:rsidP="00A24149">
      <w:pPr>
        <w:pStyle w:val="BodyText"/>
        <w:widowControl w:val="0"/>
        <w:numPr>
          <w:ilvl w:val="0"/>
          <w:numId w:val="5"/>
        </w:numPr>
        <w:suppressAutoHyphens/>
        <w:spacing w:line="240" w:lineRule="auto"/>
      </w:pPr>
      <w:r>
        <w:t>Activity Log Data (writable, string)</w:t>
      </w:r>
    </w:p>
    <w:p w:rsidR="00A24149" w:rsidRDefault="00A24149" w:rsidP="00A24149">
      <w:pPr>
        <w:pStyle w:val="BodyText"/>
        <w:widowControl w:val="0"/>
        <w:numPr>
          <w:ilvl w:val="0"/>
          <w:numId w:val="5"/>
        </w:numPr>
        <w:suppressAutoHyphens/>
        <w:spacing w:line="240" w:lineRule="auto"/>
      </w:pPr>
      <w:r>
        <w:t>Current Business Area (, string)</w:t>
      </w:r>
    </w:p>
    <w:p w:rsidR="00A24149" w:rsidRDefault="00A24149" w:rsidP="00A24149">
      <w:pPr>
        <w:pStyle w:val="BodyText"/>
        <w:widowControl w:val="0"/>
        <w:numPr>
          <w:ilvl w:val="0"/>
          <w:numId w:val="5"/>
        </w:numPr>
        <w:suppressAutoHyphens/>
        <w:spacing w:line="240" w:lineRule="auto"/>
      </w:pPr>
      <w:r>
        <w:t>Current Channel (, string)</w:t>
      </w:r>
    </w:p>
    <w:p w:rsidR="00A24149" w:rsidRDefault="00A24149" w:rsidP="00A24149">
      <w:pPr>
        <w:pStyle w:val="BodyText"/>
        <w:widowControl w:val="0"/>
        <w:numPr>
          <w:ilvl w:val="0"/>
          <w:numId w:val="5"/>
        </w:numPr>
        <w:suppressAutoHyphens/>
        <w:spacing w:line="240" w:lineRule="auto"/>
      </w:pPr>
      <w:r>
        <w:t>Current section (, string)</w:t>
      </w:r>
    </w:p>
    <w:p w:rsidR="00A80243" w:rsidRDefault="00A80243" w:rsidP="009724C0"/>
    <w:p w:rsidR="001D60B4" w:rsidRDefault="001D60B4" w:rsidP="009724C0">
      <w:r>
        <w:t>New Functions required:</w:t>
      </w:r>
    </w:p>
    <w:p w:rsidR="008B2804" w:rsidRDefault="001D60B4">
      <w:pPr>
        <w:pStyle w:val="ListParagraph"/>
        <w:numPr>
          <w:ilvl w:val="0"/>
          <w:numId w:val="66"/>
        </w:numPr>
      </w:pPr>
      <w:r>
        <w:t>SetBusinessArea (sets the current b</w:t>
      </w:r>
      <w:r w:rsidR="00C64E4D">
        <w:t>u</w:t>
      </w:r>
      <w:r>
        <w:t>siness area)</w:t>
      </w:r>
    </w:p>
    <w:p w:rsidR="008B2804" w:rsidRDefault="001D60B4">
      <w:pPr>
        <w:pStyle w:val="ListParagraph"/>
        <w:numPr>
          <w:ilvl w:val="0"/>
          <w:numId w:val="66"/>
        </w:numPr>
      </w:pPr>
      <w:r>
        <w:t>SetChannel (sets the current channel)</w:t>
      </w:r>
    </w:p>
    <w:p w:rsidR="008B2804" w:rsidRDefault="001D60B4">
      <w:pPr>
        <w:pStyle w:val="ListParagraph"/>
        <w:numPr>
          <w:ilvl w:val="0"/>
          <w:numId w:val="66"/>
        </w:numPr>
      </w:pPr>
      <w:r>
        <w:t>Log (logs a key value pair to the survey table)</w:t>
      </w:r>
    </w:p>
    <w:p w:rsidR="008B2804" w:rsidRDefault="00EA65EB">
      <w:pPr>
        <w:pStyle w:val="ListParagraph"/>
        <w:numPr>
          <w:ilvl w:val="0"/>
          <w:numId w:val="66"/>
        </w:numPr>
      </w:pPr>
      <w:r>
        <w:t>Function(s) for read</w:t>
      </w:r>
      <w:r w:rsidR="00230135">
        <w:t xml:space="preserve"> only access to</w:t>
      </w:r>
      <w:r>
        <w:t xml:space="preserve"> KB data</w:t>
      </w:r>
      <w:r w:rsidR="00230135">
        <w:t xml:space="preserve"> (or use of predefined variables to solve this issue)</w:t>
      </w:r>
    </w:p>
    <w:p w:rsidR="006A358A" w:rsidRDefault="00053642">
      <w:r>
        <w:br/>
      </w:r>
      <w:commentRangeStart w:id="279"/>
      <w:commentRangeStart w:id="280"/>
      <w:commentRangeStart w:id="281"/>
      <w:r>
        <w:t>Also read access to the complete KB is required. This could be done by functions or complex predefined variables.</w:t>
      </w:r>
      <w:commentRangeEnd w:id="279"/>
      <w:r w:rsidR="00CB4D21">
        <w:rPr>
          <w:rStyle w:val="CommentReference"/>
        </w:rPr>
        <w:commentReference w:id="279"/>
      </w:r>
      <w:commentRangeEnd w:id="280"/>
      <w:r w:rsidR="00D363FA">
        <w:rPr>
          <w:rStyle w:val="CommentReference"/>
        </w:rPr>
        <w:commentReference w:id="280"/>
      </w:r>
      <w:commentRangeEnd w:id="281"/>
      <w:r w:rsidR="00AC6265">
        <w:rPr>
          <w:rStyle w:val="CommentReference"/>
        </w:rPr>
        <w:commentReference w:id="281"/>
      </w:r>
    </w:p>
    <w:p w:rsidR="006A358A" w:rsidRDefault="00C2740B">
      <w:r>
        <w:br/>
        <w:t>Read access to the data map of the object firing an event is required. This could be covered by the complete kb access though.</w:t>
      </w:r>
      <w:r>
        <w:br/>
      </w:r>
    </w:p>
    <w:p w:rsidR="00067EC4" w:rsidRPr="00AA661C" w:rsidRDefault="00067EC4">
      <w:pPr>
        <w:rPr>
          <w:rFonts w:ascii="Times New Roman" w:hAnsi="Times New Roman"/>
          <w:sz w:val="22"/>
          <w:szCs w:val="22"/>
        </w:rPr>
      </w:pPr>
      <w:r w:rsidRPr="00AA661C">
        <w:rPr>
          <w:rFonts w:ascii="Times New Roman" w:hAnsi="Times New Roman"/>
          <w:sz w:val="22"/>
          <w:szCs w:val="22"/>
        </w:rPr>
        <w:t>To give read access to all KB objects, functions such as getRecognition</w:t>
      </w:r>
      <w:r w:rsidR="00AA661C" w:rsidRPr="00AA661C">
        <w:rPr>
          <w:rFonts w:ascii="Times New Roman" w:hAnsi="Times New Roman"/>
          <w:sz w:val="22"/>
          <w:szCs w:val="22"/>
        </w:rPr>
        <w:t xml:space="preserve">, getCondition, etc will be available to be called from python scripts. Function will return complex dictionary containing name value pair for simple fields and dictionaries for complex fields. </w:t>
      </w:r>
    </w:p>
    <w:p w:rsidR="00AA661C" w:rsidRPr="00AA661C" w:rsidRDefault="00AA661C" w:rsidP="00AA661C">
      <w:pPr>
        <w:rPr>
          <w:rFonts w:ascii="Times New Roman" w:hAnsi="Times New Roman"/>
          <w:sz w:val="22"/>
          <w:szCs w:val="22"/>
        </w:rPr>
      </w:pPr>
      <w:r w:rsidRPr="00AA661C">
        <w:rPr>
          <w:rFonts w:ascii="Times New Roman" w:hAnsi="Times New Roman"/>
          <w:sz w:val="22"/>
          <w:szCs w:val="22"/>
        </w:rPr>
        <w:t>Example</w:t>
      </w:r>
    </w:p>
    <w:p w:rsidR="00AA661C" w:rsidRPr="00AA661C" w:rsidRDefault="00AA661C" w:rsidP="00AA661C">
      <w:pPr>
        <w:rPr>
          <w:rFonts w:ascii="Times New Roman" w:hAnsi="Times New Roman"/>
          <w:sz w:val="22"/>
          <w:szCs w:val="22"/>
        </w:rPr>
      </w:pPr>
      <w:r w:rsidRPr="00AA661C">
        <w:rPr>
          <w:rFonts w:ascii="Times New Roman" w:hAnsi="Times New Roman"/>
          <w:sz w:val="22"/>
          <w:szCs w:val="22"/>
        </w:rPr>
        <w:t xml:space="preserve">GetDTreenode will return dictionary containing the following </w:t>
      </w:r>
    </w:p>
    <w:p w:rsidR="00AA661C" w:rsidRPr="00AA661C" w:rsidRDefault="00AA661C" w:rsidP="00AA661C">
      <w:pPr>
        <w:pStyle w:val="ListParagraph"/>
        <w:numPr>
          <w:ilvl w:val="0"/>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DTree Object Id</w:t>
      </w:r>
    </w:p>
    <w:p w:rsidR="00AA661C" w:rsidRPr="00AA661C" w:rsidRDefault="00AA661C" w:rsidP="00AA661C">
      <w:pPr>
        <w:pStyle w:val="ListParagraph"/>
        <w:numPr>
          <w:ilvl w:val="0"/>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MaxInvalidResponsesAllowable</w:t>
      </w:r>
    </w:p>
    <w:p w:rsidR="00AA661C" w:rsidRPr="00AA661C" w:rsidRDefault="00AA661C" w:rsidP="00AA661C">
      <w:pPr>
        <w:pStyle w:val="ListParagraph"/>
        <w:numPr>
          <w:ilvl w:val="0"/>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FreeTextDisableFlag</w:t>
      </w:r>
    </w:p>
    <w:p w:rsidR="00AA661C" w:rsidRPr="00AA661C" w:rsidRDefault="00AA661C" w:rsidP="00AA661C">
      <w:pPr>
        <w:pStyle w:val="ListParagraph"/>
        <w:numPr>
          <w:ilvl w:val="0"/>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List of Dictionary for Connectors containing</w:t>
      </w:r>
    </w:p>
    <w:p w:rsidR="00AA661C" w:rsidRPr="00AA661C" w:rsidRDefault="00AA661C" w:rsidP="00AA661C">
      <w:pPr>
        <w:pStyle w:val="ListParagraph"/>
        <w:numPr>
          <w:ilvl w:val="1"/>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EvalRank</w:t>
      </w:r>
    </w:p>
    <w:p w:rsidR="00AA661C" w:rsidRPr="00AA661C" w:rsidRDefault="00AA661C" w:rsidP="00AA661C">
      <w:pPr>
        <w:pStyle w:val="ListParagraph"/>
        <w:numPr>
          <w:ilvl w:val="1"/>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lastRenderedPageBreak/>
        <w:t>DisplayRank</w:t>
      </w:r>
    </w:p>
    <w:p w:rsidR="00AA661C" w:rsidRPr="00AA661C" w:rsidRDefault="00AA661C" w:rsidP="00AA661C">
      <w:pPr>
        <w:pStyle w:val="ListParagraph"/>
        <w:numPr>
          <w:ilvl w:val="1"/>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DefaultClickText</w:t>
      </w:r>
    </w:p>
    <w:p w:rsidR="00AA661C" w:rsidRPr="00AA661C" w:rsidRDefault="00AA661C" w:rsidP="00AA661C">
      <w:pPr>
        <w:pStyle w:val="ListParagraph"/>
        <w:numPr>
          <w:ilvl w:val="1"/>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ConnectorId</w:t>
      </w:r>
    </w:p>
    <w:p w:rsidR="00AA661C" w:rsidRPr="00AA661C" w:rsidRDefault="00AA661C" w:rsidP="00AA661C">
      <w:pPr>
        <w:pStyle w:val="ListParagraph"/>
        <w:numPr>
          <w:ilvl w:val="1"/>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DefaultConnectorText</w:t>
      </w:r>
    </w:p>
    <w:p w:rsidR="00AA661C" w:rsidRPr="00AA661C" w:rsidRDefault="00AA661C" w:rsidP="00AA661C">
      <w:pPr>
        <w:pStyle w:val="ListParagraph"/>
        <w:numPr>
          <w:ilvl w:val="0"/>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Script Dictionary containing</w:t>
      </w:r>
    </w:p>
    <w:p w:rsidR="00AA661C" w:rsidRPr="00AA661C" w:rsidRDefault="00AA661C" w:rsidP="00AA661C">
      <w:pPr>
        <w:pStyle w:val="ListParagraph"/>
        <w:numPr>
          <w:ilvl w:val="1"/>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onDTreeEntryAtNode</w:t>
      </w:r>
    </w:p>
    <w:p w:rsidR="00AA661C" w:rsidRPr="00AA661C" w:rsidRDefault="00AA661C" w:rsidP="00AA661C">
      <w:pPr>
        <w:pStyle w:val="ListParagraph"/>
        <w:numPr>
          <w:ilvl w:val="1"/>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onBackNavAtNode</w:t>
      </w:r>
    </w:p>
    <w:p w:rsidR="00AA661C" w:rsidRPr="00AA661C" w:rsidRDefault="00AA661C" w:rsidP="00AA661C">
      <w:pPr>
        <w:pStyle w:val="ListParagraph"/>
        <w:numPr>
          <w:ilvl w:val="1"/>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onRepromptAtNode</w:t>
      </w:r>
    </w:p>
    <w:p w:rsidR="00AA661C" w:rsidRPr="00AA661C" w:rsidRDefault="00AA661C" w:rsidP="00AA661C">
      <w:pPr>
        <w:pStyle w:val="ListParagraph"/>
        <w:numPr>
          <w:ilvl w:val="1"/>
          <w:numId w:val="154"/>
        </w:numPr>
        <w:spacing w:after="0" w:line="240" w:lineRule="auto"/>
        <w:contextualSpacing w:val="0"/>
        <w:rPr>
          <w:rFonts w:ascii="Times New Roman" w:hAnsi="Times New Roman"/>
          <w:sz w:val="22"/>
          <w:szCs w:val="22"/>
        </w:rPr>
      </w:pPr>
      <w:r w:rsidRPr="00AA661C">
        <w:rPr>
          <w:rFonts w:ascii="Times New Roman" w:hAnsi="Times New Roman"/>
          <w:sz w:val="22"/>
          <w:szCs w:val="22"/>
        </w:rPr>
        <w:t>beforeLeft</w:t>
      </w:r>
    </w:p>
    <w:p w:rsidR="00BD68F8" w:rsidRDefault="00BD68F8" w:rsidP="00BD68F8">
      <w:pPr>
        <w:pStyle w:val="Heading1"/>
      </w:pPr>
      <w:bookmarkStart w:id="282" w:name="_Toc302982881"/>
      <w:commentRangeStart w:id="283"/>
      <w:commentRangeStart w:id="284"/>
      <w:r>
        <w:t>T</w:t>
      </w:r>
      <w:r w:rsidR="00596D79">
        <w:t>esting</w:t>
      </w:r>
      <w:commentRangeEnd w:id="283"/>
      <w:r w:rsidR="007340B2">
        <w:rPr>
          <w:rStyle w:val="CommentReference"/>
          <w:rFonts w:cs="Times New Roman"/>
          <w:b w:val="0"/>
          <w:bCs w:val="0"/>
          <w:caps w:val="0"/>
          <w:color w:val="auto"/>
          <w:kern w:val="0"/>
        </w:rPr>
        <w:commentReference w:id="283"/>
      </w:r>
      <w:commentRangeEnd w:id="284"/>
      <w:r w:rsidR="00D363FA">
        <w:rPr>
          <w:rStyle w:val="CommentReference"/>
          <w:rFonts w:cs="Times New Roman"/>
          <w:b w:val="0"/>
          <w:bCs w:val="0"/>
          <w:caps w:val="0"/>
          <w:color w:val="auto"/>
          <w:kern w:val="0"/>
        </w:rPr>
        <w:commentReference w:id="284"/>
      </w:r>
      <w:bookmarkEnd w:id="282"/>
    </w:p>
    <w:p w:rsidR="00195D3D" w:rsidRDefault="00195D3D" w:rsidP="00195D3D">
      <w:pPr>
        <w:pStyle w:val="Heading2"/>
      </w:pPr>
      <w:bookmarkStart w:id="285" w:name="_Toc302982882"/>
      <w:r>
        <w:t>Alternate Testing</w:t>
      </w:r>
      <w:bookmarkEnd w:id="285"/>
    </w:p>
    <w:p w:rsidR="00CD514F" w:rsidRDefault="00CD514F" w:rsidP="00750362">
      <w:pPr>
        <w:pStyle w:val="BodyText"/>
      </w:pPr>
      <w:r>
        <w:t>Alternate testing can be executed on different levels and mode as below</w:t>
      </w:r>
    </w:p>
    <w:p w:rsidR="00CD514F" w:rsidRDefault="00CD514F" w:rsidP="00750362">
      <w:pPr>
        <w:pStyle w:val="BodyText"/>
      </w:pPr>
      <w:r w:rsidRPr="00877689">
        <w:rPr>
          <w:b/>
        </w:rPr>
        <w:t>Levels</w:t>
      </w:r>
      <w:r w:rsidRPr="00877689">
        <w:t>:</w:t>
      </w:r>
    </w:p>
    <w:p w:rsidR="00877689" w:rsidRDefault="00FF786A" w:rsidP="00FF786A">
      <w:pPr>
        <w:pStyle w:val="BodyText"/>
        <w:numPr>
          <w:ilvl w:val="0"/>
          <w:numId w:val="138"/>
        </w:numPr>
      </w:pPr>
      <w:r w:rsidRPr="00FF786A">
        <w:t>alternate level: one alternate tested</w:t>
      </w:r>
    </w:p>
    <w:p w:rsidR="00877689" w:rsidRDefault="00FF786A" w:rsidP="00FF786A">
      <w:pPr>
        <w:pStyle w:val="BodyText"/>
        <w:numPr>
          <w:ilvl w:val="0"/>
          <w:numId w:val="138"/>
        </w:numPr>
      </w:pPr>
      <w:r w:rsidRPr="00FF786A">
        <w:t>condition level: all alternates of one condition tested</w:t>
      </w:r>
    </w:p>
    <w:p w:rsidR="00FF786A" w:rsidRDefault="00FF786A" w:rsidP="00FF786A">
      <w:pPr>
        <w:pStyle w:val="BodyText"/>
        <w:numPr>
          <w:ilvl w:val="0"/>
          <w:numId w:val="138"/>
        </w:numPr>
      </w:pPr>
      <w:r w:rsidRPr="00FF786A">
        <w:t>Recognition level – all alternates of all Conditions attached to a Recognition</w:t>
      </w:r>
    </w:p>
    <w:p w:rsidR="00FF786A" w:rsidRDefault="00FF786A" w:rsidP="00750362">
      <w:pPr>
        <w:pStyle w:val="BodyText"/>
        <w:numPr>
          <w:ilvl w:val="0"/>
          <w:numId w:val="138"/>
        </w:numPr>
      </w:pPr>
      <w:r w:rsidRPr="00FF786A">
        <w:t>kb level: all alternates of all conditions in kb tested</w:t>
      </w:r>
    </w:p>
    <w:p w:rsidR="00FF786A" w:rsidRPr="00FF786A" w:rsidRDefault="00FF786A" w:rsidP="00FF786A">
      <w:pPr>
        <w:pStyle w:val="BodyText"/>
        <w:ind w:left="142"/>
      </w:pPr>
    </w:p>
    <w:p w:rsidR="00C530A5" w:rsidRPr="00877689" w:rsidRDefault="00CD514F" w:rsidP="00750362">
      <w:pPr>
        <w:pStyle w:val="BodyText"/>
        <w:rPr>
          <w:b/>
        </w:rPr>
      </w:pPr>
      <w:r w:rsidRPr="00877689">
        <w:rPr>
          <w:b/>
        </w:rPr>
        <w:t>Modes:</w:t>
      </w:r>
    </w:p>
    <w:p w:rsidR="00FF786A" w:rsidRDefault="00FF786A" w:rsidP="00FF786A">
      <w:pPr>
        <w:pStyle w:val="BodyText"/>
        <w:numPr>
          <w:ilvl w:val="0"/>
          <w:numId w:val="138"/>
        </w:numPr>
      </w:pPr>
      <w:r w:rsidRPr="00FF786A">
        <w:t>isolated: alternate text is tested against the condition directly</w:t>
      </w:r>
    </w:p>
    <w:p w:rsidR="00FF786A" w:rsidRPr="00877689" w:rsidRDefault="00FF786A" w:rsidP="00FF786A">
      <w:pPr>
        <w:pStyle w:val="BodyText"/>
        <w:numPr>
          <w:ilvl w:val="0"/>
          <w:numId w:val="138"/>
        </w:numPr>
      </w:pPr>
      <w:r w:rsidRPr="00FF786A">
        <w:t>global: alternate text is handled as a user input and sent against the complete KB. For success the condition it belongs to must be the first that is triggered</w:t>
      </w:r>
    </w:p>
    <w:p w:rsidR="00CD514F" w:rsidRDefault="00CD514F" w:rsidP="00750362">
      <w:pPr>
        <w:pStyle w:val="BodyText"/>
      </w:pPr>
    </w:p>
    <w:p w:rsidR="00CD514F" w:rsidRDefault="00CD514F" w:rsidP="00750362">
      <w:pPr>
        <w:pStyle w:val="BodyText"/>
      </w:pPr>
      <w:r>
        <w:t>Also user should be able to test a modified condition (without saving) against an input – (Local testing)</w:t>
      </w:r>
    </w:p>
    <w:p w:rsidR="00390517" w:rsidRDefault="00CD514F" w:rsidP="00750362">
      <w:pPr>
        <w:pStyle w:val="BodyText"/>
      </w:pPr>
      <w:r>
        <w:t xml:space="preserve">For the above </w:t>
      </w:r>
      <w:r w:rsidR="002B52B8">
        <w:t xml:space="preserve">alternate </w:t>
      </w:r>
      <w:r>
        <w:t>testing, answer selection is not required</w:t>
      </w:r>
      <w:r w:rsidR="00390517">
        <w:t>. Therefore V-engine will not to further processing after condition is evaluated to true.</w:t>
      </w:r>
      <w:r w:rsidR="00850583">
        <w:t xml:space="preserve"> However interface VPUpdateLastAnwerId will be provided that can be called from </w:t>
      </w:r>
      <w:r w:rsidR="00461570">
        <w:t>V_Portal</w:t>
      </w:r>
      <w:r w:rsidR="00850583">
        <w:t xml:space="preserve">. Therefore </w:t>
      </w:r>
      <w:r w:rsidR="00323D0A">
        <w:t xml:space="preserve">when in global mode, </w:t>
      </w:r>
      <w:r w:rsidR="00850583">
        <w:t>conditions that have 'must follow answer #’can verify if the last answer id matches.</w:t>
      </w:r>
      <w:r w:rsidR="00323D0A">
        <w:t xml:space="preserve"> Similarly conditions that have topics be verified from the list of active topics. Active topic list can be updated via Topic interfaces described below section 13.3.5 </w:t>
      </w:r>
    </w:p>
    <w:p w:rsidR="00390517" w:rsidRDefault="00390517" w:rsidP="00750362">
      <w:pPr>
        <w:pStyle w:val="BodyText"/>
      </w:pPr>
    </w:p>
    <w:p w:rsidR="00390517" w:rsidRDefault="00390517" w:rsidP="00750362">
      <w:pPr>
        <w:pStyle w:val="BodyText"/>
      </w:pPr>
      <w:r>
        <w:t>Input and output parameters are as follows</w:t>
      </w:r>
      <w:r w:rsidR="00260797">
        <w:t>:</w:t>
      </w:r>
    </w:p>
    <w:p w:rsidR="00390517" w:rsidRDefault="00390517" w:rsidP="00390517">
      <w:pPr>
        <w:pStyle w:val="BodyText"/>
      </w:pPr>
      <w:r>
        <w:t>Input parameters:</w:t>
      </w:r>
    </w:p>
    <w:p w:rsidR="005F01DC" w:rsidRDefault="00390517">
      <w:pPr>
        <w:pStyle w:val="BodyText"/>
        <w:numPr>
          <w:ilvl w:val="0"/>
          <w:numId w:val="88"/>
        </w:numPr>
      </w:pPr>
      <w:commentRangeStart w:id="286"/>
      <w:commentRangeStart w:id="287"/>
      <w:commentRangeStart w:id="288"/>
      <w:r>
        <w:t>Condition id (null in case of local testing)</w:t>
      </w:r>
      <w:commentRangeEnd w:id="286"/>
      <w:r w:rsidR="00407E17">
        <w:rPr>
          <w:rStyle w:val="CommentReference"/>
          <w:rFonts w:ascii="Trebuchet MS" w:hAnsi="Trebuchet MS"/>
          <w:lang w:val="en-GB"/>
        </w:rPr>
        <w:commentReference w:id="286"/>
      </w:r>
      <w:commentRangeEnd w:id="287"/>
      <w:r w:rsidR="00B27C59">
        <w:rPr>
          <w:rStyle w:val="CommentReference"/>
          <w:rFonts w:ascii="Trebuchet MS" w:hAnsi="Trebuchet MS"/>
          <w:lang w:val="en-GB"/>
        </w:rPr>
        <w:commentReference w:id="287"/>
      </w:r>
      <w:commentRangeEnd w:id="288"/>
      <w:r w:rsidR="00C64E4D">
        <w:rPr>
          <w:rStyle w:val="CommentReference"/>
          <w:rFonts w:ascii="Trebuchet MS" w:hAnsi="Trebuchet MS"/>
          <w:lang w:val="en-GB"/>
        </w:rPr>
        <w:commentReference w:id="288"/>
      </w:r>
    </w:p>
    <w:p w:rsidR="005F01DC" w:rsidRDefault="00390517">
      <w:pPr>
        <w:pStyle w:val="BodyText"/>
        <w:numPr>
          <w:ilvl w:val="0"/>
          <w:numId w:val="88"/>
        </w:numPr>
      </w:pPr>
      <w:r>
        <w:t>Condition string ( null in case of alternate testing)</w:t>
      </w:r>
    </w:p>
    <w:p w:rsidR="005F01DC" w:rsidRDefault="00390517">
      <w:pPr>
        <w:pStyle w:val="BodyText"/>
        <w:numPr>
          <w:ilvl w:val="0"/>
          <w:numId w:val="88"/>
        </w:numPr>
      </w:pPr>
      <w:r>
        <w:t>List of inputs/alternates</w:t>
      </w:r>
      <w:r w:rsidR="00260797">
        <w:t xml:space="preserve"> id &amp; text </w:t>
      </w:r>
      <w:r>
        <w:t>to be tested</w:t>
      </w:r>
    </w:p>
    <w:p w:rsidR="005F01DC" w:rsidRDefault="009C7A10">
      <w:pPr>
        <w:pStyle w:val="BodyText"/>
        <w:numPr>
          <w:ilvl w:val="0"/>
          <w:numId w:val="88"/>
        </w:numPr>
      </w:pPr>
      <w:r>
        <w:t>Section ( null in case of local testing)</w:t>
      </w:r>
    </w:p>
    <w:p w:rsidR="005F01DC" w:rsidRDefault="00A33EC0">
      <w:pPr>
        <w:pStyle w:val="BodyText"/>
        <w:numPr>
          <w:ilvl w:val="0"/>
          <w:numId w:val="88"/>
        </w:numPr>
      </w:pPr>
      <w:r>
        <w:t>Node id ( to be populated for Global mode when condition belongs to DTree)</w:t>
      </w:r>
    </w:p>
    <w:p w:rsidR="005F01DC" w:rsidRDefault="00996634">
      <w:pPr>
        <w:pStyle w:val="BodyText"/>
        <w:numPr>
          <w:ilvl w:val="0"/>
          <w:numId w:val="88"/>
        </w:numPr>
      </w:pPr>
      <w:r>
        <w:t xml:space="preserve">Mode </w:t>
      </w:r>
      <w:r w:rsidR="00461570">
        <w:t>i.e.</w:t>
      </w:r>
      <w:r>
        <w:t xml:space="preserve"> Isolated or Global (null in case of local testing)</w:t>
      </w:r>
    </w:p>
    <w:p w:rsidR="00BF32BF" w:rsidRDefault="00BF32BF" w:rsidP="001B34AB">
      <w:pPr>
        <w:pStyle w:val="BodyText"/>
      </w:pPr>
    </w:p>
    <w:p w:rsidR="00BF32BF" w:rsidRDefault="00BF32BF" w:rsidP="001B34AB">
      <w:pPr>
        <w:pStyle w:val="BodyText"/>
      </w:pPr>
      <w:r>
        <w:lastRenderedPageBreak/>
        <w:t xml:space="preserve">For global mode, when node id is passed, the context is the DTree node and not entire KB. </w:t>
      </w:r>
      <w:r w:rsidR="00461570">
        <w:t>I.e.</w:t>
      </w:r>
      <w:r>
        <w:t xml:space="preserve"> alternates to be tested against all the connectors of that node. Connectors will be tested in order of their evaluation rank</w:t>
      </w:r>
      <w:r w:rsidR="008F69C5">
        <w:t>.</w:t>
      </w:r>
    </w:p>
    <w:p w:rsidR="001B34AB" w:rsidRDefault="001B34AB" w:rsidP="001B34AB">
      <w:pPr>
        <w:pStyle w:val="BodyText"/>
      </w:pPr>
      <w:r>
        <w:t>Output parameters:</w:t>
      </w:r>
    </w:p>
    <w:p w:rsidR="005F01DC" w:rsidRDefault="00260797" w:rsidP="008624E5">
      <w:pPr>
        <w:pStyle w:val="BodyText"/>
        <w:numPr>
          <w:ilvl w:val="0"/>
          <w:numId w:val="126"/>
        </w:numPr>
      </w:pPr>
      <w:r>
        <w:t>List of result parameters</w:t>
      </w:r>
    </w:p>
    <w:p w:rsidR="005F01DC" w:rsidRDefault="00260797">
      <w:pPr>
        <w:pStyle w:val="BodyText"/>
        <w:numPr>
          <w:ilvl w:val="1"/>
          <w:numId w:val="89"/>
        </w:numPr>
      </w:pPr>
      <w:r>
        <w:t>Alternate id (null for local testing</w:t>
      </w:r>
      <w:r w:rsidR="00BF32BF">
        <w:t>)</w:t>
      </w:r>
    </w:p>
    <w:p w:rsidR="005F01DC" w:rsidRDefault="00260797">
      <w:pPr>
        <w:pStyle w:val="BodyText"/>
        <w:numPr>
          <w:ilvl w:val="1"/>
          <w:numId w:val="89"/>
        </w:numPr>
      </w:pPr>
      <w:r>
        <w:t>Condition id ( null for local testing)</w:t>
      </w:r>
    </w:p>
    <w:p w:rsidR="005F01DC" w:rsidRDefault="00260797">
      <w:pPr>
        <w:pStyle w:val="BodyText"/>
        <w:numPr>
          <w:ilvl w:val="1"/>
          <w:numId w:val="89"/>
        </w:numPr>
      </w:pPr>
      <w:r>
        <w:t>Success  = true/false</w:t>
      </w:r>
    </w:p>
    <w:p w:rsidR="00195D3D" w:rsidRDefault="00AF295B" w:rsidP="00750362">
      <w:pPr>
        <w:pStyle w:val="BodyText"/>
      </w:pPr>
      <w:commentRangeStart w:id="289"/>
      <w:r>
        <w:t>Script events will be suppressed, however, predefined variables are filled and script conditions are executed.</w:t>
      </w:r>
      <w:commentRangeEnd w:id="289"/>
      <w:r>
        <w:rPr>
          <w:rStyle w:val="CommentReference"/>
          <w:rFonts w:ascii="Trebuchet MS" w:hAnsi="Trebuchet MS"/>
          <w:lang w:val="en-GB"/>
        </w:rPr>
        <w:commentReference w:id="289"/>
      </w:r>
    </w:p>
    <w:p w:rsidR="00623853" w:rsidRPr="00195D3D" w:rsidRDefault="00623853" w:rsidP="00750362">
      <w:pPr>
        <w:pStyle w:val="Heading2"/>
      </w:pPr>
      <w:bookmarkStart w:id="290" w:name="_Toc302982883"/>
      <w:r w:rsidRPr="00195D3D">
        <w:t>Content Testing:</w:t>
      </w:r>
      <w:bookmarkEnd w:id="290"/>
    </w:p>
    <w:p w:rsidR="00623853" w:rsidRDefault="004374F1" w:rsidP="00750362">
      <w:pPr>
        <w:pStyle w:val="BodyText"/>
      </w:pPr>
      <w:r w:rsidRPr="004374F1">
        <w:t xml:space="preserve">The test is required to simulate a live environment, wherein the content author (tester) can carry out conversations with the engine as a normal user would have. Unlike other V-Portal </w:t>
      </w:r>
      <w:r w:rsidR="00BF32BF" w:rsidRPr="004374F1">
        <w:t>testing</w:t>
      </w:r>
      <w:r w:rsidR="00BF32BF">
        <w:t xml:space="preserve"> (</w:t>
      </w:r>
      <w:r>
        <w:t>Alternate &amp; local)</w:t>
      </w:r>
      <w:r w:rsidRPr="004374F1">
        <w:t xml:space="preserve">, </w:t>
      </w:r>
      <w:r>
        <w:t xml:space="preserve">content </w:t>
      </w:r>
      <w:r w:rsidRPr="004374F1">
        <w:t>testing is session-based.</w:t>
      </w:r>
    </w:p>
    <w:p w:rsidR="00B77463" w:rsidRDefault="00B77463" w:rsidP="00750362">
      <w:pPr>
        <w:pStyle w:val="BodyText"/>
      </w:pPr>
      <w:r>
        <w:t>Following request types are applicable:</w:t>
      </w:r>
    </w:p>
    <w:p w:rsidR="00877689" w:rsidRDefault="00B77463" w:rsidP="00877689">
      <w:pPr>
        <w:pStyle w:val="ListParagraph"/>
        <w:numPr>
          <w:ilvl w:val="0"/>
          <w:numId w:val="90"/>
        </w:numPr>
        <w:spacing w:before="200" w:after="200" w:line="276" w:lineRule="auto"/>
        <w:contextualSpacing w:val="0"/>
        <w:rPr>
          <w:rFonts w:ascii="Times New Roman" w:hAnsi="Times New Roman"/>
          <w:sz w:val="22"/>
          <w:szCs w:val="20"/>
          <w:lang w:val="en-US"/>
        </w:rPr>
      </w:pPr>
      <w:r w:rsidRPr="00B77463">
        <w:rPr>
          <w:rFonts w:ascii="Times New Roman" w:hAnsi="Times New Roman"/>
          <w:sz w:val="22"/>
          <w:szCs w:val="20"/>
          <w:lang w:val="en-US"/>
        </w:rPr>
        <w:t>Free text</w:t>
      </w:r>
    </w:p>
    <w:p w:rsidR="005F01DC" w:rsidRPr="00877689" w:rsidRDefault="00B77463" w:rsidP="00877689">
      <w:pPr>
        <w:pStyle w:val="ListParagraph"/>
        <w:numPr>
          <w:ilvl w:val="0"/>
          <w:numId w:val="90"/>
        </w:numPr>
        <w:spacing w:before="200" w:after="200" w:line="276" w:lineRule="auto"/>
        <w:contextualSpacing w:val="0"/>
        <w:rPr>
          <w:rFonts w:ascii="Times New Roman" w:hAnsi="Times New Roman"/>
          <w:sz w:val="22"/>
          <w:szCs w:val="20"/>
          <w:lang w:val="en-US"/>
        </w:rPr>
      </w:pPr>
      <w:r w:rsidRPr="00877689">
        <w:rPr>
          <w:rFonts w:ascii="Times New Roman" w:hAnsi="Times New Roman"/>
          <w:sz w:val="22"/>
          <w:szCs w:val="20"/>
          <w:lang w:val="en-US"/>
        </w:rPr>
        <w:t>QA Link.</w:t>
      </w:r>
    </w:p>
    <w:p w:rsidR="005F01DC" w:rsidRDefault="00B77463" w:rsidP="00877689">
      <w:pPr>
        <w:pStyle w:val="ListParagraph"/>
        <w:numPr>
          <w:ilvl w:val="0"/>
          <w:numId w:val="90"/>
        </w:numPr>
        <w:spacing w:before="200" w:after="200" w:line="276" w:lineRule="auto"/>
        <w:contextualSpacing w:val="0"/>
        <w:rPr>
          <w:rFonts w:ascii="Times New Roman" w:hAnsi="Times New Roman"/>
          <w:sz w:val="22"/>
          <w:szCs w:val="20"/>
          <w:lang w:val="en-US"/>
        </w:rPr>
      </w:pPr>
      <w:r w:rsidRPr="00B77463">
        <w:rPr>
          <w:rFonts w:ascii="Times New Roman" w:hAnsi="Times New Roman"/>
          <w:sz w:val="22"/>
          <w:szCs w:val="20"/>
          <w:lang w:val="en-US"/>
        </w:rPr>
        <w:t>D Tree click continuation.</w:t>
      </w:r>
    </w:p>
    <w:p w:rsidR="005F01DC" w:rsidRDefault="00B77463" w:rsidP="00877689">
      <w:pPr>
        <w:pStyle w:val="ListParagraph"/>
        <w:numPr>
          <w:ilvl w:val="0"/>
          <w:numId w:val="90"/>
        </w:numPr>
        <w:spacing w:before="200" w:after="200" w:line="276" w:lineRule="auto"/>
        <w:contextualSpacing w:val="0"/>
        <w:rPr>
          <w:rFonts w:ascii="Times New Roman" w:hAnsi="Times New Roman"/>
          <w:sz w:val="22"/>
          <w:szCs w:val="20"/>
          <w:lang w:val="en-US"/>
        </w:rPr>
      </w:pPr>
      <w:r w:rsidRPr="00B77463">
        <w:rPr>
          <w:rFonts w:ascii="Times New Roman" w:hAnsi="Times New Roman"/>
          <w:sz w:val="22"/>
          <w:szCs w:val="20"/>
          <w:lang w:val="en-US"/>
        </w:rPr>
        <w:t>D Tree back navigation.</w:t>
      </w:r>
    </w:p>
    <w:p w:rsidR="005F01DC" w:rsidRDefault="00B77463" w:rsidP="00877689">
      <w:pPr>
        <w:pStyle w:val="ListParagraph"/>
        <w:numPr>
          <w:ilvl w:val="0"/>
          <w:numId w:val="90"/>
        </w:numPr>
        <w:spacing w:before="200" w:after="200" w:line="276" w:lineRule="auto"/>
        <w:contextualSpacing w:val="0"/>
        <w:rPr>
          <w:rFonts w:ascii="Times New Roman" w:hAnsi="Times New Roman"/>
          <w:sz w:val="22"/>
          <w:szCs w:val="20"/>
          <w:lang w:val="en-US"/>
        </w:rPr>
      </w:pPr>
      <w:r w:rsidRPr="00B77463">
        <w:rPr>
          <w:rFonts w:ascii="Times New Roman" w:hAnsi="Times New Roman"/>
          <w:sz w:val="22"/>
          <w:szCs w:val="20"/>
          <w:lang w:val="en-US"/>
        </w:rPr>
        <w:t>D Tree entry link.</w:t>
      </w:r>
    </w:p>
    <w:p w:rsidR="005F01DC" w:rsidRDefault="00B77463" w:rsidP="00877689">
      <w:pPr>
        <w:pStyle w:val="ListParagraph"/>
        <w:numPr>
          <w:ilvl w:val="0"/>
          <w:numId w:val="90"/>
        </w:numPr>
        <w:spacing w:before="200" w:after="200" w:line="276" w:lineRule="auto"/>
        <w:contextualSpacing w:val="0"/>
        <w:rPr>
          <w:rFonts w:ascii="Times New Roman" w:hAnsi="Times New Roman"/>
          <w:sz w:val="22"/>
          <w:szCs w:val="20"/>
          <w:lang w:val="en-US"/>
        </w:rPr>
      </w:pPr>
      <w:r w:rsidRPr="00B77463">
        <w:rPr>
          <w:rFonts w:ascii="Times New Roman" w:hAnsi="Times New Roman"/>
          <w:sz w:val="22"/>
          <w:szCs w:val="20"/>
          <w:lang w:val="en-US"/>
        </w:rPr>
        <w:t>Breadcrumb navigation.</w:t>
      </w:r>
    </w:p>
    <w:p w:rsidR="00B77463" w:rsidRDefault="00B77463" w:rsidP="00750362">
      <w:pPr>
        <w:pStyle w:val="BodyText"/>
      </w:pPr>
      <w:r>
        <w:t>Above request type input and output parameters are already defined in section 11 Request Types</w:t>
      </w:r>
    </w:p>
    <w:p w:rsidR="003B1812" w:rsidRDefault="003B1812" w:rsidP="00750362">
      <w:pPr>
        <w:pStyle w:val="BodyText"/>
      </w:pPr>
      <w:r>
        <w:t xml:space="preserve">Additionally author can set the FORMVARS in </w:t>
      </w:r>
      <w:r w:rsidR="00461570">
        <w:t>V_Portal</w:t>
      </w:r>
      <w:r>
        <w:t>, when set it will be passed to v-engine with each request.</w:t>
      </w:r>
    </w:p>
    <w:p w:rsidR="003B1812" w:rsidRDefault="003B1812" w:rsidP="00750362">
      <w:pPr>
        <w:pStyle w:val="BodyText"/>
      </w:pPr>
    </w:p>
    <w:p w:rsidR="00B61474" w:rsidRPr="00B61474" w:rsidRDefault="00B61474" w:rsidP="00B61474">
      <w:pPr>
        <w:pStyle w:val="Heading2"/>
      </w:pPr>
      <w:bookmarkStart w:id="291" w:name="_Toc302982884"/>
      <w:r>
        <w:t xml:space="preserve">Additional </w:t>
      </w:r>
      <w:r w:rsidR="005D6852">
        <w:t xml:space="preserve">Test </w:t>
      </w:r>
      <w:r>
        <w:t>V-engine interface</w:t>
      </w:r>
      <w:bookmarkEnd w:id="291"/>
    </w:p>
    <w:p w:rsidR="00B61474" w:rsidRDefault="00623853" w:rsidP="00EB48F4">
      <w:pPr>
        <w:pStyle w:val="Heading3"/>
      </w:pPr>
      <w:bookmarkStart w:id="292" w:name="_Toc302982885"/>
      <w:commentRangeStart w:id="293"/>
      <w:r w:rsidRPr="00327C84">
        <w:t>Parsing for syntax check</w:t>
      </w:r>
      <w:commentRangeEnd w:id="293"/>
      <w:r w:rsidR="006B5770">
        <w:rPr>
          <w:rStyle w:val="CommentReference"/>
          <w:rFonts w:cs="Times New Roman"/>
          <w:b w:val="0"/>
          <w:bCs w:val="0"/>
        </w:rPr>
        <w:commentReference w:id="293"/>
      </w:r>
      <w:bookmarkEnd w:id="292"/>
    </w:p>
    <w:p w:rsidR="00B61474" w:rsidRDefault="00A15244" w:rsidP="00B61474">
      <w:pPr>
        <w:rPr>
          <w:rFonts w:ascii="Times New Roman" w:hAnsi="Times New Roman"/>
          <w:sz w:val="22"/>
          <w:szCs w:val="22"/>
        </w:rPr>
      </w:pPr>
      <w:r w:rsidRPr="00A15244">
        <w:rPr>
          <w:rFonts w:ascii="Times New Roman" w:hAnsi="Times New Roman"/>
          <w:sz w:val="22"/>
          <w:szCs w:val="22"/>
        </w:rPr>
        <w:t xml:space="preserve">V-engine interface </w:t>
      </w:r>
      <w:r w:rsidR="00F615D6">
        <w:rPr>
          <w:rFonts w:ascii="Times New Roman" w:hAnsi="Times New Roman"/>
          <w:sz w:val="22"/>
          <w:szCs w:val="22"/>
        </w:rPr>
        <w:t>VP</w:t>
      </w:r>
      <w:r w:rsidRPr="00A15244">
        <w:rPr>
          <w:rFonts w:ascii="Times New Roman" w:hAnsi="Times New Roman"/>
          <w:sz w:val="22"/>
          <w:szCs w:val="22"/>
        </w:rPr>
        <w:t>ParseCondition will be provided to check for syntax errors. It will receive the condition string as input(Similar to current V</w:t>
      </w:r>
      <w:r w:rsidR="00461570">
        <w:rPr>
          <w:rFonts w:ascii="Times New Roman" w:hAnsi="Times New Roman"/>
          <w:sz w:val="22"/>
          <w:szCs w:val="22"/>
        </w:rPr>
        <w:t>-</w:t>
      </w:r>
      <w:r w:rsidRPr="00A15244">
        <w:rPr>
          <w:rFonts w:ascii="Times New Roman" w:hAnsi="Times New Roman"/>
          <w:sz w:val="22"/>
          <w:szCs w:val="22"/>
        </w:rPr>
        <w:t>Builder to Engine interface ParseCondition)</w:t>
      </w:r>
    </w:p>
    <w:p w:rsidR="007D0D2B" w:rsidRPr="00A15244" w:rsidRDefault="007D0D2B" w:rsidP="00B61474">
      <w:pPr>
        <w:rPr>
          <w:rFonts w:ascii="Times New Roman" w:hAnsi="Times New Roman"/>
          <w:sz w:val="22"/>
          <w:szCs w:val="22"/>
        </w:rPr>
      </w:pPr>
      <w:r>
        <w:rPr>
          <w:rFonts w:ascii="Times New Roman" w:hAnsi="Times New Roman"/>
          <w:sz w:val="22"/>
          <w:szCs w:val="22"/>
        </w:rPr>
        <w:t>It will also be used to check syntax error for table answer condition, hence optional additional parameter implementation syntax can be passed to VPParseCondition</w:t>
      </w:r>
    </w:p>
    <w:p w:rsidR="00B61474" w:rsidRDefault="00F615D6" w:rsidP="00EB48F4">
      <w:pPr>
        <w:pStyle w:val="Heading3"/>
      </w:pPr>
      <w:bookmarkStart w:id="294" w:name="_Toc302982886"/>
      <w:r>
        <w:lastRenderedPageBreak/>
        <w:t>VP</w:t>
      </w:r>
      <w:r w:rsidR="00195D3D">
        <w:t>Restart</w:t>
      </w:r>
      <w:bookmarkEnd w:id="294"/>
    </w:p>
    <w:p w:rsidR="00B61474" w:rsidRPr="00F615D6" w:rsidRDefault="00B61474" w:rsidP="00F615D6">
      <w:r>
        <w:rPr>
          <w:rFonts w:ascii="Times New Roman" w:hAnsi="Times New Roman"/>
          <w:sz w:val="22"/>
          <w:szCs w:val="20"/>
          <w:lang w:val="en-US"/>
        </w:rPr>
        <w:t xml:space="preserve">V-Engine </w:t>
      </w:r>
      <w:r w:rsidR="00A15244">
        <w:rPr>
          <w:rFonts w:ascii="Times New Roman" w:hAnsi="Times New Roman"/>
          <w:sz w:val="22"/>
          <w:szCs w:val="20"/>
          <w:lang w:val="en-US"/>
        </w:rPr>
        <w:t xml:space="preserve">interface restart will be provided to </w:t>
      </w:r>
      <w:r>
        <w:rPr>
          <w:rFonts w:ascii="Times New Roman" w:hAnsi="Times New Roman"/>
          <w:sz w:val="22"/>
          <w:szCs w:val="20"/>
          <w:lang w:val="en-US"/>
        </w:rPr>
        <w:t>clear all the session data</w:t>
      </w:r>
      <w:r w:rsidR="00A15244">
        <w:rPr>
          <w:rFonts w:ascii="Times New Roman" w:hAnsi="Times New Roman"/>
          <w:sz w:val="22"/>
          <w:szCs w:val="20"/>
          <w:lang w:val="en-US"/>
        </w:rPr>
        <w:t>.</w:t>
      </w:r>
    </w:p>
    <w:p w:rsidR="00B61474" w:rsidRDefault="00F615D6" w:rsidP="00EB48F4">
      <w:pPr>
        <w:pStyle w:val="Heading3"/>
      </w:pPr>
      <w:bookmarkStart w:id="295" w:name="_Toc302982887"/>
      <w:r>
        <w:t>VP</w:t>
      </w:r>
      <w:r w:rsidR="00195D3D">
        <w:t>Back</w:t>
      </w:r>
      <w:bookmarkEnd w:id="295"/>
    </w:p>
    <w:p w:rsidR="00267319" w:rsidRPr="00267319" w:rsidRDefault="00A15244" w:rsidP="00267319">
      <w:pPr>
        <w:autoSpaceDE w:val="0"/>
        <w:autoSpaceDN w:val="0"/>
        <w:adjustRightInd w:val="0"/>
        <w:spacing w:after="0" w:line="240" w:lineRule="auto"/>
        <w:rPr>
          <w:rFonts w:ascii="Times New Roman" w:hAnsi="Times New Roman"/>
          <w:sz w:val="22"/>
          <w:szCs w:val="22"/>
          <w:lang w:val="en-US"/>
        </w:rPr>
      </w:pPr>
      <w:r w:rsidRPr="00267319">
        <w:rPr>
          <w:rFonts w:ascii="Times New Roman" w:hAnsi="Times New Roman"/>
          <w:sz w:val="22"/>
          <w:szCs w:val="22"/>
          <w:lang w:val="en-US"/>
        </w:rPr>
        <w:t>V-Engine interface back will be provided to</w:t>
      </w:r>
      <w:r w:rsidRPr="00267319">
        <w:rPr>
          <w:rFonts w:ascii="Times New Roman" w:eastAsiaTheme="minorHAnsi" w:hAnsi="Times New Roman"/>
          <w:sz w:val="22"/>
          <w:szCs w:val="22"/>
          <w:lang w:val="en-US"/>
        </w:rPr>
        <w:t xml:space="preserve"> roll backby one conversation/transaction. It does so by removing the latest entry in thesession stack and generating the specific response for the previoustransaction/conversation.</w:t>
      </w:r>
    </w:p>
    <w:p w:rsidR="00B61474" w:rsidRDefault="00B61474" w:rsidP="00B61474">
      <w:pPr>
        <w:jc w:val="both"/>
        <w:rPr>
          <w:rFonts w:ascii="Times New Roman" w:hAnsi="Times New Roman"/>
          <w:sz w:val="22"/>
          <w:szCs w:val="22"/>
        </w:rPr>
      </w:pPr>
    </w:p>
    <w:p w:rsidR="00267319" w:rsidRPr="00267319" w:rsidRDefault="00267319" w:rsidP="00B61474">
      <w:pPr>
        <w:jc w:val="both"/>
        <w:rPr>
          <w:rFonts w:ascii="Times New Roman" w:hAnsi="Times New Roman"/>
          <w:sz w:val="22"/>
          <w:szCs w:val="22"/>
        </w:rPr>
      </w:pPr>
      <w:r>
        <w:rPr>
          <w:rFonts w:ascii="Times New Roman" w:hAnsi="Times New Roman"/>
          <w:sz w:val="22"/>
          <w:szCs w:val="22"/>
        </w:rPr>
        <w:t>When current DTree is set, back interface instead will trigger special DTree back functionality</w:t>
      </w:r>
    </w:p>
    <w:p w:rsidR="00195D3D" w:rsidRDefault="00F615D6" w:rsidP="00EB48F4">
      <w:pPr>
        <w:pStyle w:val="Heading3"/>
      </w:pPr>
      <w:bookmarkStart w:id="296" w:name="_Toc302982888"/>
      <w:r>
        <w:t>VP</w:t>
      </w:r>
      <w:r w:rsidR="00195D3D">
        <w:t>Restore</w:t>
      </w:r>
      <w:bookmarkEnd w:id="296"/>
    </w:p>
    <w:p w:rsidR="00267319" w:rsidRDefault="00267319" w:rsidP="00267319">
      <w:pPr>
        <w:jc w:val="both"/>
        <w:rPr>
          <w:rFonts w:ascii="Times New Roman" w:eastAsiaTheme="minorHAnsi" w:hAnsi="Times New Roman"/>
          <w:sz w:val="22"/>
          <w:szCs w:val="22"/>
          <w:lang w:val="en-US"/>
        </w:rPr>
      </w:pPr>
      <w:r w:rsidRPr="00267319">
        <w:rPr>
          <w:rFonts w:ascii="Times New Roman" w:hAnsi="Times New Roman"/>
          <w:sz w:val="22"/>
          <w:szCs w:val="22"/>
          <w:lang w:val="en-US"/>
        </w:rPr>
        <w:t xml:space="preserve">V-Engine interface </w:t>
      </w:r>
      <w:r>
        <w:rPr>
          <w:rFonts w:ascii="Times New Roman" w:hAnsi="Times New Roman"/>
          <w:sz w:val="22"/>
          <w:szCs w:val="22"/>
          <w:lang w:val="en-US"/>
        </w:rPr>
        <w:t xml:space="preserve">restart will be provided to </w:t>
      </w:r>
      <w:r w:rsidRPr="00267319">
        <w:rPr>
          <w:rFonts w:ascii="Times New Roman" w:eastAsiaTheme="minorHAnsi" w:hAnsi="Times New Roman"/>
          <w:sz w:val="22"/>
          <w:szCs w:val="22"/>
          <w:lang w:val="en-US"/>
        </w:rPr>
        <w:t xml:space="preserve">restorethe conversation. </w:t>
      </w:r>
      <w:r>
        <w:rPr>
          <w:rFonts w:ascii="Times New Roman" w:eastAsiaTheme="minorHAnsi" w:hAnsi="Times New Roman"/>
          <w:sz w:val="22"/>
          <w:szCs w:val="22"/>
          <w:lang w:val="en-US"/>
        </w:rPr>
        <w:t xml:space="preserve">When the user closes the test dialog, </w:t>
      </w:r>
      <w:r w:rsidRPr="00B61474">
        <w:rPr>
          <w:rFonts w:ascii="Times New Roman" w:hAnsi="Times New Roman"/>
          <w:sz w:val="22"/>
          <w:szCs w:val="22"/>
        </w:rPr>
        <w:t>the “stack” of conversations should be cleared and only the conversation one before the last conversation should be saved</w:t>
      </w:r>
      <w:r>
        <w:rPr>
          <w:rFonts w:ascii="Times New Roman" w:hAnsi="Times New Roman"/>
          <w:sz w:val="22"/>
          <w:szCs w:val="22"/>
        </w:rPr>
        <w:t>. On restore, last conversation is loaded and sent in the response.</w:t>
      </w:r>
    </w:p>
    <w:p w:rsidR="009413EE" w:rsidRDefault="009413EE" w:rsidP="00EB48F4">
      <w:pPr>
        <w:pStyle w:val="Heading3"/>
      </w:pPr>
      <w:bookmarkStart w:id="297" w:name="_Toc302982889"/>
      <w:r>
        <w:t>Active Topic</w:t>
      </w:r>
      <w:r w:rsidR="00F615D6">
        <w:t xml:space="preserve"> Interface</w:t>
      </w:r>
      <w:bookmarkEnd w:id="297"/>
    </w:p>
    <w:p w:rsidR="009413EE" w:rsidRPr="00E65ADB" w:rsidRDefault="009413EE" w:rsidP="00E65ADB">
      <w:pPr>
        <w:rPr>
          <w:rFonts w:ascii="Times New Roman" w:hAnsi="Times New Roman"/>
          <w:sz w:val="22"/>
          <w:szCs w:val="22"/>
          <w:lang w:val="en-US"/>
        </w:rPr>
      </w:pPr>
      <w:r w:rsidRPr="00E65ADB">
        <w:rPr>
          <w:rFonts w:ascii="Times New Roman" w:hAnsi="Times New Roman"/>
          <w:sz w:val="22"/>
          <w:szCs w:val="22"/>
          <w:lang w:val="en-US"/>
        </w:rPr>
        <w:t xml:space="preserve">Following interface will be provided to </w:t>
      </w:r>
      <w:r w:rsidR="00461570" w:rsidRPr="00E65ADB">
        <w:rPr>
          <w:rFonts w:ascii="Times New Roman" w:hAnsi="Times New Roman"/>
          <w:sz w:val="22"/>
          <w:szCs w:val="22"/>
          <w:lang w:val="en-US"/>
        </w:rPr>
        <w:t>V_Portal</w:t>
      </w:r>
      <w:r w:rsidRPr="00E65ADB">
        <w:rPr>
          <w:rFonts w:ascii="Times New Roman" w:hAnsi="Times New Roman"/>
          <w:sz w:val="22"/>
          <w:szCs w:val="22"/>
          <w:lang w:val="en-US"/>
        </w:rPr>
        <w:t xml:space="preserve"> for modify</w:t>
      </w:r>
      <w:r w:rsidR="00920935">
        <w:rPr>
          <w:rFonts w:ascii="Times New Roman" w:hAnsi="Times New Roman"/>
          <w:sz w:val="22"/>
          <w:szCs w:val="22"/>
          <w:lang w:val="en-US"/>
        </w:rPr>
        <w:t xml:space="preserve">ing </w:t>
      </w:r>
      <w:r w:rsidRPr="00E65ADB">
        <w:rPr>
          <w:rFonts w:ascii="Times New Roman" w:hAnsi="Times New Roman"/>
          <w:sz w:val="22"/>
          <w:szCs w:val="22"/>
          <w:lang w:val="en-US"/>
        </w:rPr>
        <w:t xml:space="preserve">(add/update/delete) </w:t>
      </w:r>
      <w:r w:rsidR="00920935">
        <w:rPr>
          <w:rFonts w:ascii="Times New Roman" w:hAnsi="Times New Roman"/>
          <w:sz w:val="22"/>
          <w:szCs w:val="22"/>
          <w:lang w:val="en-US"/>
        </w:rPr>
        <w:t xml:space="preserve">the </w:t>
      </w:r>
      <w:r w:rsidRPr="00E65ADB">
        <w:rPr>
          <w:rFonts w:ascii="Times New Roman" w:hAnsi="Times New Roman"/>
          <w:sz w:val="22"/>
          <w:szCs w:val="22"/>
          <w:lang w:val="en-US"/>
        </w:rPr>
        <w:t xml:space="preserve">active topic list. </w:t>
      </w:r>
    </w:p>
    <w:p w:rsidR="009413EE" w:rsidRDefault="00F615D6" w:rsidP="009413EE">
      <w:pPr>
        <w:pStyle w:val="Heading4"/>
      </w:pPr>
      <w:r>
        <w:t>VP</w:t>
      </w:r>
      <w:r w:rsidR="004F1024" w:rsidRPr="009413EE">
        <w:t>AddActiveTopic</w:t>
      </w:r>
    </w:p>
    <w:p w:rsidR="005F01DC" w:rsidRDefault="009413EE" w:rsidP="004E2CE6">
      <w:pPr>
        <w:pStyle w:val="ListParagraph"/>
        <w:numPr>
          <w:ilvl w:val="0"/>
          <w:numId w:val="123"/>
        </w:numPr>
        <w:tabs>
          <w:tab w:val="num" w:pos="2880"/>
        </w:tabs>
        <w:rPr>
          <w:rFonts w:ascii="Times New Roman" w:hAnsi="Times New Roman"/>
          <w:sz w:val="22"/>
          <w:szCs w:val="22"/>
        </w:rPr>
      </w:pPr>
      <w:r w:rsidRPr="009413EE">
        <w:rPr>
          <w:rFonts w:ascii="Times New Roman" w:hAnsi="Times New Roman"/>
          <w:sz w:val="22"/>
          <w:szCs w:val="22"/>
        </w:rPr>
        <w:t>Input parameter: Topic Name</w:t>
      </w:r>
    </w:p>
    <w:p w:rsidR="005F01DC" w:rsidRDefault="009413EE" w:rsidP="004E2CE6">
      <w:pPr>
        <w:pStyle w:val="ListParagraph"/>
        <w:numPr>
          <w:ilvl w:val="0"/>
          <w:numId w:val="123"/>
        </w:numPr>
        <w:tabs>
          <w:tab w:val="num" w:pos="2880"/>
        </w:tabs>
        <w:rPr>
          <w:rFonts w:ascii="Times New Roman" w:hAnsi="Times New Roman"/>
          <w:sz w:val="22"/>
          <w:szCs w:val="22"/>
        </w:rPr>
      </w:pPr>
      <w:r w:rsidRPr="009413EE">
        <w:rPr>
          <w:rFonts w:ascii="Times New Roman" w:hAnsi="Times New Roman"/>
          <w:sz w:val="22"/>
          <w:szCs w:val="22"/>
        </w:rPr>
        <w:t>Output parameter: Success/Failure</w:t>
      </w:r>
    </w:p>
    <w:p w:rsidR="009413EE" w:rsidRDefault="00F615D6" w:rsidP="009413EE">
      <w:pPr>
        <w:pStyle w:val="Heading4"/>
      </w:pPr>
      <w:r>
        <w:t>VP</w:t>
      </w:r>
      <w:r w:rsidR="004F1024" w:rsidRPr="009413EE">
        <w:t>UpdateActiveTopic</w:t>
      </w:r>
    </w:p>
    <w:p w:rsidR="005F01DC" w:rsidRDefault="009413EE" w:rsidP="004E2CE6">
      <w:pPr>
        <w:pStyle w:val="ListParagraph"/>
        <w:numPr>
          <w:ilvl w:val="0"/>
          <w:numId w:val="103"/>
        </w:numPr>
        <w:tabs>
          <w:tab w:val="num" w:pos="360"/>
        </w:tabs>
        <w:rPr>
          <w:rFonts w:ascii="Times New Roman" w:hAnsi="Times New Roman"/>
          <w:sz w:val="22"/>
          <w:szCs w:val="22"/>
        </w:rPr>
      </w:pPr>
      <w:r w:rsidRPr="009413EE">
        <w:rPr>
          <w:rFonts w:ascii="Times New Roman" w:hAnsi="Times New Roman"/>
          <w:sz w:val="22"/>
          <w:szCs w:val="22"/>
        </w:rPr>
        <w:t>Input parameter: Topic Name, lifespan</w:t>
      </w:r>
    </w:p>
    <w:p w:rsidR="005F01DC" w:rsidRDefault="009413EE" w:rsidP="004E2CE6">
      <w:pPr>
        <w:pStyle w:val="ListParagraph"/>
        <w:numPr>
          <w:ilvl w:val="0"/>
          <w:numId w:val="103"/>
        </w:numPr>
        <w:tabs>
          <w:tab w:val="num" w:pos="360"/>
        </w:tabs>
        <w:rPr>
          <w:rFonts w:ascii="Times New Roman" w:hAnsi="Times New Roman"/>
          <w:sz w:val="22"/>
          <w:szCs w:val="22"/>
        </w:rPr>
      </w:pPr>
      <w:r w:rsidRPr="009413EE">
        <w:rPr>
          <w:rFonts w:ascii="Times New Roman" w:hAnsi="Times New Roman"/>
          <w:sz w:val="22"/>
          <w:szCs w:val="22"/>
        </w:rPr>
        <w:t>Output parameter: Success/Failure</w:t>
      </w:r>
    </w:p>
    <w:p w:rsidR="009413EE" w:rsidRPr="009413EE" w:rsidRDefault="009413EE" w:rsidP="009413EE"/>
    <w:p w:rsidR="009413EE" w:rsidRDefault="00F615D6" w:rsidP="009413EE">
      <w:pPr>
        <w:pStyle w:val="Heading4"/>
      </w:pPr>
      <w:r>
        <w:t>VP</w:t>
      </w:r>
      <w:r w:rsidR="009413EE" w:rsidRPr="009413EE">
        <w:t>DeleteActiveTopic</w:t>
      </w:r>
    </w:p>
    <w:p w:rsidR="005F01DC" w:rsidRDefault="009413EE" w:rsidP="004E2CE6">
      <w:pPr>
        <w:pStyle w:val="ListParagraph"/>
        <w:numPr>
          <w:ilvl w:val="0"/>
          <w:numId w:val="104"/>
        </w:numPr>
        <w:tabs>
          <w:tab w:val="num" w:pos="360"/>
        </w:tabs>
        <w:rPr>
          <w:rFonts w:ascii="Times New Roman" w:hAnsi="Times New Roman"/>
          <w:sz w:val="22"/>
          <w:szCs w:val="22"/>
        </w:rPr>
      </w:pPr>
      <w:r w:rsidRPr="009413EE">
        <w:rPr>
          <w:rFonts w:ascii="Times New Roman" w:hAnsi="Times New Roman"/>
          <w:sz w:val="22"/>
          <w:szCs w:val="22"/>
        </w:rPr>
        <w:t>Input parameter: Topic Name</w:t>
      </w:r>
    </w:p>
    <w:p w:rsidR="005F01DC" w:rsidRDefault="009413EE" w:rsidP="004E2CE6">
      <w:pPr>
        <w:pStyle w:val="ListParagraph"/>
        <w:numPr>
          <w:ilvl w:val="0"/>
          <w:numId w:val="104"/>
        </w:numPr>
        <w:tabs>
          <w:tab w:val="num" w:pos="360"/>
        </w:tabs>
        <w:rPr>
          <w:rFonts w:ascii="Times New Roman" w:hAnsi="Times New Roman"/>
          <w:sz w:val="22"/>
          <w:szCs w:val="22"/>
        </w:rPr>
      </w:pPr>
      <w:r w:rsidRPr="009413EE">
        <w:rPr>
          <w:rFonts w:ascii="Times New Roman" w:hAnsi="Times New Roman"/>
          <w:sz w:val="22"/>
          <w:szCs w:val="22"/>
        </w:rPr>
        <w:t>Output parameter: Success/Failure</w:t>
      </w:r>
    </w:p>
    <w:p w:rsidR="009413EE" w:rsidRPr="009413EE" w:rsidRDefault="009413EE" w:rsidP="009413EE"/>
    <w:p w:rsidR="004F1024" w:rsidRDefault="00F615D6" w:rsidP="009413EE">
      <w:pPr>
        <w:pStyle w:val="Heading4"/>
      </w:pPr>
      <w:r>
        <w:t>VP</w:t>
      </w:r>
      <w:r w:rsidR="004F1024" w:rsidRPr="009413EE">
        <w:t>ClearActiveTopicList</w:t>
      </w:r>
    </w:p>
    <w:p w:rsidR="005F01DC" w:rsidRDefault="007C7EB2" w:rsidP="004E2CE6">
      <w:pPr>
        <w:pStyle w:val="ListParagraph"/>
        <w:numPr>
          <w:ilvl w:val="0"/>
          <w:numId w:val="105"/>
        </w:numPr>
        <w:tabs>
          <w:tab w:val="num" w:pos="360"/>
        </w:tabs>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-nil</w:t>
      </w:r>
    </w:p>
    <w:p w:rsidR="005F01DC" w:rsidRDefault="007C7EB2" w:rsidP="004E2CE6">
      <w:pPr>
        <w:pStyle w:val="ListParagraph"/>
        <w:numPr>
          <w:ilvl w:val="0"/>
          <w:numId w:val="105"/>
        </w:numPr>
        <w:tabs>
          <w:tab w:val="num" w:pos="360"/>
        </w:tabs>
        <w:rPr>
          <w:rFonts w:ascii="Times New Roman" w:hAnsi="Times New Roman"/>
          <w:sz w:val="22"/>
          <w:szCs w:val="22"/>
        </w:rPr>
      </w:pPr>
      <w:r w:rsidRPr="009413EE">
        <w:rPr>
          <w:rFonts w:ascii="Times New Roman" w:hAnsi="Times New Roman"/>
          <w:sz w:val="22"/>
          <w:szCs w:val="22"/>
        </w:rPr>
        <w:t>Output parameter: Success/Failure</w:t>
      </w:r>
    </w:p>
    <w:p w:rsidR="0079075D" w:rsidRDefault="0079075D" w:rsidP="0079075D"/>
    <w:p w:rsidR="00EB41C8" w:rsidRDefault="00EB41C8" w:rsidP="0079075D"/>
    <w:p w:rsidR="00EB41C8" w:rsidRDefault="00EB41C8" w:rsidP="0079075D"/>
    <w:p w:rsidR="00EB41C8" w:rsidRDefault="00EB41C8" w:rsidP="0079075D"/>
    <w:p w:rsidR="00195D3D" w:rsidRDefault="00F615D6" w:rsidP="00EB48F4">
      <w:pPr>
        <w:pStyle w:val="Heading3"/>
      </w:pPr>
      <w:bookmarkStart w:id="298" w:name="_Toc302982890"/>
      <w:r>
        <w:lastRenderedPageBreak/>
        <w:t>VP</w:t>
      </w:r>
      <w:r w:rsidRPr="00F615D6">
        <w:t>ExecuteScript</w:t>
      </w:r>
      <w:bookmarkEnd w:id="298"/>
    </w:p>
    <w:p w:rsidR="00F615D6" w:rsidRDefault="00F615D6" w:rsidP="00CB5B14">
      <w:pPr>
        <w:pStyle w:val="BodyText"/>
        <w:ind w:left="720"/>
      </w:pPr>
      <w:r>
        <w:t xml:space="preserve">It is required for V-engine to execute system scripts based on request from </w:t>
      </w:r>
      <w:r w:rsidR="00461570">
        <w:t>V_Portal</w:t>
      </w:r>
      <w:r>
        <w:t xml:space="preserve">. Interface VPExecuteScript will be provided </w:t>
      </w:r>
      <w:r w:rsidR="007C7EB2">
        <w:t>to execute one of the following scripts:</w:t>
      </w:r>
    </w:p>
    <w:p w:rsidR="007C7EB2" w:rsidRDefault="007C7EB2" w:rsidP="00CB5B14">
      <w:pPr>
        <w:pStyle w:val="BodyText"/>
        <w:ind w:left="720"/>
      </w:pPr>
      <w:r w:rsidRPr="007C7EB2">
        <w:t>ONKNOWLEDGEBASELOADEDSCRIPT</w:t>
      </w:r>
    </w:p>
    <w:p w:rsidR="007C7EB2" w:rsidRDefault="007C7EB2" w:rsidP="00CB5B14">
      <w:pPr>
        <w:pStyle w:val="BodyText"/>
        <w:ind w:left="720"/>
      </w:pPr>
      <w:r w:rsidRPr="007C7EB2">
        <w:t>ONKNOWLEDGEBASEUNLOADSCRIPT</w:t>
      </w:r>
    </w:p>
    <w:p w:rsidR="007C7EB2" w:rsidRDefault="007C7EB2" w:rsidP="00CB5B14">
      <w:pPr>
        <w:pStyle w:val="BodyText"/>
        <w:ind w:left="720"/>
      </w:pPr>
      <w:r w:rsidRPr="007C7EB2">
        <w:t>TIMERSCRIPT</w:t>
      </w:r>
    </w:p>
    <w:p w:rsidR="00111824" w:rsidRDefault="007C7EB2" w:rsidP="00CB5B14">
      <w:pPr>
        <w:pStyle w:val="BodyText"/>
        <w:ind w:left="720"/>
      </w:pPr>
      <w:r w:rsidRPr="007C7EB2">
        <w:t>TRIGGERSCRIPT</w:t>
      </w:r>
    </w:p>
    <w:p w:rsidR="00111824" w:rsidRDefault="00111824" w:rsidP="00EB48F4">
      <w:pPr>
        <w:pStyle w:val="Heading3"/>
      </w:pPr>
      <w:bookmarkStart w:id="299" w:name="_Toc302982891"/>
      <w:r>
        <w:t>VPAddRecognition, VPUpdateRecognition, VPAmendRecognition</w:t>
      </w:r>
      <w:bookmarkEnd w:id="299"/>
    </w:p>
    <w:p w:rsidR="00111824" w:rsidRDefault="00111824" w:rsidP="00111824">
      <w:pPr>
        <w:pStyle w:val="ListParagraph"/>
        <w:numPr>
          <w:ilvl w:val="0"/>
          <w:numId w:val="139"/>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 xml:space="preserve">- </w:t>
      </w:r>
    </w:p>
    <w:p w:rsidR="00111824" w:rsidRDefault="00002B46" w:rsidP="00111824">
      <w:pPr>
        <w:pStyle w:val="ListParagraph"/>
        <w:ind w:left="1440"/>
        <w:rPr>
          <w:rFonts w:ascii="Times New Roman" w:hAnsi="Times New Roman"/>
          <w:sz w:val="22"/>
          <w:szCs w:val="22"/>
        </w:rPr>
      </w:pPr>
      <w:r>
        <w:rPr>
          <w:rFonts w:ascii="Times New Roman" w:hAnsi="Times New Roman"/>
          <w:sz w:val="22"/>
          <w:szCs w:val="22"/>
        </w:rPr>
        <w:t>F</w:t>
      </w:r>
      <w:r w:rsidR="00111824">
        <w:rPr>
          <w:rFonts w:ascii="Times New Roman" w:hAnsi="Times New Roman"/>
          <w:sz w:val="22"/>
          <w:szCs w:val="22"/>
        </w:rPr>
        <w:t>or add/amend - recognition object as per KB publish schema definition</w:t>
      </w:r>
      <w:r>
        <w:rPr>
          <w:rFonts w:ascii="Times New Roman" w:hAnsi="Times New Roman"/>
          <w:sz w:val="22"/>
          <w:szCs w:val="22"/>
        </w:rPr>
        <w:t xml:space="preserve"> excluding condition link and answer link. The exclusion is made as they are separate interfaces for answerlink and condition link add/amend/delete.</w:t>
      </w:r>
    </w:p>
    <w:p w:rsidR="00111824" w:rsidRDefault="00002B46" w:rsidP="00111824">
      <w:pPr>
        <w:pStyle w:val="ListParagraph"/>
        <w:ind w:left="1440"/>
        <w:rPr>
          <w:rFonts w:ascii="Times New Roman" w:hAnsi="Times New Roman"/>
          <w:sz w:val="22"/>
          <w:szCs w:val="22"/>
        </w:rPr>
      </w:pPr>
      <w:r>
        <w:rPr>
          <w:rFonts w:ascii="Times New Roman" w:hAnsi="Times New Roman"/>
          <w:sz w:val="22"/>
          <w:szCs w:val="22"/>
        </w:rPr>
        <w:t>F</w:t>
      </w:r>
      <w:r w:rsidR="00111824">
        <w:rPr>
          <w:rFonts w:ascii="Times New Roman" w:hAnsi="Times New Roman"/>
          <w:sz w:val="22"/>
          <w:szCs w:val="22"/>
        </w:rPr>
        <w:t>or delete – recognition number.</w:t>
      </w:r>
    </w:p>
    <w:p w:rsidR="00002B46" w:rsidRDefault="00111824" w:rsidP="00002B46">
      <w:pPr>
        <w:pStyle w:val="ListParagraph"/>
        <w:numPr>
          <w:ilvl w:val="0"/>
          <w:numId w:val="139"/>
        </w:numPr>
        <w:rPr>
          <w:rFonts w:ascii="Times New Roman" w:hAnsi="Times New Roman"/>
          <w:sz w:val="22"/>
          <w:szCs w:val="22"/>
        </w:rPr>
      </w:pPr>
      <w:r w:rsidRPr="009413EE">
        <w:rPr>
          <w:rFonts w:ascii="Times New Roman" w:hAnsi="Times New Roman"/>
          <w:sz w:val="22"/>
          <w:szCs w:val="22"/>
        </w:rPr>
        <w:t>Output parameter: Success/Failure</w:t>
      </w:r>
    </w:p>
    <w:p w:rsidR="00243419" w:rsidRDefault="00243419" w:rsidP="00243419">
      <w:pPr>
        <w:pStyle w:val="ListParagraph"/>
        <w:ind w:left="1440"/>
        <w:rPr>
          <w:rFonts w:ascii="Times New Roman" w:hAnsi="Times New Roman"/>
          <w:sz w:val="22"/>
          <w:szCs w:val="22"/>
        </w:rPr>
      </w:pPr>
    </w:p>
    <w:p w:rsidR="00243419" w:rsidRPr="00243419" w:rsidRDefault="00243419" w:rsidP="00243419">
      <w:pPr>
        <w:rPr>
          <w:rFonts w:ascii="Times New Roman" w:hAnsi="Times New Roman"/>
          <w:sz w:val="22"/>
          <w:szCs w:val="22"/>
        </w:rPr>
      </w:pPr>
      <w:r w:rsidRPr="009D38E6">
        <w:rPr>
          <w:rFonts w:ascii="Times New Roman" w:hAnsi="Times New Roman"/>
          <w:sz w:val="22"/>
          <w:szCs w:val="22"/>
        </w:rPr>
        <w:t>These will be reused for macro as well.</w:t>
      </w:r>
    </w:p>
    <w:p w:rsidR="00111824" w:rsidRDefault="00111824" w:rsidP="00EB48F4">
      <w:pPr>
        <w:pStyle w:val="Heading3"/>
      </w:pPr>
      <w:bookmarkStart w:id="300" w:name="_Toc302982892"/>
      <w:r>
        <w:t>VPAddCondition, VPUpdateCondition, VPAmendCondition</w:t>
      </w:r>
      <w:bookmarkEnd w:id="300"/>
    </w:p>
    <w:p w:rsidR="00111824" w:rsidRDefault="00111824" w:rsidP="00111824">
      <w:pPr>
        <w:pStyle w:val="ListParagraph"/>
        <w:numPr>
          <w:ilvl w:val="0"/>
          <w:numId w:val="140"/>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 xml:space="preserve">- </w:t>
      </w:r>
    </w:p>
    <w:p w:rsidR="00111824" w:rsidRDefault="00111824" w:rsidP="00111824">
      <w:pPr>
        <w:pStyle w:val="ListParagraph"/>
        <w:ind w:left="1440"/>
        <w:rPr>
          <w:rFonts w:ascii="Times New Roman" w:hAnsi="Times New Roman"/>
          <w:sz w:val="22"/>
          <w:szCs w:val="22"/>
        </w:rPr>
      </w:pPr>
      <w:r>
        <w:rPr>
          <w:rFonts w:ascii="Times New Roman" w:hAnsi="Times New Roman"/>
          <w:sz w:val="22"/>
          <w:szCs w:val="22"/>
        </w:rPr>
        <w:t>for add/amend - condition object as per KB publish schema definition</w:t>
      </w:r>
    </w:p>
    <w:p w:rsidR="00111824" w:rsidRDefault="00111824" w:rsidP="00111824">
      <w:pPr>
        <w:pStyle w:val="ListParagraph"/>
        <w:ind w:left="1440"/>
        <w:rPr>
          <w:rFonts w:ascii="Times New Roman" w:hAnsi="Times New Roman"/>
          <w:sz w:val="22"/>
          <w:szCs w:val="22"/>
        </w:rPr>
      </w:pPr>
      <w:r>
        <w:rPr>
          <w:rFonts w:ascii="Times New Roman" w:hAnsi="Times New Roman"/>
          <w:sz w:val="22"/>
          <w:szCs w:val="22"/>
        </w:rPr>
        <w:t>for delete – condition number.</w:t>
      </w:r>
    </w:p>
    <w:p w:rsidR="00111824" w:rsidRDefault="00111824" w:rsidP="00111824">
      <w:pPr>
        <w:pStyle w:val="ListParagraph"/>
        <w:numPr>
          <w:ilvl w:val="0"/>
          <w:numId w:val="140"/>
        </w:numPr>
        <w:rPr>
          <w:rFonts w:ascii="Times New Roman" w:hAnsi="Times New Roman"/>
          <w:sz w:val="22"/>
          <w:szCs w:val="22"/>
        </w:rPr>
      </w:pPr>
      <w:r w:rsidRPr="009413EE">
        <w:rPr>
          <w:rFonts w:ascii="Times New Roman" w:hAnsi="Times New Roman"/>
          <w:sz w:val="22"/>
          <w:szCs w:val="22"/>
        </w:rPr>
        <w:t>Output parameter: Success/Failure</w:t>
      </w:r>
    </w:p>
    <w:p w:rsidR="00111824" w:rsidRPr="009D38E6" w:rsidRDefault="00632D0F" w:rsidP="00111824">
      <w:pPr>
        <w:rPr>
          <w:rFonts w:ascii="Times New Roman" w:hAnsi="Times New Roman"/>
          <w:sz w:val="22"/>
          <w:szCs w:val="22"/>
        </w:rPr>
      </w:pPr>
      <w:r w:rsidRPr="009D38E6">
        <w:rPr>
          <w:rFonts w:ascii="Times New Roman" w:hAnsi="Times New Roman"/>
          <w:sz w:val="22"/>
          <w:szCs w:val="22"/>
        </w:rPr>
        <w:t>Th</w:t>
      </w:r>
      <w:r w:rsidR="00E43928" w:rsidRPr="009D38E6">
        <w:rPr>
          <w:rFonts w:ascii="Times New Roman" w:hAnsi="Times New Roman"/>
          <w:sz w:val="22"/>
          <w:szCs w:val="22"/>
        </w:rPr>
        <w:t>e</w:t>
      </w:r>
      <w:r w:rsidRPr="009D38E6">
        <w:rPr>
          <w:rFonts w:ascii="Times New Roman" w:hAnsi="Times New Roman"/>
          <w:sz w:val="22"/>
          <w:szCs w:val="22"/>
        </w:rPr>
        <w:t>s</w:t>
      </w:r>
      <w:r w:rsidR="00E43928" w:rsidRPr="009D38E6">
        <w:rPr>
          <w:rFonts w:ascii="Times New Roman" w:hAnsi="Times New Roman"/>
          <w:sz w:val="22"/>
          <w:szCs w:val="22"/>
        </w:rPr>
        <w:t>e</w:t>
      </w:r>
      <w:r w:rsidRPr="009D38E6">
        <w:rPr>
          <w:rFonts w:ascii="Times New Roman" w:hAnsi="Times New Roman"/>
          <w:sz w:val="22"/>
          <w:szCs w:val="22"/>
        </w:rPr>
        <w:t xml:space="preserve"> will be reused for macro as well.</w:t>
      </w:r>
    </w:p>
    <w:p w:rsidR="00111824" w:rsidRDefault="00111824" w:rsidP="00EB48F4">
      <w:pPr>
        <w:pStyle w:val="Heading3"/>
      </w:pPr>
      <w:bookmarkStart w:id="301" w:name="_Toc302982893"/>
      <w:r>
        <w:t>VPAddAnswer, VPUpdateAnswer, VPAmendAnswer</w:t>
      </w:r>
      <w:bookmarkEnd w:id="301"/>
    </w:p>
    <w:p w:rsidR="00111824" w:rsidRDefault="00111824" w:rsidP="00111824">
      <w:pPr>
        <w:pStyle w:val="ListParagraph"/>
        <w:numPr>
          <w:ilvl w:val="0"/>
          <w:numId w:val="141"/>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 xml:space="preserve">- </w:t>
      </w:r>
    </w:p>
    <w:p w:rsidR="00111824" w:rsidRDefault="00111824" w:rsidP="00111824">
      <w:pPr>
        <w:pStyle w:val="ListParagraph"/>
        <w:ind w:left="1440"/>
        <w:rPr>
          <w:rFonts w:ascii="Times New Roman" w:hAnsi="Times New Roman"/>
          <w:sz w:val="22"/>
          <w:szCs w:val="22"/>
        </w:rPr>
      </w:pPr>
      <w:r>
        <w:rPr>
          <w:rFonts w:ascii="Times New Roman" w:hAnsi="Times New Roman"/>
          <w:sz w:val="22"/>
          <w:szCs w:val="22"/>
        </w:rPr>
        <w:t>for add/amend - answer object as per KB publish schema definition</w:t>
      </w:r>
    </w:p>
    <w:p w:rsidR="00111824" w:rsidRDefault="00111824" w:rsidP="00111824">
      <w:pPr>
        <w:pStyle w:val="ListParagraph"/>
        <w:ind w:left="1440"/>
        <w:rPr>
          <w:rFonts w:ascii="Times New Roman" w:hAnsi="Times New Roman"/>
          <w:sz w:val="22"/>
          <w:szCs w:val="22"/>
        </w:rPr>
      </w:pPr>
      <w:r>
        <w:rPr>
          <w:rFonts w:ascii="Times New Roman" w:hAnsi="Times New Roman"/>
          <w:sz w:val="22"/>
          <w:szCs w:val="22"/>
        </w:rPr>
        <w:t>for delete – answer number.</w:t>
      </w:r>
    </w:p>
    <w:p w:rsidR="00EB48F4" w:rsidRPr="00EB48F4" w:rsidRDefault="00111824" w:rsidP="00EB48F4">
      <w:pPr>
        <w:pStyle w:val="ListParagraph"/>
        <w:numPr>
          <w:ilvl w:val="0"/>
          <w:numId w:val="141"/>
        </w:numPr>
        <w:rPr>
          <w:rFonts w:ascii="Times New Roman" w:hAnsi="Times New Roman"/>
          <w:sz w:val="22"/>
          <w:szCs w:val="22"/>
        </w:rPr>
      </w:pPr>
      <w:r w:rsidRPr="009413EE">
        <w:rPr>
          <w:rFonts w:ascii="Times New Roman" w:hAnsi="Times New Roman"/>
          <w:sz w:val="22"/>
          <w:szCs w:val="22"/>
        </w:rPr>
        <w:t>Output parameter: Success/Failure</w:t>
      </w:r>
    </w:p>
    <w:p w:rsidR="009D38E6" w:rsidRDefault="009D38E6" w:rsidP="00EB48F4">
      <w:pPr>
        <w:pStyle w:val="Heading3"/>
      </w:pPr>
      <w:bookmarkStart w:id="302" w:name="_Toc302982894"/>
      <w:r>
        <w:t>VPAddConditionLink, VPUpdateConditionLink, VP</w:t>
      </w:r>
      <w:r w:rsidR="00AB67E7">
        <w:t>Delete</w:t>
      </w:r>
      <w:r>
        <w:t>ConditionLink</w:t>
      </w:r>
      <w:bookmarkEnd w:id="302"/>
    </w:p>
    <w:p w:rsidR="009D38E6" w:rsidRDefault="009D38E6" w:rsidP="00EB48F4">
      <w:pPr>
        <w:pStyle w:val="ListParagraph"/>
        <w:numPr>
          <w:ilvl w:val="0"/>
          <w:numId w:val="142"/>
        </w:numPr>
        <w:tabs>
          <w:tab w:val="clear" w:pos="1440"/>
          <w:tab w:val="num" w:pos="720"/>
        </w:tabs>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 xml:space="preserve">- </w:t>
      </w:r>
    </w:p>
    <w:p w:rsidR="009D38E6" w:rsidRPr="00002B46" w:rsidRDefault="00BA09F6" w:rsidP="00CB5B14">
      <w:pPr>
        <w:ind w:left="1440"/>
        <w:rPr>
          <w:rFonts w:ascii="Times New Roman" w:hAnsi="Times New Roman"/>
          <w:sz w:val="22"/>
          <w:szCs w:val="22"/>
        </w:rPr>
      </w:pPr>
      <w:r w:rsidRPr="00002B46">
        <w:rPr>
          <w:rFonts w:ascii="Times New Roman" w:hAnsi="Times New Roman"/>
          <w:sz w:val="22"/>
          <w:szCs w:val="22"/>
        </w:rPr>
        <w:t>For add/amend - recognition number &amp;</w:t>
      </w:r>
      <w:r w:rsidR="00002B46">
        <w:rPr>
          <w:rFonts w:ascii="Times New Roman" w:hAnsi="Times New Roman"/>
          <w:sz w:val="22"/>
          <w:szCs w:val="22"/>
        </w:rPr>
        <w:t>condition</w:t>
      </w:r>
      <w:r w:rsidRPr="00002B46">
        <w:rPr>
          <w:rFonts w:ascii="Times New Roman" w:hAnsi="Times New Roman"/>
          <w:sz w:val="22"/>
          <w:szCs w:val="22"/>
        </w:rPr>
        <w:t>Link object as per KB publish schema definition</w:t>
      </w:r>
    </w:p>
    <w:p w:rsidR="009D38E6" w:rsidRDefault="009D38E6" w:rsidP="009D38E6">
      <w:pPr>
        <w:pStyle w:val="ListParagraph"/>
        <w:ind w:left="1440"/>
        <w:rPr>
          <w:rFonts w:ascii="Times New Roman" w:hAnsi="Times New Roman"/>
          <w:sz w:val="22"/>
          <w:szCs w:val="22"/>
        </w:rPr>
      </w:pPr>
      <w:r>
        <w:rPr>
          <w:rFonts w:ascii="Times New Roman" w:hAnsi="Times New Roman"/>
          <w:sz w:val="22"/>
          <w:szCs w:val="22"/>
        </w:rPr>
        <w:t xml:space="preserve">for delete – </w:t>
      </w:r>
      <w:r w:rsidR="00002B46">
        <w:rPr>
          <w:rFonts w:ascii="Times New Roman" w:hAnsi="Times New Roman"/>
          <w:sz w:val="22"/>
          <w:szCs w:val="22"/>
        </w:rPr>
        <w:t>recognition number and conditionlink number</w:t>
      </w:r>
      <w:r>
        <w:rPr>
          <w:rFonts w:ascii="Times New Roman" w:hAnsi="Times New Roman"/>
          <w:sz w:val="22"/>
          <w:szCs w:val="22"/>
        </w:rPr>
        <w:t>.</w:t>
      </w:r>
    </w:p>
    <w:p w:rsidR="00AB67E7" w:rsidRDefault="009D38E6" w:rsidP="00AB67E7">
      <w:pPr>
        <w:pStyle w:val="ListParagraph"/>
        <w:numPr>
          <w:ilvl w:val="0"/>
          <w:numId w:val="142"/>
        </w:numPr>
        <w:rPr>
          <w:rFonts w:ascii="Times New Roman" w:hAnsi="Times New Roman"/>
          <w:sz w:val="22"/>
          <w:szCs w:val="22"/>
        </w:rPr>
      </w:pPr>
      <w:r w:rsidRPr="009413EE">
        <w:rPr>
          <w:rFonts w:ascii="Times New Roman" w:hAnsi="Times New Roman"/>
          <w:sz w:val="22"/>
          <w:szCs w:val="22"/>
        </w:rPr>
        <w:t>Output parameter: Success/Failure</w:t>
      </w:r>
    </w:p>
    <w:p w:rsidR="00AB67E7" w:rsidRDefault="00AB67E7" w:rsidP="00AB67E7">
      <w:pPr>
        <w:pStyle w:val="ListParagraph"/>
        <w:ind w:left="1440"/>
        <w:rPr>
          <w:rFonts w:ascii="Times New Roman" w:hAnsi="Times New Roman"/>
          <w:sz w:val="22"/>
          <w:szCs w:val="22"/>
        </w:rPr>
      </w:pPr>
    </w:p>
    <w:p w:rsidR="00CB5B14" w:rsidRDefault="00CB5B14" w:rsidP="00AB67E7">
      <w:pPr>
        <w:pStyle w:val="ListParagraph"/>
        <w:ind w:left="1440"/>
        <w:rPr>
          <w:rFonts w:ascii="Times New Roman" w:hAnsi="Times New Roman"/>
          <w:sz w:val="22"/>
          <w:szCs w:val="22"/>
        </w:rPr>
      </w:pPr>
    </w:p>
    <w:p w:rsidR="00AB67E7" w:rsidRDefault="00AB67E7" w:rsidP="00EB48F4">
      <w:pPr>
        <w:pStyle w:val="Heading3"/>
      </w:pPr>
      <w:bookmarkStart w:id="303" w:name="_Toc302982895"/>
      <w:r>
        <w:lastRenderedPageBreak/>
        <w:t>VPAddAnswerLink, VPUpdateAnswerLink, VPDeleteAnswerLink</w:t>
      </w:r>
      <w:bookmarkEnd w:id="303"/>
    </w:p>
    <w:p w:rsidR="00AB67E7" w:rsidRDefault="00AB67E7" w:rsidP="00002B46">
      <w:pPr>
        <w:pStyle w:val="ListParagraph"/>
        <w:numPr>
          <w:ilvl w:val="0"/>
          <w:numId w:val="145"/>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 xml:space="preserve">- </w:t>
      </w:r>
    </w:p>
    <w:p w:rsidR="00AB67E7" w:rsidRPr="00002B46" w:rsidRDefault="00AB67E7" w:rsidP="00002B46">
      <w:pPr>
        <w:pStyle w:val="ListParagraph"/>
        <w:ind w:left="1440"/>
        <w:rPr>
          <w:rFonts w:ascii="Times New Roman" w:hAnsi="Times New Roman"/>
          <w:sz w:val="22"/>
          <w:szCs w:val="22"/>
        </w:rPr>
      </w:pPr>
      <w:r>
        <w:rPr>
          <w:rFonts w:ascii="Times New Roman" w:hAnsi="Times New Roman"/>
          <w:sz w:val="22"/>
          <w:szCs w:val="22"/>
        </w:rPr>
        <w:t>For add/amend - recognition number &amp;</w:t>
      </w:r>
      <w:r w:rsidRPr="00002B46">
        <w:rPr>
          <w:rFonts w:ascii="Times New Roman" w:hAnsi="Times New Roman"/>
          <w:sz w:val="22"/>
          <w:szCs w:val="22"/>
        </w:rPr>
        <w:t>answerLink object as per KB publish schema definition</w:t>
      </w:r>
    </w:p>
    <w:p w:rsidR="00AB67E7" w:rsidRDefault="00AB67E7" w:rsidP="00002B46">
      <w:pPr>
        <w:pStyle w:val="ListParagraph"/>
        <w:ind w:left="1440"/>
        <w:rPr>
          <w:rFonts w:ascii="Times New Roman" w:hAnsi="Times New Roman"/>
          <w:sz w:val="22"/>
          <w:szCs w:val="22"/>
        </w:rPr>
      </w:pPr>
      <w:r>
        <w:rPr>
          <w:rFonts w:ascii="Times New Roman" w:hAnsi="Times New Roman"/>
          <w:sz w:val="22"/>
          <w:szCs w:val="22"/>
        </w:rPr>
        <w:t>For delete – recognition number and answerlink number.</w:t>
      </w:r>
    </w:p>
    <w:p w:rsidR="00AB67E7" w:rsidRDefault="00AB67E7" w:rsidP="00002B46">
      <w:pPr>
        <w:pStyle w:val="ListParagraph"/>
        <w:numPr>
          <w:ilvl w:val="0"/>
          <w:numId w:val="145"/>
        </w:numPr>
        <w:rPr>
          <w:rFonts w:ascii="Times New Roman" w:hAnsi="Times New Roman"/>
          <w:sz w:val="22"/>
          <w:szCs w:val="22"/>
        </w:rPr>
      </w:pPr>
      <w:r w:rsidRPr="009413EE">
        <w:rPr>
          <w:rFonts w:ascii="Times New Roman" w:hAnsi="Times New Roman"/>
          <w:sz w:val="22"/>
          <w:szCs w:val="22"/>
        </w:rPr>
        <w:t>Output parameter: Success/Failure</w:t>
      </w:r>
    </w:p>
    <w:p w:rsidR="00E84032" w:rsidRDefault="00E84032" w:rsidP="00EB48F4">
      <w:pPr>
        <w:pStyle w:val="Heading3"/>
      </w:pPr>
      <w:bookmarkStart w:id="304" w:name="_Toc302982896"/>
      <w:r>
        <w:t>VPAddDTreeObject, VPUpdateDTreeObject, VPDeleteDTreeObject</w:t>
      </w:r>
      <w:bookmarkEnd w:id="304"/>
    </w:p>
    <w:p w:rsidR="00E84032" w:rsidRDefault="00E84032" w:rsidP="00E84032">
      <w:pPr>
        <w:pStyle w:val="ListParagraph"/>
        <w:numPr>
          <w:ilvl w:val="0"/>
          <w:numId w:val="146"/>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 xml:space="preserve">- </w:t>
      </w:r>
    </w:p>
    <w:p w:rsidR="00E84032" w:rsidRPr="00002B46" w:rsidRDefault="00E84032" w:rsidP="00E84032">
      <w:pPr>
        <w:pStyle w:val="ListParagraph"/>
        <w:ind w:left="1440"/>
        <w:rPr>
          <w:rFonts w:ascii="Times New Roman" w:hAnsi="Times New Roman"/>
          <w:sz w:val="22"/>
          <w:szCs w:val="22"/>
        </w:rPr>
      </w:pPr>
      <w:r>
        <w:rPr>
          <w:rFonts w:ascii="Times New Roman" w:hAnsi="Times New Roman"/>
          <w:sz w:val="22"/>
          <w:szCs w:val="22"/>
        </w:rPr>
        <w:t>For add/amend –DtreeObject</w:t>
      </w:r>
      <w:r w:rsidRPr="00002B46">
        <w:rPr>
          <w:rFonts w:ascii="Times New Roman" w:hAnsi="Times New Roman"/>
          <w:sz w:val="22"/>
          <w:szCs w:val="22"/>
        </w:rPr>
        <w:t xml:space="preserve">as per KB publish schema definition </w:t>
      </w:r>
    </w:p>
    <w:p w:rsidR="00E84032" w:rsidRDefault="00E84032" w:rsidP="00E84032">
      <w:pPr>
        <w:pStyle w:val="ListParagraph"/>
        <w:ind w:left="1440"/>
        <w:rPr>
          <w:rFonts w:ascii="Times New Roman" w:hAnsi="Times New Roman"/>
          <w:sz w:val="22"/>
          <w:szCs w:val="22"/>
        </w:rPr>
      </w:pPr>
      <w:r>
        <w:rPr>
          <w:rFonts w:ascii="Times New Roman" w:hAnsi="Times New Roman"/>
          <w:sz w:val="22"/>
          <w:szCs w:val="22"/>
        </w:rPr>
        <w:t>For delete – DtreeObject Id.</w:t>
      </w:r>
    </w:p>
    <w:p w:rsidR="00E84032" w:rsidRDefault="00E84032" w:rsidP="00E84032">
      <w:pPr>
        <w:pStyle w:val="ListParagraph"/>
        <w:numPr>
          <w:ilvl w:val="0"/>
          <w:numId w:val="146"/>
        </w:numPr>
        <w:rPr>
          <w:rFonts w:ascii="Times New Roman" w:hAnsi="Times New Roman"/>
          <w:sz w:val="22"/>
          <w:szCs w:val="22"/>
        </w:rPr>
      </w:pPr>
      <w:r w:rsidRPr="009413EE">
        <w:rPr>
          <w:rFonts w:ascii="Times New Roman" w:hAnsi="Times New Roman"/>
          <w:sz w:val="22"/>
          <w:szCs w:val="22"/>
        </w:rPr>
        <w:t>Output parameter: Success/Failure</w:t>
      </w:r>
    </w:p>
    <w:p w:rsidR="00E13B73" w:rsidRDefault="00E13B73" w:rsidP="00EB48F4">
      <w:pPr>
        <w:pStyle w:val="Heading3"/>
      </w:pPr>
      <w:bookmarkStart w:id="305" w:name="_Toc302982897"/>
      <w:r>
        <w:t>VPAddConnector, VPUpdateConnector, VPDeleteConnector</w:t>
      </w:r>
      <w:bookmarkEnd w:id="305"/>
    </w:p>
    <w:p w:rsidR="00E13B73" w:rsidRDefault="00E13B73" w:rsidP="00E13B73">
      <w:pPr>
        <w:pStyle w:val="ListParagraph"/>
        <w:numPr>
          <w:ilvl w:val="0"/>
          <w:numId w:val="147"/>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 xml:space="preserve">- </w:t>
      </w:r>
    </w:p>
    <w:p w:rsidR="00E13B73" w:rsidRPr="00002B46" w:rsidRDefault="00E13B73" w:rsidP="00E13B73">
      <w:pPr>
        <w:pStyle w:val="ListParagraph"/>
        <w:ind w:left="1440"/>
        <w:rPr>
          <w:rFonts w:ascii="Times New Roman" w:hAnsi="Times New Roman"/>
          <w:sz w:val="22"/>
          <w:szCs w:val="22"/>
        </w:rPr>
      </w:pPr>
      <w:r>
        <w:rPr>
          <w:rFonts w:ascii="Times New Roman" w:hAnsi="Times New Roman"/>
          <w:sz w:val="22"/>
          <w:szCs w:val="22"/>
        </w:rPr>
        <w:t>For add/amend – DTreeNode id and connector object</w:t>
      </w:r>
      <w:r w:rsidRPr="00002B46">
        <w:rPr>
          <w:rFonts w:ascii="Times New Roman" w:hAnsi="Times New Roman"/>
          <w:sz w:val="22"/>
          <w:szCs w:val="22"/>
        </w:rPr>
        <w:t xml:space="preserve">as per KB publish schema definition </w:t>
      </w:r>
    </w:p>
    <w:p w:rsidR="00E13B73" w:rsidRDefault="00E13B73" w:rsidP="00E13B73">
      <w:pPr>
        <w:pStyle w:val="ListParagraph"/>
        <w:ind w:left="1440"/>
        <w:rPr>
          <w:rFonts w:ascii="Times New Roman" w:hAnsi="Times New Roman"/>
          <w:sz w:val="22"/>
          <w:szCs w:val="22"/>
        </w:rPr>
      </w:pPr>
      <w:r>
        <w:rPr>
          <w:rFonts w:ascii="Times New Roman" w:hAnsi="Times New Roman"/>
          <w:sz w:val="22"/>
          <w:szCs w:val="22"/>
        </w:rPr>
        <w:t xml:space="preserve">For delete – </w:t>
      </w:r>
      <w:r w:rsidR="00461570">
        <w:rPr>
          <w:rFonts w:ascii="Times New Roman" w:hAnsi="Times New Roman"/>
          <w:sz w:val="22"/>
          <w:szCs w:val="22"/>
        </w:rPr>
        <w:t>DTree</w:t>
      </w:r>
      <w:r>
        <w:rPr>
          <w:rFonts w:ascii="Times New Roman" w:hAnsi="Times New Roman"/>
          <w:sz w:val="22"/>
          <w:szCs w:val="22"/>
        </w:rPr>
        <w:t xml:space="preserve"> node id and connector id.</w:t>
      </w:r>
    </w:p>
    <w:p w:rsidR="00E13B73" w:rsidRDefault="00E13B73" w:rsidP="00E13B73">
      <w:pPr>
        <w:pStyle w:val="ListParagraph"/>
        <w:numPr>
          <w:ilvl w:val="0"/>
          <w:numId w:val="147"/>
        </w:numPr>
        <w:rPr>
          <w:rFonts w:ascii="Times New Roman" w:hAnsi="Times New Roman"/>
          <w:sz w:val="22"/>
          <w:szCs w:val="22"/>
        </w:rPr>
      </w:pPr>
      <w:r w:rsidRPr="009413EE">
        <w:rPr>
          <w:rFonts w:ascii="Times New Roman" w:hAnsi="Times New Roman"/>
          <w:sz w:val="22"/>
          <w:szCs w:val="22"/>
        </w:rPr>
        <w:t>Output parameter: Success/Failure</w:t>
      </w:r>
    </w:p>
    <w:p w:rsidR="00E13B73" w:rsidRPr="00AB67E7" w:rsidRDefault="00E13B73" w:rsidP="00AB67E7">
      <w:pPr>
        <w:pStyle w:val="ListParagraph"/>
        <w:ind w:left="1440"/>
        <w:rPr>
          <w:rFonts w:ascii="Times New Roman" w:hAnsi="Times New Roman"/>
          <w:sz w:val="22"/>
          <w:szCs w:val="22"/>
        </w:rPr>
      </w:pPr>
    </w:p>
    <w:p w:rsidR="00AB67E7" w:rsidRDefault="00AB67E7" w:rsidP="00EB48F4">
      <w:pPr>
        <w:pStyle w:val="Heading3"/>
      </w:pPr>
      <w:bookmarkStart w:id="306" w:name="_Toc302982898"/>
      <w:commentRangeStart w:id="307"/>
      <w:r>
        <w:t>VPAddETV, VPUpdateETV, VPDeleteETV</w:t>
      </w:r>
      <w:commentRangeEnd w:id="307"/>
      <w:r w:rsidR="00D363FA">
        <w:rPr>
          <w:rStyle w:val="CommentReference"/>
          <w:rFonts w:cs="Times New Roman"/>
          <w:b w:val="0"/>
          <w:bCs w:val="0"/>
        </w:rPr>
        <w:commentReference w:id="307"/>
      </w:r>
      <w:bookmarkEnd w:id="306"/>
    </w:p>
    <w:p w:rsidR="00AB67E7" w:rsidRDefault="00AB67E7" w:rsidP="00AB67E7">
      <w:pPr>
        <w:pStyle w:val="ListParagraph"/>
        <w:numPr>
          <w:ilvl w:val="0"/>
          <w:numId w:val="144"/>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 xml:space="preserve">- </w:t>
      </w:r>
    </w:p>
    <w:p w:rsidR="00AB67E7" w:rsidRPr="00AB67E7" w:rsidRDefault="00AB67E7" w:rsidP="00AB67E7">
      <w:pPr>
        <w:pStyle w:val="ListParagraph"/>
        <w:ind w:left="1440"/>
        <w:rPr>
          <w:rFonts w:ascii="Times New Roman" w:hAnsi="Times New Roman"/>
          <w:sz w:val="22"/>
          <w:szCs w:val="22"/>
        </w:rPr>
      </w:pPr>
      <w:r>
        <w:rPr>
          <w:rFonts w:ascii="Times New Roman" w:hAnsi="Times New Roman"/>
          <w:sz w:val="22"/>
          <w:szCs w:val="22"/>
        </w:rPr>
        <w:t xml:space="preserve">For add/amend - ETV object as per KB publish schema definition </w:t>
      </w:r>
      <w:r w:rsidR="00461570">
        <w:rPr>
          <w:rFonts w:ascii="Times New Roman" w:hAnsi="Times New Roman"/>
          <w:sz w:val="22"/>
          <w:szCs w:val="22"/>
        </w:rPr>
        <w:t xml:space="preserve">i.e. </w:t>
      </w:r>
      <w:r w:rsidRPr="00AB67E7">
        <w:rPr>
          <w:rFonts w:ascii="Times New Roman" w:hAnsi="Times New Roman"/>
          <w:sz w:val="22"/>
          <w:szCs w:val="22"/>
        </w:rPr>
        <w:t>KnowledgeBaseOptions</w:t>
      </w:r>
      <w:r>
        <w:rPr>
          <w:rFonts w:ascii="Times New Roman" w:hAnsi="Times New Roman"/>
          <w:sz w:val="22"/>
          <w:szCs w:val="22"/>
        </w:rPr>
        <w:t>-&gt;ExtraTemplateVariables-&gt;</w:t>
      </w:r>
      <w:r w:rsidRPr="00AB67E7">
        <w:rPr>
          <w:rFonts w:ascii="Times New Roman" w:hAnsi="Times New Roman"/>
          <w:sz w:val="22"/>
          <w:szCs w:val="22"/>
        </w:rPr>
        <w:t>ETV</w:t>
      </w:r>
      <w:r>
        <w:rPr>
          <w:rFonts w:ascii="Times New Roman" w:hAnsi="Times New Roman"/>
          <w:sz w:val="22"/>
          <w:szCs w:val="22"/>
        </w:rPr>
        <w:t xml:space="preserve"> having name and value elements</w:t>
      </w:r>
    </w:p>
    <w:p w:rsidR="00AB67E7" w:rsidRDefault="00AB67E7" w:rsidP="00AB67E7">
      <w:pPr>
        <w:pStyle w:val="ListParagraph"/>
        <w:ind w:left="1440"/>
        <w:rPr>
          <w:rFonts w:ascii="Times New Roman" w:hAnsi="Times New Roman"/>
          <w:sz w:val="22"/>
          <w:szCs w:val="22"/>
        </w:rPr>
      </w:pPr>
      <w:r>
        <w:rPr>
          <w:rFonts w:ascii="Times New Roman" w:hAnsi="Times New Roman"/>
          <w:sz w:val="22"/>
          <w:szCs w:val="22"/>
        </w:rPr>
        <w:t>For delete – ETV name.</w:t>
      </w:r>
    </w:p>
    <w:p w:rsidR="00AB67E7" w:rsidRDefault="00AB67E7" w:rsidP="00AB67E7">
      <w:pPr>
        <w:pStyle w:val="ListParagraph"/>
        <w:numPr>
          <w:ilvl w:val="0"/>
          <w:numId w:val="144"/>
        </w:numPr>
        <w:rPr>
          <w:rFonts w:ascii="Times New Roman" w:hAnsi="Times New Roman"/>
          <w:sz w:val="22"/>
          <w:szCs w:val="22"/>
        </w:rPr>
      </w:pPr>
      <w:r w:rsidRPr="009413EE">
        <w:rPr>
          <w:rFonts w:ascii="Times New Roman" w:hAnsi="Times New Roman"/>
          <w:sz w:val="22"/>
          <w:szCs w:val="22"/>
        </w:rPr>
        <w:t>Output parameter: Success/Failure</w:t>
      </w:r>
    </w:p>
    <w:p w:rsidR="005B0625" w:rsidRDefault="005B0625" w:rsidP="00EB48F4">
      <w:pPr>
        <w:pStyle w:val="Heading3"/>
      </w:pPr>
      <w:bookmarkStart w:id="308" w:name="_Toc302982899"/>
      <w:r>
        <w:t>VPAddFunction, VPUpdateFunction, VPDeleteFunction</w:t>
      </w:r>
      <w:bookmarkEnd w:id="308"/>
    </w:p>
    <w:p w:rsidR="005B0625" w:rsidRDefault="005B0625" w:rsidP="005B0625">
      <w:pPr>
        <w:pStyle w:val="ListParagraph"/>
        <w:numPr>
          <w:ilvl w:val="0"/>
          <w:numId w:val="148"/>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 xml:space="preserve">- </w:t>
      </w:r>
    </w:p>
    <w:p w:rsidR="005B0625" w:rsidRPr="00AB67E7" w:rsidRDefault="005B0625" w:rsidP="005B0625">
      <w:pPr>
        <w:pStyle w:val="ListParagraph"/>
        <w:ind w:left="1440"/>
        <w:rPr>
          <w:rFonts w:ascii="Times New Roman" w:hAnsi="Times New Roman"/>
          <w:sz w:val="22"/>
          <w:szCs w:val="22"/>
        </w:rPr>
      </w:pPr>
      <w:r>
        <w:rPr>
          <w:rFonts w:ascii="Times New Roman" w:hAnsi="Times New Roman"/>
          <w:sz w:val="22"/>
          <w:szCs w:val="22"/>
        </w:rPr>
        <w:t>For add/amend - function object as per KB publish schema definition</w:t>
      </w:r>
    </w:p>
    <w:p w:rsidR="005B0625" w:rsidRDefault="005B0625" w:rsidP="005B0625">
      <w:pPr>
        <w:pStyle w:val="ListParagraph"/>
        <w:ind w:left="1440"/>
        <w:rPr>
          <w:rFonts w:ascii="Times New Roman" w:hAnsi="Times New Roman"/>
          <w:sz w:val="22"/>
          <w:szCs w:val="22"/>
        </w:rPr>
      </w:pPr>
      <w:r>
        <w:rPr>
          <w:rFonts w:ascii="Times New Roman" w:hAnsi="Times New Roman"/>
          <w:sz w:val="22"/>
          <w:szCs w:val="22"/>
        </w:rPr>
        <w:t>For delete – Function name.</w:t>
      </w:r>
    </w:p>
    <w:p w:rsidR="005B0625" w:rsidRDefault="005B0625" w:rsidP="005B0625">
      <w:pPr>
        <w:pStyle w:val="ListParagraph"/>
        <w:numPr>
          <w:ilvl w:val="0"/>
          <w:numId w:val="148"/>
        </w:numPr>
        <w:rPr>
          <w:rFonts w:ascii="Times New Roman" w:hAnsi="Times New Roman"/>
          <w:sz w:val="22"/>
          <w:szCs w:val="22"/>
        </w:rPr>
      </w:pPr>
      <w:r w:rsidRPr="009413EE">
        <w:rPr>
          <w:rFonts w:ascii="Times New Roman" w:hAnsi="Times New Roman"/>
          <w:sz w:val="22"/>
          <w:szCs w:val="22"/>
        </w:rPr>
        <w:t>Output parameter: Success/Failure</w:t>
      </w:r>
    </w:p>
    <w:p w:rsidR="005B0625" w:rsidRDefault="005B0625" w:rsidP="00EB48F4">
      <w:pPr>
        <w:pStyle w:val="Heading3"/>
      </w:pPr>
      <w:bookmarkStart w:id="309" w:name="_Toc302982900"/>
      <w:r>
        <w:t>VPUpdateGlobalScripts</w:t>
      </w:r>
      <w:bookmarkEnd w:id="309"/>
    </w:p>
    <w:p w:rsidR="005B0625" w:rsidRPr="005B0625" w:rsidRDefault="005B0625" w:rsidP="005B0625">
      <w:pPr>
        <w:pStyle w:val="ListParagraph"/>
        <w:numPr>
          <w:ilvl w:val="0"/>
          <w:numId w:val="149"/>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w:t>
      </w:r>
      <w:r w:rsidRPr="005B0625">
        <w:rPr>
          <w:rFonts w:ascii="Times New Roman" w:hAnsi="Times New Roman"/>
          <w:sz w:val="22"/>
          <w:szCs w:val="22"/>
        </w:rPr>
        <w:t>GlobalScript object as per KB publish schema definition</w:t>
      </w:r>
    </w:p>
    <w:p w:rsidR="005B0625" w:rsidRDefault="005B0625" w:rsidP="005B0625">
      <w:pPr>
        <w:pStyle w:val="ListParagraph"/>
        <w:numPr>
          <w:ilvl w:val="0"/>
          <w:numId w:val="149"/>
        </w:numPr>
        <w:rPr>
          <w:rFonts w:ascii="Times New Roman" w:hAnsi="Times New Roman"/>
          <w:sz w:val="22"/>
          <w:szCs w:val="22"/>
        </w:rPr>
      </w:pPr>
      <w:r w:rsidRPr="009413EE">
        <w:rPr>
          <w:rFonts w:ascii="Times New Roman" w:hAnsi="Times New Roman"/>
          <w:sz w:val="22"/>
          <w:szCs w:val="22"/>
        </w:rPr>
        <w:t>Output parameter: Success/Failure</w:t>
      </w:r>
    </w:p>
    <w:p w:rsidR="005B0625" w:rsidRDefault="005B0625" w:rsidP="00EB48F4">
      <w:pPr>
        <w:pStyle w:val="Heading3"/>
      </w:pPr>
      <w:bookmarkStart w:id="310" w:name="_Toc302982901"/>
      <w:r>
        <w:t>VPUpdateSystemScripts</w:t>
      </w:r>
      <w:bookmarkEnd w:id="310"/>
    </w:p>
    <w:p w:rsidR="005B0625" w:rsidRPr="005B0625" w:rsidRDefault="005B0625" w:rsidP="005B0625">
      <w:pPr>
        <w:pStyle w:val="ListParagraph"/>
        <w:numPr>
          <w:ilvl w:val="0"/>
          <w:numId w:val="150"/>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w:t>
      </w:r>
      <w:r w:rsidRPr="005B0625">
        <w:rPr>
          <w:rFonts w:ascii="Times New Roman" w:hAnsi="Times New Roman"/>
          <w:sz w:val="22"/>
          <w:szCs w:val="22"/>
        </w:rPr>
        <w:t>SystemScript object as per KB publish schema definition.</w:t>
      </w:r>
    </w:p>
    <w:p w:rsidR="005B0625" w:rsidRDefault="005B0625" w:rsidP="005B0625">
      <w:pPr>
        <w:pStyle w:val="ListParagraph"/>
        <w:numPr>
          <w:ilvl w:val="0"/>
          <w:numId w:val="150"/>
        </w:numPr>
        <w:rPr>
          <w:rFonts w:ascii="Times New Roman" w:hAnsi="Times New Roman"/>
          <w:sz w:val="22"/>
          <w:szCs w:val="22"/>
        </w:rPr>
      </w:pPr>
      <w:r w:rsidRPr="009413EE">
        <w:rPr>
          <w:rFonts w:ascii="Times New Roman" w:hAnsi="Times New Roman"/>
          <w:sz w:val="22"/>
          <w:szCs w:val="22"/>
        </w:rPr>
        <w:t>Output parameter: Success/Failure</w:t>
      </w:r>
    </w:p>
    <w:p w:rsidR="005B0625" w:rsidRDefault="005B0625" w:rsidP="00EB48F4">
      <w:pPr>
        <w:pStyle w:val="Heading3"/>
      </w:pPr>
      <w:bookmarkStart w:id="311" w:name="_Toc302982902"/>
      <w:r>
        <w:lastRenderedPageBreak/>
        <w:t>VPExecuteScript</w:t>
      </w:r>
      <w:bookmarkEnd w:id="311"/>
    </w:p>
    <w:p w:rsidR="005B0625" w:rsidRPr="005B0625" w:rsidRDefault="005B0625" w:rsidP="005B0625">
      <w:pPr>
        <w:pStyle w:val="ListParagraph"/>
        <w:numPr>
          <w:ilvl w:val="0"/>
          <w:numId w:val="151"/>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w:t>
      </w:r>
      <w:r w:rsidRPr="005B0625">
        <w:rPr>
          <w:rFonts w:ascii="Times New Roman" w:hAnsi="Times New Roman"/>
          <w:sz w:val="22"/>
          <w:szCs w:val="22"/>
        </w:rPr>
        <w:t xml:space="preserve"> Script </w:t>
      </w:r>
      <w:r>
        <w:rPr>
          <w:rFonts w:ascii="Times New Roman" w:hAnsi="Times New Roman"/>
          <w:sz w:val="22"/>
          <w:szCs w:val="22"/>
        </w:rPr>
        <w:t>name</w:t>
      </w:r>
      <w:r w:rsidRPr="005B0625">
        <w:rPr>
          <w:rFonts w:ascii="Times New Roman" w:hAnsi="Times New Roman"/>
          <w:sz w:val="22"/>
          <w:szCs w:val="22"/>
        </w:rPr>
        <w:t>.</w:t>
      </w:r>
    </w:p>
    <w:p w:rsidR="005B0625" w:rsidRDefault="005B0625" w:rsidP="005B0625">
      <w:pPr>
        <w:pStyle w:val="ListParagraph"/>
        <w:numPr>
          <w:ilvl w:val="0"/>
          <w:numId w:val="151"/>
        </w:numPr>
        <w:rPr>
          <w:rFonts w:ascii="Times New Roman" w:hAnsi="Times New Roman"/>
          <w:sz w:val="22"/>
          <w:szCs w:val="22"/>
        </w:rPr>
      </w:pPr>
      <w:r w:rsidRPr="009413EE">
        <w:rPr>
          <w:rFonts w:ascii="Times New Roman" w:hAnsi="Times New Roman"/>
          <w:sz w:val="22"/>
          <w:szCs w:val="22"/>
        </w:rPr>
        <w:t>Output parameter: Success/Failure</w:t>
      </w:r>
    </w:p>
    <w:p w:rsidR="00F77699" w:rsidRDefault="00F77699" w:rsidP="00F77699">
      <w:pPr>
        <w:rPr>
          <w:rFonts w:ascii="Times New Roman" w:hAnsi="Times New Roman"/>
          <w:sz w:val="22"/>
          <w:szCs w:val="22"/>
        </w:rPr>
      </w:pPr>
    </w:p>
    <w:p w:rsidR="00BF6B3D" w:rsidRDefault="00BF6B3D" w:rsidP="00EB48F4">
      <w:pPr>
        <w:pStyle w:val="Heading3"/>
      </w:pPr>
      <w:bookmarkStart w:id="312" w:name="_Toc302982903"/>
      <w:r>
        <w:t>VPUpdateLastAnswerId</w:t>
      </w:r>
      <w:bookmarkEnd w:id="312"/>
    </w:p>
    <w:p w:rsidR="00BF6B3D" w:rsidRPr="005B0625" w:rsidRDefault="00BF6B3D" w:rsidP="00BF6B3D">
      <w:pPr>
        <w:pStyle w:val="ListParagraph"/>
        <w:numPr>
          <w:ilvl w:val="0"/>
          <w:numId w:val="155"/>
        </w:numPr>
        <w:rPr>
          <w:rFonts w:ascii="Times New Roman" w:hAnsi="Times New Roman"/>
          <w:sz w:val="22"/>
          <w:szCs w:val="22"/>
        </w:rPr>
      </w:pPr>
      <w:r w:rsidRPr="009413EE">
        <w:rPr>
          <w:rFonts w:ascii="Times New Roman" w:hAnsi="Times New Roman"/>
          <w:sz w:val="22"/>
          <w:szCs w:val="22"/>
        </w:rPr>
        <w:t xml:space="preserve">Input parameter: </w:t>
      </w:r>
      <w:r>
        <w:rPr>
          <w:rFonts w:ascii="Times New Roman" w:hAnsi="Times New Roman"/>
          <w:sz w:val="22"/>
          <w:szCs w:val="22"/>
        </w:rPr>
        <w:t>-</w:t>
      </w:r>
      <w:r w:rsidR="00A441EA">
        <w:rPr>
          <w:rFonts w:ascii="Times New Roman" w:hAnsi="Times New Roman"/>
          <w:sz w:val="22"/>
          <w:szCs w:val="22"/>
        </w:rPr>
        <w:t>Answer Id</w:t>
      </w:r>
      <w:r w:rsidRPr="005B0625">
        <w:rPr>
          <w:rFonts w:ascii="Times New Roman" w:hAnsi="Times New Roman"/>
          <w:sz w:val="22"/>
          <w:szCs w:val="22"/>
        </w:rPr>
        <w:t>.</w:t>
      </w:r>
    </w:p>
    <w:p w:rsidR="00BF6B3D" w:rsidRDefault="00BF6B3D" w:rsidP="00BF6B3D">
      <w:pPr>
        <w:pStyle w:val="ListParagraph"/>
        <w:numPr>
          <w:ilvl w:val="0"/>
          <w:numId w:val="155"/>
        </w:numPr>
        <w:rPr>
          <w:rFonts w:ascii="Times New Roman" w:hAnsi="Times New Roman"/>
          <w:sz w:val="22"/>
          <w:szCs w:val="22"/>
        </w:rPr>
      </w:pPr>
      <w:r w:rsidRPr="009413EE">
        <w:rPr>
          <w:rFonts w:ascii="Times New Roman" w:hAnsi="Times New Roman"/>
          <w:sz w:val="22"/>
          <w:szCs w:val="22"/>
        </w:rPr>
        <w:t>Output parameter: Success/Failure</w:t>
      </w:r>
    </w:p>
    <w:p w:rsidR="00F77699" w:rsidRDefault="00F77699" w:rsidP="00F77699">
      <w:pPr>
        <w:rPr>
          <w:rFonts w:ascii="Times New Roman" w:hAnsi="Times New Roman"/>
          <w:sz w:val="22"/>
          <w:szCs w:val="22"/>
        </w:rPr>
      </w:pPr>
    </w:p>
    <w:p w:rsidR="005B0625" w:rsidRPr="005B0625" w:rsidRDefault="00CC6A03" w:rsidP="005B0625">
      <w:pPr>
        <w:pStyle w:val="Heading1"/>
      </w:pPr>
      <w:bookmarkStart w:id="313" w:name="_Toc302982904"/>
      <w:r>
        <w:t>Variable Filling</w:t>
      </w:r>
      <w:bookmarkEnd w:id="313"/>
    </w:p>
    <w:p w:rsidR="00CC6A03" w:rsidRDefault="00CC6A03" w:rsidP="00CC6A03">
      <w:pPr>
        <w:pStyle w:val="BodyText"/>
        <w:widowControl w:val="0"/>
        <w:suppressAutoHyphens/>
        <w:spacing w:line="240" w:lineRule="auto"/>
      </w:pPr>
      <w:r>
        <w:t>User input variable/Matched Variable and Normalized variable will be available on condition</w:t>
      </w:r>
      <w:r w:rsidR="00CD6DEB">
        <w:t>,</w:t>
      </w:r>
      <w:r>
        <w:t xml:space="preserve"> recognition</w:t>
      </w:r>
      <w:r w:rsidR="00CD6DEB">
        <w:t xml:space="preserve"> and node</w:t>
      </w:r>
      <w:r>
        <w:t xml:space="preserve"> level.</w:t>
      </w:r>
    </w:p>
    <w:p w:rsidR="00CC6A03" w:rsidRDefault="00CC6A03" w:rsidP="00CC6A03">
      <w:pPr>
        <w:pStyle w:val="BodyText"/>
        <w:widowControl w:val="0"/>
        <w:suppressAutoHyphens/>
        <w:spacing w:line="240" w:lineRule="auto"/>
      </w:pPr>
      <w:r>
        <w:t>User input variable/Matched Variable will be populated with the user input words responsible for evaluating the condition to true. It will not be set if condition is evaluated to false or user input is clicked input.</w:t>
      </w:r>
      <w:r w:rsidR="00B638CE">
        <w:t xml:space="preserve"> On recognition level the condition referred to here is the one that triggered the recognition. On node level the same is valid, although here two different possibilities exist: the node can be entered from outside the </w:t>
      </w:r>
      <w:r w:rsidR="00D83D6B">
        <w:t>DTree</w:t>
      </w:r>
      <w:r w:rsidR="00B638CE">
        <w:t xml:space="preserve"> through a condition + condition link or through a connector with condition.</w:t>
      </w:r>
    </w:p>
    <w:p w:rsidR="00CC6A03" w:rsidRDefault="00CC6A03" w:rsidP="00CC6A03">
      <w:pPr>
        <w:pStyle w:val="BodyText"/>
        <w:widowControl w:val="0"/>
        <w:suppressAutoHyphens/>
        <w:spacing w:line="240" w:lineRule="auto"/>
      </w:pPr>
    </w:p>
    <w:p w:rsidR="00CC6A03" w:rsidRDefault="00CC6A03" w:rsidP="00CC6A03">
      <w:pPr>
        <w:pStyle w:val="BodyText"/>
        <w:widowControl w:val="0"/>
        <w:suppressAutoHyphens/>
        <w:spacing w:line="240" w:lineRule="auto"/>
      </w:pPr>
      <w:r>
        <w:t>Normalized variable: Normalized variable contain name-value pair and will be set in the user session if condition is evaluated to true</w:t>
      </w:r>
      <w:r w:rsidR="00B638CE">
        <w:t>, the recognition is triggered or a node is entered</w:t>
      </w:r>
      <w:r>
        <w:t xml:space="preserve">. </w:t>
      </w:r>
      <w:r w:rsidR="00A41CA8">
        <w:t>If the value contains variable references in the ${…} syntax, the will be replaced with the current variable values</w:t>
      </w:r>
      <w:r w:rsidR="00DF0FFC">
        <w:t>(as answer field variable replacements)</w:t>
      </w:r>
      <w:r w:rsidR="00A41CA8">
        <w:t xml:space="preserve">. </w:t>
      </w:r>
    </w:p>
    <w:p w:rsidR="00CC6A03" w:rsidRDefault="00CC6A03" w:rsidP="00CC6A03">
      <w:pPr>
        <w:pStyle w:val="BodyText"/>
        <w:widowControl w:val="0"/>
        <w:suppressAutoHyphens/>
        <w:spacing w:line="240" w:lineRule="auto"/>
      </w:pPr>
      <w:r>
        <w:t>Following option will be available for logging</w:t>
      </w:r>
    </w:p>
    <w:p w:rsidR="005F01DC" w:rsidRDefault="00CC6A03" w:rsidP="003B0F20">
      <w:pPr>
        <w:pStyle w:val="BodyText"/>
        <w:widowControl w:val="0"/>
        <w:numPr>
          <w:ilvl w:val="0"/>
          <w:numId w:val="71"/>
        </w:numPr>
        <w:suppressAutoHyphens/>
        <w:spacing w:line="240" w:lineRule="auto"/>
      </w:pPr>
      <w:r>
        <w:t>Python (default option for condition/recognition)</w:t>
      </w:r>
      <w:r w:rsidR="00A90733">
        <w:t>: will fill the variables into the Dictionary defined below</w:t>
      </w:r>
    </w:p>
    <w:p w:rsidR="005F01DC" w:rsidRDefault="00CC6A03" w:rsidP="003B0F20">
      <w:pPr>
        <w:pStyle w:val="BodyText"/>
        <w:widowControl w:val="0"/>
        <w:numPr>
          <w:ilvl w:val="0"/>
          <w:numId w:val="71"/>
        </w:numPr>
        <w:suppressAutoHyphens/>
        <w:spacing w:line="240" w:lineRule="auto"/>
      </w:pPr>
      <w:r>
        <w:t>Log (default option for DTree node)</w:t>
      </w:r>
      <w:r w:rsidR="00A90733">
        <w:t xml:space="preserve">: will log the data to the </w:t>
      </w:r>
      <w:r w:rsidR="005E2889">
        <w:t>Survey</w:t>
      </w:r>
      <w:r w:rsidR="00A90733">
        <w:t xml:space="preserve"> table</w:t>
      </w:r>
    </w:p>
    <w:p w:rsidR="005F01DC" w:rsidRDefault="00CC6A03" w:rsidP="003B0F20">
      <w:pPr>
        <w:pStyle w:val="BodyText"/>
        <w:widowControl w:val="0"/>
        <w:numPr>
          <w:ilvl w:val="0"/>
          <w:numId w:val="71"/>
        </w:numPr>
        <w:suppressAutoHyphens/>
        <w:spacing w:line="240" w:lineRule="auto"/>
      </w:pPr>
      <w:r>
        <w:t>Both.</w:t>
      </w:r>
    </w:p>
    <w:tbl>
      <w:tblPr>
        <w:tblStyle w:val="TableGrid"/>
        <w:tblW w:w="0" w:type="auto"/>
        <w:tblLook w:val="04A0"/>
      </w:tblPr>
      <w:tblGrid>
        <w:gridCol w:w="1900"/>
        <w:gridCol w:w="1900"/>
        <w:gridCol w:w="1900"/>
        <w:gridCol w:w="1900"/>
        <w:gridCol w:w="1900"/>
      </w:tblGrid>
      <w:tr w:rsidR="00885501" w:rsidTr="00885501">
        <w:tc>
          <w:tcPr>
            <w:tcW w:w="1900" w:type="dxa"/>
          </w:tcPr>
          <w:p w:rsidR="00885501" w:rsidRDefault="00885501" w:rsidP="00750362">
            <w:pPr>
              <w:pStyle w:val="BodyText"/>
            </w:pPr>
          </w:p>
        </w:tc>
        <w:tc>
          <w:tcPr>
            <w:tcW w:w="1900" w:type="dxa"/>
          </w:tcPr>
          <w:p w:rsidR="00885501" w:rsidRDefault="00885501" w:rsidP="00750362">
            <w:pPr>
              <w:pStyle w:val="BodyText"/>
            </w:pPr>
            <w:r>
              <w:t>Condition</w:t>
            </w:r>
          </w:p>
        </w:tc>
        <w:tc>
          <w:tcPr>
            <w:tcW w:w="1900" w:type="dxa"/>
          </w:tcPr>
          <w:p w:rsidR="00885501" w:rsidRDefault="00885501" w:rsidP="00750362">
            <w:pPr>
              <w:pStyle w:val="BodyText"/>
            </w:pPr>
            <w:r>
              <w:t>Recognition</w:t>
            </w:r>
          </w:p>
        </w:tc>
        <w:tc>
          <w:tcPr>
            <w:tcW w:w="1900" w:type="dxa"/>
          </w:tcPr>
          <w:p w:rsidR="00885501" w:rsidRDefault="00885501" w:rsidP="00750362">
            <w:pPr>
              <w:pStyle w:val="BodyText"/>
            </w:pPr>
            <w:r>
              <w:t>Node externally entered</w:t>
            </w:r>
          </w:p>
        </w:tc>
        <w:tc>
          <w:tcPr>
            <w:tcW w:w="1900" w:type="dxa"/>
          </w:tcPr>
          <w:p w:rsidR="00885501" w:rsidRDefault="00885501" w:rsidP="00750362">
            <w:pPr>
              <w:pStyle w:val="BodyText"/>
            </w:pPr>
            <w:r>
              <w:t>Node entered through Connector</w:t>
            </w:r>
          </w:p>
        </w:tc>
      </w:tr>
      <w:tr w:rsidR="00885501" w:rsidTr="00885501">
        <w:tc>
          <w:tcPr>
            <w:tcW w:w="1900" w:type="dxa"/>
          </w:tcPr>
          <w:p w:rsidR="00885501" w:rsidRDefault="00885501" w:rsidP="00750362">
            <w:pPr>
              <w:pStyle w:val="BodyText"/>
            </w:pPr>
            <w:r>
              <w:t>Requirements to be met for matched variable filling</w:t>
            </w:r>
          </w:p>
        </w:tc>
        <w:tc>
          <w:tcPr>
            <w:tcW w:w="1900" w:type="dxa"/>
          </w:tcPr>
          <w:p w:rsidR="00885501" w:rsidRDefault="00885501" w:rsidP="00750362">
            <w:pPr>
              <w:pStyle w:val="BodyText"/>
            </w:pPr>
            <w:r>
              <w:t xml:space="preserve">Condition evaluated to true </w:t>
            </w:r>
          </w:p>
        </w:tc>
        <w:tc>
          <w:tcPr>
            <w:tcW w:w="1900" w:type="dxa"/>
          </w:tcPr>
          <w:p w:rsidR="00885501" w:rsidRDefault="00885501" w:rsidP="00B701E1">
            <w:pPr>
              <w:pStyle w:val="BodyText"/>
            </w:pPr>
            <w:r>
              <w:t>Recognition triggered by one of its conditions</w:t>
            </w:r>
          </w:p>
        </w:tc>
        <w:tc>
          <w:tcPr>
            <w:tcW w:w="1900" w:type="dxa"/>
          </w:tcPr>
          <w:p w:rsidR="00885501" w:rsidRDefault="00885501" w:rsidP="00B701E1">
            <w:pPr>
              <w:pStyle w:val="BodyText"/>
            </w:pPr>
            <w:r>
              <w:t xml:space="preserve">Node triggered by </w:t>
            </w:r>
            <w:r w:rsidR="00461570">
              <w:t>one of</w:t>
            </w:r>
            <w:r>
              <w:t xml:space="preserve"> its conditions</w:t>
            </w:r>
          </w:p>
        </w:tc>
        <w:tc>
          <w:tcPr>
            <w:tcW w:w="1900" w:type="dxa"/>
          </w:tcPr>
          <w:p w:rsidR="00885501" w:rsidRDefault="00885501" w:rsidP="00B701E1">
            <w:pPr>
              <w:pStyle w:val="BodyText"/>
            </w:pPr>
            <w:r>
              <w:t>Node triggered by one of the connector conditions pointing to the node</w:t>
            </w:r>
          </w:p>
        </w:tc>
      </w:tr>
      <w:tr w:rsidR="00885501" w:rsidTr="00885501">
        <w:tc>
          <w:tcPr>
            <w:tcW w:w="1900" w:type="dxa"/>
          </w:tcPr>
          <w:p w:rsidR="00885501" w:rsidRDefault="00D43966" w:rsidP="00750362">
            <w:pPr>
              <w:pStyle w:val="BodyText"/>
            </w:pPr>
            <w:r>
              <w:t>Value filled into match variable</w:t>
            </w:r>
          </w:p>
        </w:tc>
        <w:tc>
          <w:tcPr>
            <w:tcW w:w="1900" w:type="dxa"/>
          </w:tcPr>
          <w:p w:rsidR="00885501" w:rsidRDefault="00D43966" w:rsidP="00750362">
            <w:pPr>
              <w:pStyle w:val="BodyText"/>
            </w:pPr>
            <w:r>
              <w:t>user input words responsible for evaluating the condition to true</w:t>
            </w:r>
          </w:p>
        </w:tc>
        <w:tc>
          <w:tcPr>
            <w:tcW w:w="1900" w:type="dxa"/>
          </w:tcPr>
          <w:p w:rsidR="00885501" w:rsidRDefault="00D43966" w:rsidP="00750362">
            <w:pPr>
              <w:pStyle w:val="BodyText"/>
            </w:pPr>
            <w:r>
              <w:t>user input words responsible for evaluating the condition to true</w:t>
            </w:r>
          </w:p>
        </w:tc>
        <w:tc>
          <w:tcPr>
            <w:tcW w:w="1900" w:type="dxa"/>
          </w:tcPr>
          <w:p w:rsidR="00885501" w:rsidRDefault="00D43966" w:rsidP="00750362">
            <w:pPr>
              <w:pStyle w:val="BodyText"/>
            </w:pPr>
            <w:r>
              <w:t>user input words responsible for evaluating the condition to true</w:t>
            </w:r>
          </w:p>
        </w:tc>
        <w:tc>
          <w:tcPr>
            <w:tcW w:w="1900" w:type="dxa"/>
          </w:tcPr>
          <w:p w:rsidR="00885501" w:rsidRDefault="00D43966" w:rsidP="00750362">
            <w:pPr>
              <w:pStyle w:val="BodyText"/>
            </w:pPr>
            <w:r>
              <w:t>user input words responsible for evaluating the condition to true</w:t>
            </w:r>
          </w:p>
        </w:tc>
      </w:tr>
      <w:tr w:rsidR="00885501" w:rsidTr="00885501">
        <w:tc>
          <w:tcPr>
            <w:tcW w:w="1900" w:type="dxa"/>
          </w:tcPr>
          <w:p w:rsidR="00885501" w:rsidRDefault="00885501" w:rsidP="00885501">
            <w:pPr>
              <w:pStyle w:val="BodyText"/>
            </w:pPr>
            <w:r>
              <w:t xml:space="preserve">Requirements to be met for </w:t>
            </w:r>
            <w:r>
              <w:lastRenderedPageBreak/>
              <w:t>normalised variable filling</w:t>
            </w:r>
          </w:p>
        </w:tc>
        <w:tc>
          <w:tcPr>
            <w:tcW w:w="1900" w:type="dxa"/>
          </w:tcPr>
          <w:p w:rsidR="00885501" w:rsidRDefault="00D43966" w:rsidP="00750362">
            <w:pPr>
              <w:pStyle w:val="BodyText"/>
            </w:pPr>
            <w:r>
              <w:lastRenderedPageBreak/>
              <w:t>Condition evaluated to true</w:t>
            </w:r>
          </w:p>
        </w:tc>
        <w:tc>
          <w:tcPr>
            <w:tcW w:w="1900" w:type="dxa"/>
          </w:tcPr>
          <w:p w:rsidR="00885501" w:rsidRDefault="00D43966" w:rsidP="00B701E1">
            <w:pPr>
              <w:pStyle w:val="BodyText"/>
            </w:pPr>
            <w:r>
              <w:t xml:space="preserve">Recognition triggered by one of </w:t>
            </w:r>
            <w:r>
              <w:lastRenderedPageBreak/>
              <w:t>its conditions or by directly linking to it</w:t>
            </w:r>
          </w:p>
        </w:tc>
        <w:tc>
          <w:tcPr>
            <w:tcW w:w="1900" w:type="dxa"/>
          </w:tcPr>
          <w:p w:rsidR="00885501" w:rsidRDefault="00D43966" w:rsidP="00B701E1">
            <w:pPr>
              <w:pStyle w:val="BodyText"/>
            </w:pPr>
            <w:r>
              <w:lastRenderedPageBreak/>
              <w:t xml:space="preserve">Node triggered by one of its </w:t>
            </w:r>
            <w:r>
              <w:lastRenderedPageBreak/>
              <w:t xml:space="preserve">conditions or by directly linking to it from outside the </w:t>
            </w:r>
            <w:r w:rsidR="00461570">
              <w:t>DTree</w:t>
            </w:r>
          </w:p>
        </w:tc>
        <w:tc>
          <w:tcPr>
            <w:tcW w:w="1900" w:type="dxa"/>
          </w:tcPr>
          <w:p w:rsidR="00885501" w:rsidRDefault="00D43966" w:rsidP="00B701E1">
            <w:pPr>
              <w:pStyle w:val="BodyText"/>
            </w:pPr>
            <w:r>
              <w:lastRenderedPageBreak/>
              <w:t xml:space="preserve">Node triggered by one of the </w:t>
            </w:r>
            <w:r>
              <w:lastRenderedPageBreak/>
              <w:t>connectors pointing to the node</w:t>
            </w:r>
          </w:p>
        </w:tc>
      </w:tr>
      <w:tr w:rsidR="00D43966" w:rsidTr="00885501">
        <w:tc>
          <w:tcPr>
            <w:tcW w:w="1900" w:type="dxa"/>
          </w:tcPr>
          <w:p w:rsidR="00D43966" w:rsidRDefault="00D43966" w:rsidP="00D43966">
            <w:pPr>
              <w:pStyle w:val="BodyText"/>
            </w:pPr>
            <w:r>
              <w:lastRenderedPageBreak/>
              <w:t>Value filled into normalised variable</w:t>
            </w:r>
          </w:p>
        </w:tc>
        <w:tc>
          <w:tcPr>
            <w:tcW w:w="1900" w:type="dxa"/>
          </w:tcPr>
          <w:p w:rsidR="00D43966" w:rsidRDefault="00D43966" w:rsidP="00C57650">
            <w:pPr>
              <w:pStyle w:val="BodyText"/>
            </w:pPr>
            <w:r>
              <w:t>Value defined in KB (with variable replacement</w:t>
            </w:r>
            <w:r w:rsidR="00C57650">
              <w:t xml:space="preserve"> if applicable</w:t>
            </w:r>
            <w:r>
              <w:t>)</w:t>
            </w:r>
          </w:p>
        </w:tc>
        <w:tc>
          <w:tcPr>
            <w:tcW w:w="1900" w:type="dxa"/>
          </w:tcPr>
          <w:p w:rsidR="00D43966" w:rsidRDefault="00C57650" w:rsidP="00750362">
            <w:pPr>
              <w:pStyle w:val="BodyText"/>
            </w:pPr>
            <w:r>
              <w:t>Value defined in KB (with variable replacement if applicable)</w:t>
            </w:r>
          </w:p>
        </w:tc>
        <w:tc>
          <w:tcPr>
            <w:tcW w:w="1900" w:type="dxa"/>
          </w:tcPr>
          <w:p w:rsidR="00D43966" w:rsidRDefault="00C57650" w:rsidP="00750362">
            <w:pPr>
              <w:pStyle w:val="BodyText"/>
            </w:pPr>
            <w:r>
              <w:t>Value defined in KB (with variable replacement if applicable)</w:t>
            </w:r>
          </w:p>
        </w:tc>
        <w:tc>
          <w:tcPr>
            <w:tcW w:w="1900" w:type="dxa"/>
          </w:tcPr>
          <w:p w:rsidR="00D43966" w:rsidRDefault="00C57650" w:rsidP="00D43966">
            <w:pPr>
              <w:pStyle w:val="BodyText"/>
            </w:pPr>
            <w:r>
              <w:t>Value defined in KB (with variable replacement if applicable)</w:t>
            </w:r>
          </w:p>
        </w:tc>
      </w:tr>
      <w:tr w:rsidR="00D43966" w:rsidTr="00885501">
        <w:tc>
          <w:tcPr>
            <w:tcW w:w="1900" w:type="dxa"/>
          </w:tcPr>
          <w:p w:rsidR="00D43966" w:rsidRDefault="00D43966" w:rsidP="00D43966">
            <w:pPr>
              <w:pStyle w:val="BodyText"/>
            </w:pPr>
            <w:r>
              <w:t>Scope to which var</w:t>
            </w:r>
            <w:r w:rsidR="00C57650">
              <w:t>ia</w:t>
            </w:r>
            <w:r>
              <w:t>bles are saved</w:t>
            </w:r>
            <w:r w:rsidR="00A90733">
              <w:t xml:space="preserve"> in option python or both</w:t>
            </w:r>
          </w:p>
        </w:tc>
        <w:tc>
          <w:tcPr>
            <w:tcW w:w="1900" w:type="dxa"/>
          </w:tcPr>
          <w:p w:rsidR="00D43966" w:rsidRDefault="00322E93" w:rsidP="00750362">
            <w:pPr>
              <w:pStyle w:val="BodyText"/>
            </w:pPr>
            <w:r w:rsidRPr="00322E93">
              <w:t>GlobalDictionary</w:t>
            </w:r>
          </w:p>
        </w:tc>
        <w:tc>
          <w:tcPr>
            <w:tcW w:w="1900" w:type="dxa"/>
          </w:tcPr>
          <w:p w:rsidR="00D43966" w:rsidRDefault="00D43966" w:rsidP="00750362">
            <w:pPr>
              <w:pStyle w:val="BodyText"/>
            </w:pPr>
            <w:r w:rsidRPr="0047766F">
              <w:t>GlobalDictionary</w:t>
            </w:r>
          </w:p>
        </w:tc>
        <w:tc>
          <w:tcPr>
            <w:tcW w:w="1900" w:type="dxa"/>
          </w:tcPr>
          <w:p w:rsidR="00D43966" w:rsidRDefault="00C57650" w:rsidP="00750362">
            <w:pPr>
              <w:pStyle w:val="BodyText"/>
            </w:pPr>
            <w:r>
              <w:t>DTreeDictionary</w:t>
            </w:r>
          </w:p>
        </w:tc>
        <w:tc>
          <w:tcPr>
            <w:tcW w:w="1900" w:type="dxa"/>
          </w:tcPr>
          <w:p w:rsidR="00D43966" w:rsidRDefault="00C57650" w:rsidP="00D43966">
            <w:pPr>
              <w:pStyle w:val="BodyText"/>
            </w:pPr>
            <w:r>
              <w:t>DTreeDictionary</w:t>
            </w:r>
          </w:p>
        </w:tc>
      </w:tr>
    </w:tbl>
    <w:p w:rsidR="00885501" w:rsidRDefault="00885501" w:rsidP="00750362">
      <w:pPr>
        <w:pStyle w:val="BodyText"/>
      </w:pPr>
    </w:p>
    <w:p w:rsidR="00767BA6" w:rsidRPr="00BE3A34" w:rsidRDefault="00767BA6" w:rsidP="00767BA6">
      <w:pPr>
        <w:pStyle w:val="Heading1"/>
      </w:pPr>
      <w:bookmarkStart w:id="314" w:name="_Toc302982905"/>
      <w:r>
        <w:t>Hierarchical Topic Support</w:t>
      </w:r>
      <w:bookmarkEnd w:id="314"/>
    </w:p>
    <w:p w:rsidR="00EB6BCD" w:rsidRDefault="00767BA6" w:rsidP="00750362">
      <w:pPr>
        <w:pStyle w:val="BodyText"/>
      </w:pPr>
      <w:r>
        <w:t xml:space="preserve">Information about topic’s hierarchy will be represented in dot syntax. More than one topic can be assigned to an answer. </w:t>
      </w:r>
    </w:p>
    <w:p w:rsidR="00EB6BCD" w:rsidRDefault="00EB6BCD" w:rsidP="00750362">
      <w:pPr>
        <w:pStyle w:val="BodyText"/>
      </w:pPr>
    </w:p>
    <w:p w:rsidR="00EB6BCD" w:rsidRDefault="00EB6BCD" w:rsidP="00750362">
      <w:pPr>
        <w:pStyle w:val="BodyText"/>
      </w:pPr>
      <w:r>
        <w:t>In NLP process, condition is evaluated for the user input, selected condition topic should satisfy either of the following condition provided that previous answer given had one or more topic</w:t>
      </w:r>
    </w:p>
    <w:p w:rsidR="005F01DC" w:rsidRDefault="00EB6BCD" w:rsidP="004E2CE6">
      <w:pPr>
        <w:pStyle w:val="BodyText"/>
        <w:numPr>
          <w:ilvl w:val="0"/>
          <w:numId w:val="124"/>
        </w:numPr>
      </w:pPr>
      <w:r>
        <w:t>Condition topic is equal to answer topic</w:t>
      </w:r>
    </w:p>
    <w:p w:rsidR="005F01DC" w:rsidRDefault="00EB6BCD" w:rsidP="004E2CE6">
      <w:pPr>
        <w:pStyle w:val="BodyText"/>
        <w:numPr>
          <w:ilvl w:val="0"/>
          <w:numId w:val="124"/>
        </w:numPr>
      </w:pPr>
      <w:r>
        <w:t xml:space="preserve">Condition topic is with the parent structure of answer topic </w:t>
      </w:r>
    </w:p>
    <w:p w:rsidR="005F01DC" w:rsidRDefault="00EB6BCD" w:rsidP="004E2CE6">
      <w:pPr>
        <w:pStyle w:val="BodyText"/>
        <w:numPr>
          <w:ilvl w:val="1"/>
          <w:numId w:val="91"/>
        </w:numPr>
      </w:pPr>
      <w:r>
        <w:t xml:space="preserve">ex. </w:t>
      </w:r>
      <w:r w:rsidR="00584EB4">
        <w:t>Condition topic T1.T2, answer topic T1.T2.T3.T4, evaluation =success</w:t>
      </w:r>
    </w:p>
    <w:p w:rsidR="005F01DC" w:rsidRPr="00692B2D" w:rsidRDefault="00584EB4" w:rsidP="004E2CE6">
      <w:pPr>
        <w:pStyle w:val="BodyText"/>
        <w:numPr>
          <w:ilvl w:val="1"/>
          <w:numId w:val="91"/>
        </w:numPr>
        <w:rPr>
          <w:lang w:val="de-DE"/>
        </w:rPr>
      </w:pPr>
      <w:r w:rsidRPr="00692B2D">
        <w:rPr>
          <w:lang w:val="de-DE"/>
        </w:rPr>
        <w:t>ex. Condition topic T1.T2.T3.T4.T5, answer topic T1.T2.T3.T4, evaluation =fail</w:t>
      </w:r>
    </w:p>
    <w:p w:rsidR="005F01DC" w:rsidRDefault="00584EB4" w:rsidP="004E2CE6">
      <w:pPr>
        <w:pStyle w:val="BodyText"/>
        <w:numPr>
          <w:ilvl w:val="0"/>
          <w:numId w:val="124"/>
        </w:numPr>
      </w:pPr>
      <w:r>
        <w:t>Following algorithm can be used</w:t>
      </w:r>
    </w:p>
    <w:p w:rsidR="005F01DC" w:rsidRDefault="00584EB4" w:rsidP="004E2CE6">
      <w:pPr>
        <w:pStyle w:val="BodyText"/>
        <w:numPr>
          <w:ilvl w:val="1"/>
          <w:numId w:val="124"/>
        </w:numPr>
      </w:pPr>
      <w:r>
        <w:t xml:space="preserve">Previous answer topic will be set in session’s active topic list </w:t>
      </w:r>
    </w:p>
    <w:p w:rsidR="005F01DC" w:rsidRDefault="00584EB4" w:rsidP="004E2CE6">
      <w:pPr>
        <w:pStyle w:val="BodyText"/>
        <w:numPr>
          <w:ilvl w:val="1"/>
          <w:numId w:val="124"/>
        </w:numPr>
      </w:pPr>
      <w:r>
        <w:t>Check if condition topic is equal to any topic in the active topic list.</w:t>
      </w:r>
    </w:p>
    <w:p w:rsidR="005F01DC" w:rsidRDefault="00584EB4" w:rsidP="004E2CE6">
      <w:pPr>
        <w:pStyle w:val="BodyText"/>
        <w:numPr>
          <w:ilvl w:val="1"/>
          <w:numId w:val="124"/>
        </w:numPr>
      </w:pPr>
      <w:r>
        <w:t xml:space="preserve">If not, check if all elements/characters of condition topic is present at the same position in active topic/s (use </w:t>
      </w:r>
      <w:r w:rsidR="00461570">
        <w:t xml:space="preserve">Unicode </w:t>
      </w:r>
      <w:r>
        <w:t>StringStartsWith function)</w:t>
      </w:r>
      <w:r w:rsidR="0085670B">
        <w:t xml:space="preserve"> (note pt b &amp; pt. c can be combined and checked with startsWith function as startsWith function also checks for equality )</w:t>
      </w:r>
    </w:p>
    <w:p w:rsidR="000E3154" w:rsidRPr="00BE3A34" w:rsidRDefault="000E3154" w:rsidP="000E3154">
      <w:pPr>
        <w:pStyle w:val="Heading1"/>
      </w:pPr>
      <w:bookmarkStart w:id="315" w:name="_Toc299098803"/>
      <w:bookmarkStart w:id="316" w:name="_Toc302982906"/>
      <w:bookmarkEnd w:id="315"/>
      <w:r>
        <w:t>Macro Encryption/Decryption</w:t>
      </w:r>
      <w:bookmarkEnd w:id="316"/>
    </w:p>
    <w:p w:rsidR="00EA3F9F" w:rsidRDefault="00EA3F9F" w:rsidP="00750362">
      <w:pPr>
        <w:pStyle w:val="BodyText"/>
      </w:pPr>
      <w:r>
        <w:t xml:space="preserve">There is a requirement on </w:t>
      </w:r>
      <w:r w:rsidR="00461570">
        <w:t>V_Portal</w:t>
      </w:r>
      <w:r>
        <w:t xml:space="preserve"> side to encrypt macros before persisting in database. </w:t>
      </w:r>
    </w:p>
    <w:p w:rsidR="000E3154" w:rsidRDefault="00EA3F9F" w:rsidP="00750362">
      <w:pPr>
        <w:pStyle w:val="BodyText"/>
      </w:pPr>
      <w:r>
        <w:t xml:space="preserve">As entire KB file will need to be encrypted while publishing, </w:t>
      </w:r>
      <w:r w:rsidR="00461570">
        <w:t>V_Portal</w:t>
      </w:r>
      <w:r>
        <w:t xml:space="preserve"> will first decrypt encrypted macros and then encrypt the entire KB file while publishing.</w:t>
      </w:r>
    </w:p>
    <w:p w:rsidR="005F01DC" w:rsidRDefault="005F01DC" w:rsidP="00872D9D">
      <w:pPr>
        <w:pStyle w:val="BodyText"/>
      </w:pPr>
    </w:p>
    <w:sectPr w:rsidR="005F01DC" w:rsidSect="00080FD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9" w:author="Peter (CV)" w:date="2011-08-10T17:15:00Z" w:initials="PB">
    <w:p w:rsidR="00B41816" w:rsidRDefault="00B41816">
      <w:pPr>
        <w:pStyle w:val="CommentText"/>
      </w:pPr>
      <w:r>
        <w:rPr>
          <w:rStyle w:val="CommentReference"/>
        </w:rPr>
        <w:annotationRef/>
      </w:r>
      <w:r>
        <w:t>As discussed on Skype, Node names are not unique and can appear on different levels.</w:t>
      </w:r>
    </w:p>
    <w:p w:rsidR="00B41816" w:rsidRDefault="00B41816">
      <w:pPr>
        <w:pStyle w:val="CommentText"/>
      </w:pPr>
    </w:p>
    <w:p w:rsidR="00B41816" w:rsidRDefault="00B41816">
      <w:pPr>
        <w:pStyle w:val="CommentText"/>
      </w:pPr>
      <w:r>
        <w:t>The algorithms listed here will therefore need to be refined, as will the flowchart which shows that search for Channel is started even when BA is not found</w:t>
      </w:r>
      <w:bookmarkStart w:id="30" w:name="_GoBack"/>
      <w:bookmarkEnd w:id="30"/>
      <w:r>
        <w:t xml:space="preserve">. </w:t>
      </w:r>
    </w:p>
    <w:p w:rsidR="00B41816" w:rsidRDefault="00B41816">
      <w:pPr>
        <w:pStyle w:val="CommentText"/>
      </w:pPr>
    </w:p>
    <w:p w:rsidR="00B41816" w:rsidRPr="00C2228C" w:rsidRDefault="00B41816">
      <w:pPr>
        <w:pStyle w:val="CommentText"/>
      </w:pPr>
      <w:r w:rsidRPr="00C2228C">
        <w:t>MG: I have refined the logic and flowchart. Please note this logic is for answer section based on current BA &amp; channel for related FAQs.</w:t>
      </w:r>
    </w:p>
    <w:p w:rsidR="00B41816" w:rsidRDefault="00B41816">
      <w:pPr>
        <w:pStyle w:val="CommentText"/>
      </w:pPr>
      <w:r w:rsidRPr="00C2228C">
        <w:t>Answer selected based on BA &amp; Channel in NLP is shown in NLP section.</w:t>
      </w:r>
    </w:p>
  </w:comment>
  <w:comment w:id="54" w:author="olaf5" w:date="2011-08-10T17:15:00Z" w:initials="o">
    <w:p w:rsidR="00B41816" w:rsidRDefault="00B41816">
      <w:pPr>
        <w:pStyle w:val="CommentText"/>
      </w:pPr>
      <w:r>
        <w:rPr>
          <w:rStyle w:val="CommentReference"/>
        </w:rPr>
        <w:annotationRef/>
      </w:r>
      <w:r>
        <w:t>For deleting and changing alternates it would probably be good for the performance to also have an index map the other way round: key = alternate ID, value = list of all words contained.</w:t>
      </w:r>
    </w:p>
    <w:p w:rsidR="00B41816" w:rsidRDefault="00B41816">
      <w:pPr>
        <w:pStyle w:val="CommentText"/>
      </w:pPr>
    </w:p>
    <w:p w:rsidR="00B41816" w:rsidRDefault="00B41816">
      <w:pPr>
        <w:pStyle w:val="CommentText"/>
      </w:pPr>
      <w:r>
        <w:t>The same for macros.</w:t>
      </w:r>
    </w:p>
    <w:p w:rsidR="00B41816" w:rsidRDefault="00B41816">
      <w:pPr>
        <w:pStyle w:val="CommentText"/>
      </w:pPr>
    </w:p>
    <w:p w:rsidR="00B41816" w:rsidRDefault="00B41816">
      <w:pPr>
        <w:pStyle w:val="CommentText"/>
      </w:pPr>
      <w:r>
        <w:t>MG: Added</w:t>
      </w:r>
    </w:p>
  </w:comment>
  <w:comment w:id="84" w:author="Peter (CV)" w:date="2011-08-10T17:15:00Z" w:initials="PB">
    <w:p w:rsidR="00B41816" w:rsidRDefault="00B41816">
      <w:pPr>
        <w:pStyle w:val="CommentText"/>
      </w:pPr>
      <w:r>
        <w:rPr>
          <w:rStyle w:val="CommentReference"/>
        </w:rPr>
        <w:annotationRef/>
      </w:r>
      <w:r>
        <w:t xml:space="preserve">The details of how the engine assembles the data for the DTree Answer (Prompt) probably </w:t>
      </w:r>
      <w:r w:rsidRPr="001030AB">
        <w:t xml:space="preserve">deserve their own section. The best approach will probably be similar to Related Questions – return the various </w:t>
      </w:r>
      <w:r w:rsidRPr="001030AB">
        <w:rPr>
          <w:lang w:val="en-US"/>
        </w:rPr>
        <w:t>default_click_texts and other data to Python and have a function carry out the assembly, but we will need to discuss this further.</w:t>
      </w:r>
    </w:p>
  </w:comment>
  <w:comment w:id="85" w:author="olaf2" w:date="2011-08-10T17:15:00Z" w:initials="o">
    <w:p w:rsidR="00B41816" w:rsidRDefault="00B41816">
      <w:pPr>
        <w:pStyle w:val="CommentText"/>
      </w:pPr>
      <w:r>
        <w:rPr>
          <w:rStyle w:val="CommentReference"/>
        </w:rPr>
        <w:annotationRef/>
      </w:r>
      <w:r>
        <w:t>I suggest to deliver the click data (text and links) as template variables and also the complete click continuation section constructed as HTML in a hardcoded way.</w:t>
      </w:r>
    </w:p>
  </w:comment>
  <w:comment w:id="86" w:author="olaf5" w:date="2011-08-10T17:15:00Z" w:initials="o">
    <w:p w:rsidR="00B41816" w:rsidRDefault="00B41816">
      <w:pPr>
        <w:pStyle w:val="CommentText"/>
      </w:pPr>
      <w:r>
        <w:rPr>
          <w:rStyle w:val="CommentReference"/>
        </w:rPr>
        <w:annotationRef/>
      </w:r>
      <w:r>
        <w:t>This is obsolete now, clarified in the section about engine output.</w:t>
      </w:r>
    </w:p>
  </w:comment>
  <w:comment w:id="87" w:author="olaf2" w:date="2011-08-10T17:15:00Z" w:initials="o">
    <w:p w:rsidR="00B41816" w:rsidRDefault="00B41816">
      <w:pPr>
        <w:pStyle w:val="CommentText"/>
      </w:pPr>
      <w:r>
        <w:rPr>
          <w:rStyle w:val="CommentReference"/>
        </w:rPr>
        <w:annotationRef/>
      </w:r>
      <w:r>
        <w:t>I have added something in ‘answer related data’ far below.</w:t>
      </w:r>
    </w:p>
  </w:comment>
  <w:comment w:id="89" w:author="olaf2" w:date="2011-08-10T17:15:00Z" w:initials="o">
    <w:p w:rsidR="00B41816" w:rsidRDefault="00B41816">
      <w:pPr>
        <w:pStyle w:val="CommentText"/>
      </w:pPr>
      <w:r>
        <w:rPr>
          <w:rStyle w:val="CommentReference"/>
        </w:rPr>
        <w:annotationRef/>
      </w:r>
      <w:r>
        <w:t>With the small changes I have made I think  this is fine now.</w:t>
      </w:r>
    </w:p>
  </w:comment>
  <w:comment w:id="160" w:author="Peter" w:date="2011-09-06T17:16:00Z" w:initials="PDB">
    <w:p w:rsidR="00B41816" w:rsidRDefault="00B41816">
      <w:pPr>
        <w:pStyle w:val="CommentText"/>
      </w:pPr>
      <w:r>
        <w:rPr>
          <w:rStyle w:val="CommentReference"/>
        </w:rPr>
        <w:annotationRef/>
      </w:r>
      <w:r>
        <w:t>WE ARE MISSING THE USE CASE FOR DECISION TREE RE-ENTRY.</w:t>
      </w:r>
    </w:p>
    <w:p w:rsidR="00B41816" w:rsidRDefault="00B41816">
      <w:pPr>
        <w:pStyle w:val="CommentText"/>
      </w:pPr>
    </w:p>
    <w:p w:rsidR="00B41816" w:rsidRDefault="00B41816">
      <w:pPr>
        <w:pStyle w:val="CommentText"/>
      </w:pPr>
    </w:p>
    <w:p w:rsidR="00B41816" w:rsidRDefault="00B41816">
      <w:pPr>
        <w:pStyle w:val="CommentText"/>
      </w:pPr>
      <w:r w:rsidRPr="00AB74AE">
        <w:rPr>
          <w:highlight w:val="yellow"/>
        </w:rPr>
        <w:t>MG: Re-entry case using special link is covered, are you referring to the case when DTree is not current but is present in active DTree list. User input triggers the same DTree initialisation, so before initialisation, DTree needs to be terminated and then initialised. Possibly we can discuss this in call</w:t>
      </w:r>
    </w:p>
    <w:p w:rsidR="00B41816" w:rsidRDefault="00B41816">
      <w:pPr>
        <w:pStyle w:val="CommentText"/>
      </w:pPr>
    </w:p>
  </w:comment>
  <w:comment w:id="161" w:author="Peter (CV)" w:date="2011-09-06T17:16:00Z" w:initials="PB">
    <w:p w:rsidR="00B41816" w:rsidRDefault="00B41816">
      <w:pPr>
        <w:pStyle w:val="CommentText"/>
      </w:pPr>
      <w:r>
        <w:rPr>
          <w:rStyle w:val="CommentReference"/>
        </w:rPr>
        <w:annotationRef/>
      </w:r>
      <w:r>
        <w:t>I think re-entry is a special case because we will need to re-build the DTree session stack, including dictionaries for each state so that the re-entry is transparent.</w:t>
      </w:r>
    </w:p>
  </w:comment>
  <w:comment w:id="162" w:author="olaf2" w:date="2011-08-10T17:15:00Z" w:initials="o">
    <w:p w:rsidR="00B41816" w:rsidRDefault="00B41816">
      <w:pPr>
        <w:pStyle w:val="CommentText"/>
      </w:pPr>
      <w:r>
        <w:rPr>
          <w:rStyle w:val="CommentReference"/>
        </w:rPr>
        <w:annotationRef/>
      </w:r>
      <w:r>
        <w:t>See my note in section 5.2</w:t>
      </w:r>
    </w:p>
    <w:p w:rsidR="00B41816" w:rsidRDefault="00B41816">
      <w:pPr>
        <w:pStyle w:val="CommentText"/>
      </w:pPr>
      <w:r w:rsidRPr="00D52795">
        <w:rPr>
          <w:highlight w:val="lightGray"/>
        </w:rPr>
        <w:t>MG: re-entry is covered as alternate flow 5.1.7 for DTree initialization</w:t>
      </w:r>
    </w:p>
  </w:comment>
  <w:comment w:id="163" w:author="olaf2" w:date="2011-08-10T17:15:00Z" w:initials="o">
    <w:p w:rsidR="00B41816" w:rsidRDefault="00B41816">
      <w:pPr>
        <w:pStyle w:val="CommentText"/>
      </w:pPr>
      <w:r>
        <w:rPr>
          <w:rStyle w:val="CommentReference"/>
        </w:rPr>
        <w:annotationRef/>
      </w:r>
      <w:r>
        <w:t>I think we are good on this now.</w:t>
      </w:r>
    </w:p>
  </w:comment>
  <w:comment w:id="173" w:author="Peter" w:date="2011-08-10T17:15:00Z" w:initials="PDB">
    <w:p w:rsidR="00B41816" w:rsidRDefault="00B41816">
      <w:pPr>
        <w:pStyle w:val="CommentText"/>
      </w:pPr>
      <w:r>
        <w:rPr>
          <w:rStyle w:val="CommentReference"/>
        </w:rPr>
        <w:annotationRef/>
      </w:r>
      <w:r>
        <w:t>We may have drop-outs between Helpful and Save-Call. We need to keep the ICS Save Call value as accurate (and positive) as possible.</w:t>
      </w:r>
    </w:p>
  </w:comment>
  <w:comment w:id="174" w:author="olaf2" w:date="2011-08-10T17:15:00Z" w:initials="o">
    <w:p w:rsidR="00B41816" w:rsidRDefault="00B41816">
      <w:pPr>
        <w:pStyle w:val="CommentText"/>
      </w:pPr>
      <w:r>
        <w:rPr>
          <w:rStyle w:val="CommentReference"/>
        </w:rPr>
        <w:annotationRef/>
      </w:r>
      <w:r>
        <w:t>The same as B I guess.</w:t>
      </w:r>
    </w:p>
  </w:comment>
  <w:comment w:id="176" w:author="olaf5" w:date="2011-09-06T17:16:00Z" w:initials="o">
    <w:p w:rsidR="00B41816" w:rsidRDefault="00B41816">
      <w:pPr>
        <w:pStyle w:val="CommentText"/>
      </w:pPr>
      <w:r>
        <w:rPr>
          <w:rStyle w:val="CommentReference"/>
        </w:rPr>
        <w:annotationRef/>
      </w:r>
      <w:r>
        <w:t>Thanks, Mishaal, for adding this in. Taking into account that it was months ago that we discussed this originally, it is not very surprising that our recollections differ a bit.</w:t>
      </w:r>
    </w:p>
    <w:p w:rsidR="00B41816" w:rsidRDefault="00B41816">
      <w:pPr>
        <w:pStyle w:val="CommentText"/>
      </w:pPr>
    </w:p>
    <w:p w:rsidR="00B41816" w:rsidRDefault="00B41816">
      <w:pPr>
        <w:pStyle w:val="CommentText"/>
      </w:pPr>
      <w:r>
        <w:t>The problem I have with what you propose is that the time dimension is missing completely.</w:t>
      </w:r>
    </w:p>
    <w:p w:rsidR="00B41816" w:rsidRDefault="00B41816">
      <w:pPr>
        <w:pStyle w:val="CommentText"/>
      </w:pPr>
    </w:p>
    <w:p w:rsidR="00B41816" w:rsidRDefault="00B41816">
      <w:pPr>
        <w:pStyle w:val="CommentText"/>
      </w:pPr>
      <w:r>
        <w:t>We plan to use this aggregated data in 2 different ways:</w:t>
      </w:r>
    </w:p>
    <w:p w:rsidR="00B41816" w:rsidRDefault="00B41816">
      <w:pPr>
        <w:pStyle w:val="CommentText"/>
      </w:pPr>
    </w:p>
    <w:p w:rsidR="00B41816" w:rsidRDefault="00B41816" w:rsidP="004F6203">
      <w:pPr>
        <w:pStyle w:val="CommentText"/>
        <w:numPr>
          <w:ilvl w:val="0"/>
          <w:numId w:val="130"/>
        </w:numPr>
      </w:pPr>
      <w:r>
        <w:t xml:space="preserve"> For analysis in v-portal in transcript analysis screens or in 3</w:t>
      </w:r>
      <w:r w:rsidRPr="004F6203">
        <w:rPr>
          <w:vertAlign w:val="superscript"/>
        </w:rPr>
        <w:t>rd</w:t>
      </w:r>
      <w:r>
        <w:t xml:space="preserve"> party (LogiXML) reporting screens</w:t>
      </w:r>
    </w:p>
    <w:p w:rsidR="00B41816" w:rsidRDefault="00B41816" w:rsidP="004F6203">
      <w:pPr>
        <w:pStyle w:val="CommentText"/>
        <w:numPr>
          <w:ilvl w:val="0"/>
          <w:numId w:val="130"/>
        </w:numPr>
      </w:pPr>
      <w:r>
        <w:t xml:space="preserve"> As part of the output in answer lists (for example related question search.</w:t>
      </w:r>
    </w:p>
    <w:p w:rsidR="00B41816" w:rsidRDefault="00B41816" w:rsidP="004F6203">
      <w:pPr>
        <w:pStyle w:val="CommentText"/>
      </w:pPr>
    </w:p>
    <w:p w:rsidR="00B41816" w:rsidRDefault="00B41816" w:rsidP="004F6203">
      <w:pPr>
        <w:pStyle w:val="CommentText"/>
      </w:pPr>
      <w:r>
        <w:t>For A we need aggregation per day, to answer questions like ‘How often has answer 47 been given last Tuesday?’</w:t>
      </w:r>
    </w:p>
    <w:p w:rsidR="00B41816" w:rsidRDefault="00B41816" w:rsidP="004F6203">
      <w:pPr>
        <w:pStyle w:val="CommentText"/>
      </w:pPr>
    </w:p>
    <w:p w:rsidR="00B41816" w:rsidRDefault="00B41816" w:rsidP="004F6203">
      <w:pPr>
        <w:pStyle w:val="CommentText"/>
      </w:pPr>
      <w:r>
        <w:t>For B the optimal solution would be to have aggregation for the last n days updated in real time. I think I remember the following outcome of our discussions in London:</w:t>
      </w:r>
    </w:p>
    <w:p w:rsidR="00B41816" w:rsidRDefault="00B41816" w:rsidP="004F6203">
      <w:pPr>
        <w:pStyle w:val="CommentText"/>
      </w:pPr>
    </w:p>
    <w:p w:rsidR="00B41816" w:rsidRDefault="00B41816" w:rsidP="004F6203">
      <w:pPr>
        <w:pStyle w:val="CommentText"/>
      </w:pPr>
      <w:r>
        <w:t>We have a configuration setting for the number of days to look at. (It should also allow to look at all data, for example by defining  0 as infinity) Let’s say this is set to 7 (one week). Also let’s say today is Tuesday. We would use the data of the previous 6 days (Wednesday till Monday) from the aggregated table. We would add the current count for the current day (Tuesday), which is updated in real time.</w:t>
      </w:r>
    </w:p>
    <w:p w:rsidR="00B41816" w:rsidRDefault="00B41816" w:rsidP="004F6203">
      <w:pPr>
        <w:pStyle w:val="CommentText"/>
      </w:pPr>
    </w:p>
    <w:p w:rsidR="00B41816" w:rsidRDefault="00B41816" w:rsidP="004F6203">
      <w:pPr>
        <w:pStyle w:val="CommentText"/>
      </w:pPr>
      <w:r>
        <w:t>The result of this is some kind of pseudo real time data. In fact updating the counts for new hits would be real time, but purging old data would only happen once a day at midnight.</w:t>
      </w:r>
    </w:p>
    <w:p w:rsidR="00B41816" w:rsidRDefault="00B41816" w:rsidP="004F6203">
      <w:pPr>
        <w:pStyle w:val="CommentText"/>
      </w:pPr>
    </w:p>
    <w:p w:rsidR="00B41816" w:rsidRDefault="00B41816" w:rsidP="004F6203">
      <w:pPr>
        <w:pStyle w:val="CommentText"/>
      </w:pPr>
    </w:p>
    <w:p w:rsidR="00B41816" w:rsidRDefault="00B41816" w:rsidP="004F6203">
      <w:pPr>
        <w:pStyle w:val="CommentText"/>
      </w:pPr>
      <w:r>
        <w:t>MG: Modification done as per discussion with Olaf.</w:t>
      </w:r>
    </w:p>
  </w:comment>
  <w:comment w:id="231" w:author="Peter (CV)" w:date="2011-08-10T17:15:00Z" w:initials="PB">
    <w:p w:rsidR="00B41816" w:rsidRDefault="00B41816">
      <w:pPr>
        <w:pStyle w:val="CommentText"/>
      </w:pPr>
      <w:r>
        <w:rPr>
          <w:rStyle w:val="CommentReference"/>
        </w:rPr>
        <w:annotationRef/>
      </w:r>
      <w:r>
        <w:t>My understanding is that Answer 3 cannot be shared between NLP Recognitions and DTree Nodes</w:t>
      </w:r>
    </w:p>
  </w:comment>
  <w:comment w:id="228" w:author="olaf2" w:date="2011-08-10T17:15:00Z" w:initials="o">
    <w:p w:rsidR="00B41816" w:rsidRDefault="00B41816">
      <w:pPr>
        <w:pStyle w:val="CommentText"/>
      </w:pPr>
      <w:r>
        <w:rPr>
          <w:rStyle w:val="CommentReference"/>
        </w:rPr>
        <w:annotationRef/>
      </w:r>
      <w:r>
        <w:t>Yep, but that’s a) new and b) nothing the engine has to worry about. We’ll just forbid it on the v-portal side.</w:t>
      </w:r>
    </w:p>
  </w:comment>
  <w:comment w:id="229" w:author="olaf2" w:date="2011-08-10T17:15:00Z" w:initials="o">
    <w:p w:rsidR="00B41816" w:rsidRDefault="00B41816">
      <w:pPr>
        <w:pStyle w:val="CommentText"/>
      </w:pPr>
      <w:r>
        <w:rPr>
          <w:rStyle w:val="CommentReference"/>
        </w:rPr>
        <w:annotationRef/>
      </w:r>
      <w:r>
        <w:t>Clarified from my point of view.</w:t>
      </w:r>
    </w:p>
  </w:comment>
  <w:comment w:id="230" w:author="Peter (CV)" w:date="2011-09-06T17:16:00Z" w:initials="PB">
    <w:p w:rsidR="00B41816" w:rsidRDefault="00B41816">
      <w:pPr>
        <w:pStyle w:val="CommentText"/>
      </w:pPr>
      <w:r>
        <w:rPr>
          <w:rStyle w:val="CommentReference"/>
        </w:rPr>
        <w:annotationRef/>
      </w:r>
      <w:r>
        <w:t>Yes, we’ve clarified that the diagram is wrong. Can’t we just have a new diagram?</w:t>
      </w:r>
    </w:p>
    <w:p w:rsidR="00B41816" w:rsidRDefault="00B41816">
      <w:pPr>
        <w:pStyle w:val="CommentText"/>
      </w:pPr>
      <w:r>
        <w:t>MG: Modified</w:t>
      </w:r>
    </w:p>
  </w:comment>
  <w:comment w:id="243" w:author="olaf5" w:date="2011-09-06T17:16:00Z" w:initials="o">
    <w:p w:rsidR="00B41816" w:rsidRDefault="00B41816">
      <w:pPr>
        <w:pStyle w:val="CommentText"/>
      </w:pPr>
      <w:r>
        <w:rPr>
          <w:rStyle w:val="CommentReference"/>
        </w:rPr>
        <w:annotationRef/>
      </w:r>
      <w:r>
        <w:t>I think this is an easy and elegant solution.</w:t>
      </w:r>
    </w:p>
    <w:p w:rsidR="00B41816" w:rsidRDefault="00B41816">
      <w:pPr>
        <w:pStyle w:val="CommentText"/>
      </w:pPr>
    </w:p>
    <w:p w:rsidR="00B41816" w:rsidRDefault="00B41816">
      <w:pPr>
        <w:pStyle w:val="CommentText"/>
      </w:pPr>
      <w:r>
        <w:t>We need to discuss about the test engine though, which will need to find certain data in a standardised form without relying on python. My current suggestion: let v-portal grab that data from the predefined dictionary directly. Let’s discuss.</w:t>
      </w:r>
    </w:p>
    <w:p w:rsidR="00B41816" w:rsidRDefault="00B41816">
      <w:pPr>
        <w:pStyle w:val="CommentText"/>
      </w:pPr>
    </w:p>
    <w:p w:rsidR="00B41816" w:rsidRDefault="00B41816">
      <w:pPr>
        <w:pStyle w:val="CommentText"/>
      </w:pPr>
      <w:r>
        <w:t>(Some more comments in this direction below.)</w:t>
      </w:r>
    </w:p>
    <w:p w:rsidR="00B41816" w:rsidRDefault="00B41816">
      <w:pPr>
        <w:pStyle w:val="CommentText"/>
      </w:pPr>
    </w:p>
    <w:p w:rsidR="00B41816" w:rsidRDefault="00B41816">
      <w:pPr>
        <w:pStyle w:val="CommentText"/>
      </w:pPr>
      <w:r>
        <w:t>MG: As discussed, for test engine the response will be xml format generated in similar fashion as currently done for V-Builder.</w:t>
      </w:r>
    </w:p>
  </w:comment>
  <w:comment w:id="244" w:author="olaf" w:date="2011-09-06T17:17:00Z" w:initials="o">
    <w:p w:rsidR="00B41816" w:rsidRDefault="00B41816">
      <w:pPr>
        <w:pStyle w:val="CommentText"/>
      </w:pPr>
      <w:r>
        <w:rPr>
          <w:rStyle w:val="CommentReference"/>
        </w:rPr>
        <w:annotationRef/>
      </w:r>
      <w:r>
        <w:t>OK, that probably means the predefined dictionary will also have to be put into that XML output.</w:t>
      </w:r>
    </w:p>
    <w:p w:rsidR="00B41816" w:rsidRDefault="00B41816">
      <w:pPr>
        <w:pStyle w:val="CommentText"/>
      </w:pPr>
    </w:p>
    <w:p w:rsidR="00B41816" w:rsidRDefault="00B41816">
      <w:pPr>
        <w:pStyle w:val="CommentText"/>
      </w:pPr>
      <w:r>
        <w:t>MG: As per the discussion on Skype, the elements required by V_Portal will be outputted in the response xml as currently done by engine for V-Builder.</w:t>
      </w:r>
    </w:p>
  </w:comment>
  <w:comment w:id="245" w:author="olaf5" w:date="2011-08-10T17:15:00Z" w:initials="o">
    <w:p w:rsidR="00B41816" w:rsidRDefault="00B41816">
      <w:pPr>
        <w:pStyle w:val="CommentText"/>
      </w:pPr>
      <w:r>
        <w:rPr>
          <w:rStyle w:val="CommentReference"/>
        </w:rPr>
        <w:annotationRef/>
      </w:r>
      <w:r>
        <w:t>This is for v-portal only. No special requirement about the form of the output as long as v-portal understands it.</w:t>
      </w:r>
    </w:p>
  </w:comment>
  <w:comment w:id="246" w:author="olaf5" w:date="2011-08-10T17:15:00Z" w:initials="o">
    <w:p w:rsidR="00B41816" w:rsidRDefault="00B41816">
      <w:pPr>
        <w:pStyle w:val="CommentText"/>
      </w:pPr>
      <w:r>
        <w:rPr>
          <w:rStyle w:val="CommentReference"/>
        </w:rPr>
        <w:annotationRef/>
      </w:r>
      <w:r>
        <w:t>This does not need to be pushed into a normal template, so we should have an efficient way of getting this data out without relying on python.</w:t>
      </w:r>
    </w:p>
  </w:comment>
  <w:comment w:id="247" w:author="olaf2" w:date="2011-09-06T17:17:00Z" w:initials="o">
    <w:p w:rsidR="00B41816" w:rsidRDefault="00B41816">
      <w:pPr>
        <w:pStyle w:val="CommentText"/>
      </w:pPr>
      <w:r>
        <w:rPr>
          <w:rStyle w:val="CommentReference"/>
        </w:rPr>
        <w:annotationRef/>
      </w:r>
      <w:r>
        <w:t>I am not entirely clear about the format. This can only be used  in JS enabled browsers in Ajax calls. So probably this could be in the form of an XML fragment containing for each connector:</w:t>
      </w:r>
    </w:p>
    <w:p w:rsidR="00B41816" w:rsidRDefault="00B41816" w:rsidP="00421C9F">
      <w:pPr>
        <w:pStyle w:val="CommentText"/>
        <w:numPr>
          <w:ilvl w:val="0"/>
          <w:numId w:val="76"/>
        </w:numPr>
      </w:pPr>
      <w:r>
        <w:t xml:space="preserve"> ID</w:t>
      </w:r>
    </w:p>
    <w:p w:rsidR="00B41816" w:rsidRDefault="00B41816" w:rsidP="00421C9F">
      <w:pPr>
        <w:pStyle w:val="CommentText"/>
        <w:numPr>
          <w:ilvl w:val="0"/>
          <w:numId w:val="76"/>
        </w:numPr>
      </w:pPr>
      <w:r>
        <w:t xml:space="preserve"> Text</w:t>
      </w:r>
    </w:p>
    <w:p w:rsidR="00B41816" w:rsidRDefault="00B41816" w:rsidP="0044206A">
      <w:pPr>
        <w:pStyle w:val="CommentText"/>
      </w:pPr>
      <w:r>
        <w:t>The HTML rendering of the list would be in the responsibility of the UI.</w:t>
      </w:r>
    </w:p>
    <w:p w:rsidR="00B41816" w:rsidRDefault="00B41816" w:rsidP="0044206A">
      <w:pPr>
        <w:pStyle w:val="CommentText"/>
      </w:pPr>
    </w:p>
    <w:p w:rsidR="00B41816" w:rsidRPr="009E5559" w:rsidRDefault="00B41816" w:rsidP="0044206A">
      <w:pPr>
        <w:pStyle w:val="CommentText"/>
        <w:rPr>
          <w:highlight w:val="yellow"/>
        </w:rPr>
      </w:pPr>
      <w:r w:rsidRPr="009E5559">
        <w:rPr>
          <w:highlight w:val="yellow"/>
        </w:rPr>
        <w:t>MG: Engine will return list of connectors in xml structure in the response.</w:t>
      </w:r>
    </w:p>
    <w:p w:rsidR="00B41816" w:rsidRPr="009E5559" w:rsidRDefault="00B41816" w:rsidP="00421C9F">
      <w:pPr>
        <w:pStyle w:val="CommentText"/>
        <w:numPr>
          <w:ilvl w:val="0"/>
          <w:numId w:val="76"/>
        </w:numPr>
        <w:rPr>
          <w:highlight w:val="yellow"/>
        </w:rPr>
      </w:pPr>
      <w:r w:rsidRPr="009E5559">
        <w:rPr>
          <w:highlight w:val="yellow"/>
        </w:rPr>
        <w:t>ID</w:t>
      </w:r>
    </w:p>
    <w:p w:rsidR="00B41816" w:rsidRPr="009E5559" w:rsidRDefault="00B41816" w:rsidP="00421C9F">
      <w:pPr>
        <w:pStyle w:val="CommentText"/>
        <w:numPr>
          <w:ilvl w:val="0"/>
          <w:numId w:val="76"/>
        </w:numPr>
        <w:rPr>
          <w:highlight w:val="yellow"/>
        </w:rPr>
      </w:pPr>
      <w:r w:rsidRPr="009E5559">
        <w:rPr>
          <w:highlight w:val="yellow"/>
        </w:rPr>
        <w:t>Display rank</w:t>
      </w:r>
    </w:p>
    <w:p w:rsidR="00B41816" w:rsidRPr="009E5559" w:rsidRDefault="00B41816" w:rsidP="00421C9F">
      <w:pPr>
        <w:pStyle w:val="CommentText"/>
        <w:numPr>
          <w:ilvl w:val="0"/>
          <w:numId w:val="76"/>
        </w:numPr>
        <w:rPr>
          <w:highlight w:val="yellow"/>
        </w:rPr>
      </w:pPr>
      <w:r w:rsidRPr="009E5559">
        <w:rPr>
          <w:highlight w:val="yellow"/>
        </w:rPr>
        <w:t>DefaultConnectorText</w:t>
      </w:r>
    </w:p>
    <w:p w:rsidR="00B41816" w:rsidRPr="009E5559" w:rsidRDefault="00B41816" w:rsidP="00421C9F">
      <w:pPr>
        <w:pStyle w:val="CommentText"/>
        <w:numPr>
          <w:ilvl w:val="0"/>
          <w:numId w:val="76"/>
        </w:numPr>
        <w:rPr>
          <w:highlight w:val="yellow"/>
        </w:rPr>
      </w:pPr>
      <w:r w:rsidRPr="009E5559">
        <w:rPr>
          <w:highlight w:val="yellow"/>
        </w:rPr>
        <w:t>DefaultClickText</w:t>
      </w:r>
    </w:p>
    <w:p w:rsidR="00B41816" w:rsidRPr="009E5559" w:rsidRDefault="00B41816" w:rsidP="00C76B17">
      <w:pPr>
        <w:pStyle w:val="CommentText"/>
        <w:rPr>
          <w:highlight w:val="yellow"/>
        </w:rPr>
      </w:pPr>
    </w:p>
    <w:p w:rsidR="00B41816" w:rsidRPr="009E5559" w:rsidRDefault="00B41816" w:rsidP="00C76B17">
      <w:pPr>
        <w:pStyle w:val="CommentText"/>
        <w:rPr>
          <w:highlight w:val="yellow"/>
        </w:rPr>
      </w:pPr>
    </w:p>
    <w:p w:rsidR="00B41816" w:rsidRDefault="00B41816" w:rsidP="0044206A">
      <w:pPr>
        <w:pStyle w:val="CommentText"/>
        <w:rPr>
          <w:highlight w:val="yellow"/>
        </w:rPr>
      </w:pPr>
      <w:r w:rsidRPr="009E5559">
        <w:rPr>
          <w:highlight w:val="yellow"/>
        </w:rPr>
        <w:t>JS will parse the connector information and form the link to be displayed on UI.</w:t>
      </w:r>
    </w:p>
    <w:p w:rsidR="00B41816" w:rsidRDefault="00B41816" w:rsidP="0044206A">
      <w:pPr>
        <w:pStyle w:val="CommentText"/>
        <w:rPr>
          <w:highlight w:val="yellow"/>
        </w:rPr>
      </w:pPr>
    </w:p>
    <w:p w:rsidR="00B41816" w:rsidRDefault="00B41816" w:rsidP="0044206A">
      <w:pPr>
        <w:pStyle w:val="CommentText"/>
        <w:rPr>
          <w:highlight w:val="yellow"/>
        </w:rPr>
      </w:pPr>
      <w:r>
        <w:rPr>
          <w:highlight w:val="yellow"/>
        </w:rPr>
        <w:t>Does this cover the below points ?</w:t>
      </w:r>
    </w:p>
    <w:p w:rsidR="00B41816" w:rsidRDefault="00B41816" w:rsidP="009E5559">
      <w:pPr>
        <w:pStyle w:val="BodyText"/>
        <w:widowControl w:val="0"/>
        <w:numPr>
          <w:ilvl w:val="0"/>
          <w:numId w:val="5"/>
        </w:numPr>
        <w:suppressAutoHyphens/>
        <w:spacing w:line="240" w:lineRule="auto"/>
      </w:pPr>
      <w:r>
        <w:t>click continuation section in html if the answer is a prompt</w:t>
      </w:r>
    </w:p>
    <w:p w:rsidR="00B41816" w:rsidRDefault="00B41816" w:rsidP="009E5559">
      <w:pPr>
        <w:pStyle w:val="BodyText"/>
        <w:widowControl w:val="0"/>
        <w:numPr>
          <w:ilvl w:val="0"/>
          <w:numId w:val="5"/>
        </w:numPr>
        <w:suppressAutoHyphens/>
        <w:spacing w:line="240" w:lineRule="auto"/>
      </w:pPr>
      <w:r>
        <w:t>Click continuation data if the answer is a prompt</w:t>
      </w:r>
      <w:r>
        <w:rPr>
          <w:rStyle w:val="CommentReference"/>
          <w:rFonts w:ascii="Trebuchet MS" w:hAnsi="Trebuchet MS"/>
          <w:lang w:val="en-GB"/>
        </w:rPr>
        <w:annotationRef/>
      </w:r>
    </w:p>
    <w:p w:rsidR="00B41816" w:rsidRDefault="00B41816" w:rsidP="0044206A">
      <w:pPr>
        <w:pStyle w:val="CommentText"/>
        <w:rPr>
          <w:highlight w:val="yellow"/>
        </w:rPr>
      </w:pPr>
    </w:p>
    <w:p w:rsidR="00B41816" w:rsidRDefault="00B41816" w:rsidP="0044206A">
      <w:pPr>
        <w:pStyle w:val="CommentText"/>
        <w:rPr>
          <w:highlight w:val="yellow"/>
        </w:rPr>
      </w:pPr>
      <w:r>
        <w:rPr>
          <w:highlight w:val="yellow"/>
        </w:rPr>
        <w:t>OV: No, I think it’s more complicated than that. The engine’s output comes in the form of filling template variables into a template. Usually the template is an XML document, but for non JS enabled browsers there usually is also an HTML template. With non structured data this isn’t a problem. You can fill a number or a string into XML and HTML, both is equally valid.</w:t>
      </w:r>
    </w:p>
    <w:p w:rsidR="00B41816" w:rsidRDefault="00B41816" w:rsidP="0044206A">
      <w:pPr>
        <w:pStyle w:val="CommentText"/>
        <w:rPr>
          <w:highlight w:val="yellow"/>
        </w:rPr>
      </w:pPr>
    </w:p>
    <w:p w:rsidR="00B41816" w:rsidRDefault="00B41816" w:rsidP="0044206A">
      <w:pPr>
        <w:pStyle w:val="CommentText"/>
        <w:rPr>
          <w:highlight w:val="yellow"/>
        </w:rPr>
      </w:pPr>
      <w:r>
        <w:rPr>
          <w:highlight w:val="yellow"/>
        </w:rPr>
        <w:t>But what to do with structured output, like the click continuation, which is a list of links basically? I doubt there is a way to have one template variable value that is equally valid in xml and valid as well as usable in HTML directly. So my suggestion  was to redundantly return the data in XML as well as in rendered HTML.</w:t>
      </w:r>
    </w:p>
    <w:p w:rsidR="00B41816" w:rsidRDefault="00B41816" w:rsidP="0044206A">
      <w:pPr>
        <w:pStyle w:val="CommentText"/>
        <w:rPr>
          <w:highlight w:val="yellow"/>
        </w:rPr>
      </w:pPr>
    </w:p>
    <w:p w:rsidR="00B41816" w:rsidRDefault="00B41816" w:rsidP="0044206A">
      <w:pPr>
        <w:pStyle w:val="CommentText"/>
        <w:rPr>
          <w:highlight w:val="yellow"/>
        </w:rPr>
      </w:pPr>
      <w:r>
        <w:rPr>
          <w:highlight w:val="yellow"/>
        </w:rPr>
        <w:t>I don’t think this solution is very elegant though. I’d be happy to hear other suggestions!</w:t>
      </w:r>
    </w:p>
    <w:p w:rsidR="00B41816" w:rsidRDefault="00B41816" w:rsidP="0044206A">
      <w:pPr>
        <w:pStyle w:val="CommentText"/>
        <w:rPr>
          <w:highlight w:val="yellow"/>
        </w:rPr>
      </w:pPr>
    </w:p>
    <w:p w:rsidR="00B41816" w:rsidRDefault="00B41816" w:rsidP="0044206A">
      <w:pPr>
        <w:pStyle w:val="CommentText"/>
        <w:rPr>
          <w:highlight w:val="yellow"/>
        </w:rPr>
      </w:pPr>
      <w:r>
        <w:rPr>
          <w:highlight w:val="yellow"/>
        </w:rPr>
        <w:t>MG: As discussed, for non JS enabled browser possibly  we can do the link generation in python itself. Python will have access to the list of connectors returned. This will give more flexibility then hardcoding in V-Engine itself.</w:t>
      </w:r>
    </w:p>
    <w:p w:rsidR="00B41816" w:rsidRDefault="00B41816" w:rsidP="0044206A">
      <w:pPr>
        <w:pStyle w:val="CommentText"/>
        <w:rPr>
          <w:highlight w:val="yellow"/>
        </w:rPr>
      </w:pPr>
      <w:r>
        <w:rPr>
          <w:highlight w:val="yellow"/>
        </w:rPr>
        <w:t>Currently python generates the link for faq items.</w:t>
      </w:r>
    </w:p>
    <w:p w:rsidR="00B41816" w:rsidRDefault="00B41816" w:rsidP="0044206A">
      <w:pPr>
        <w:pStyle w:val="CommentText"/>
      </w:pPr>
    </w:p>
    <w:p w:rsidR="00B41816" w:rsidRDefault="00B41816" w:rsidP="0044206A">
      <w:pPr>
        <w:pStyle w:val="CommentText"/>
      </w:pPr>
    </w:p>
  </w:comment>
  <w:comment w:id="248" w:author="olaf5" w:date="2011-08-18T09:47:00Z" w:initials="o">
    <w:p w:rsidR="00B41816" w:rsidRDefault="00B41816">
      <w:pPr>
        <w:pStyle w:val="CommentText"/>
      </w:pPr>
      <w:r>
        <w:rPr>
          <w:rStyle w:val="CommentReference"/>
        </w:rPr>
        <w:annotationRef/>
      </w:r>
      <w:r>
        <w:t xml:space="preserve">General solution decided on above, I think we can delete this lengthy comment now! </w:t>
      </w:r>
      <w:r>
        <w:sym w:font="Wingdings" w:char="F04A"/>
      </w:r>
    </w:p>
    <w:p w:rsidR="00B41816" w:rsidRDefault="00B41816">
      <w:pPr>
        <w:pStyle w:val="CommentText"/>
      </w:pPr>
    </w:p>
    <w:p w:rsidR="00B41816" w:rsidRDefault="00B41816">
      <w:pPr>
        <w:pStyle w:val="CommentText"/>
      </w:pPr>
      <w:r>
        <w:t>MG: Olaf can you pls confirm the solution agreed.</w:t>
      </w:r>
    </w:p>
  </w:comment>
  <w:comment w:id="249" w:author="olaf" w:date="2011-09-06T17:17:00Z" w:initials="o">
    <w:p w:rsidR="00B41816" w:rsidRDefault="00B41816">
      <w:pPr>
        <w:pStyle w:val="CommentText"/>
      </w:pPr>
      <w:r>
        <w:rPr>
          <w:rStyle w:val="CommentReference"/>
        </w:rPr>
        <w:annotationRef/>
      </w:r>
      <w:r>
        <w:t>Complex output data will only be made available in the predefined dictionary. Making it available to the actual output has to be done on python level. V-Portal will need access to the predefined dictionary as it has to display some of the complex data in the test screen.</w:t>
      </w:r>
    </w:p>
    <w:p w:rsidR="00B41816" w:rsidRDefault="00B41816">
      <w:pPr>
        <w:pStyle w:val="CommentText"/>
      </w:pPr>
    </w:p>
    <w:p w:rsidR="00B41816" w:rsidRDefault="00B41816">
      <w:pPr>
        <w:pStyle w:val="CommentText"/>
      </w:pPr>
      <w:r>
        <w:t xml:space="preserve">If that’s what we agreed on, I’m happy to confirm. </w:t>
      </w:r>
      <w:r>
        <w:sym w:font="Wingdings" w:char="F04A"/>
      </w:r>
    </w:p>
    <w:p w:rsidR="00B41816" w:rsidRDefault="00B41816">
      <w:pPr>
        <w:pStyle w:val="CommentText"/>
      </w:pPr>
    </w:p>
    <w:p w:rsidR="00B41816" w:rsidRDefault="00B41816">
      <w:pPr>
        <w:pStyle w:val="CommentText"/>
      </w:pPr>
      <w:r>
        <w:t>MG: As per the discussion on Skype, the elements required by V_Portal will be outputted in the response xml as currently done by engine for V-Builder.</w:t>
      </w:r>
    </w:p>
  </w:comment>
  <w:comment w:id="250" w:author="olaf5" w:date="2011-08-10T17:15:00Z" w:initials="o">
    <w:p w:rsidR="00B41816" w:rsidRDefault="00B41816">
      <w:pPr>
        <w:pStyle w:val="CommentText"/>
      </w:pPr>
      <w:r>
        <w:rPr>
          <w:rStyle w:val="CommentReference"/>
        </w:rPr>
        <w:annotationRef/>
      </w:r>
      <w:r>
        <w:t>Since this is written to by python only it may not be needed in any way here. OTOH we want to display that in the v-portal test screen.</w:t>
      </w:r>
    </w:p>
  </w:comment>
  <w:comment w:id="251" w:author="olaf5" w:date="2011-09-06T17:17:00Z" w:initials="o">
    <w:p w:rsidR="00B41816" w:rsidRDefault="00B41816">
      <w:pPr>
        <w:pStyle w:val="CommentText"/>
      </w:pPr>
      <w:r>
        <w:rPr>
          <w:rStyle w:val="CommentReference"/>
        </w:rPr>
        <w:annotationRef/>
      </w:r>
      <w:r>
        <w:t>As this is for test engine only we should probably try to do without python here even though some of these are complex.</w:t>
      </w:r>
    </w:p>
    <w:p w:rsidR="00B41816" w:rsidRDefault="00B41816">
      <w:pPr>
        <w:pStyle w:val="CommentText"/>
      </w:pPr>
    </w:p>
    <w:p w:rsidR="00B41816" w:rsidRDefault="00B41816">
      <w:pPr>
        <w:pStyle w:val="CommentText"/>
      </w:pPr>
      <w:r>
        <w:t>MG: As discussed, the output will be generated in xml format in similar fashion as currently done for V-builder.</w:t>
      </w:r>
    </w:p>
  </w:comment>
  <w:comment w:id="275" w:author="Peter" w:date="2011-08-10T17:15:00Z" w:initials="PDB">
    <w:p w:rsidR="00B41816" w:rsidRDefault="00B41816">
      <w:pPr>
        <w:pStyle w:val="CommentText"/>
      </w:pPr>
      <w:r>
        <w:rPr>
          <w:rStyle w:val="CommentReference"/>
        </w:rPr>
        <w:annotationRef/>
      </w:r>
      <w:r w:rsidRPr="00276F41">
        <w:t>What gets written into the Transaction table at this point? We need the ability to tie the activities recorded here into the user’s journey as recorded in the transaction table.</w:t>
      </w:r>
    </w:p>
    <w:p w:rsidR="00B41816" w:rsidRDefault="00B41816">
      <w:pPr>
        <w:pStyle w:val="CommentText"/>
      </w:pPr>
      <w:r>
        <w:t>MG: Each request is a transaction, hence for log activity, new transaction will be created and transaction id logged in the activity table along with type and data. Need to discuss further in call.</w:t>
      </w:r>
    </w:p>
  </w:comment>
  <w:comment w:id="276" w:author="Peter (CV)" w:date="2011-08-10T17:15:00Z" w:initials="PB">
    <w:p w:rsidR="00B41816" w:rsidRDefault="00B41816">
      <w:pPr>
        <w:pStyle w:val="CommentText"/>
      </w:pPr>
      <w:r>
        <w:rPr>
          <w:rStyle w:val="CommentReference"/>
        </w:rPr>
        <w:annotationRef/>
      </w:r>
      <w:r>
        <w:t xml:space="preserve">Will the transaction be readily identifiable in some way? I can imagine lots of places where we will NOT want to include it. </w:t>
      </w:r>
    </w:p>
    <w:p w:rsidR="00B41816" w:rsidRDefault="00B41816">
      <w:pPr>
        <w:pStyle w:val="CommentText"/>
      </w:pPr>
      <w:r w:rsidRPr="00276F41">
        <w:t>MG: lets discuss this to have better understanding.</w:t>
      </w:r>
    </w:p>
    <w:p w:rsidR="00B41816" w:rsidRDefault="00B41816">
      <w:pPr>
        <w:pStyle w:val="CommentText"/>
      </w:pPr>
    </w:p>
    <w:p w:rsidR="00B41816" w:rsidRDefault="00B41816">
      <w:pPr>
        <w:pStyle w:val="CommentText"/>
      </w:pPr>
      <w:r>
        <w:t xml:space="preserve">MG: As discussed, these transactions can be identified by checking transaction id in activity table </w:t>
      </w:r>
    </w:p>
  </w:comment>
  <w:comment w:id="279" w:author="olaf2" w:date="2011-08-10T17:15:00Z" w:initials="o">
    <w:p w:rsidR="00B41816" w:rsidRDefault="00B41816">
      <w:pPr>
        <w:pStyle w:val="CommentText"/>
      </w:pPr>
      <w:r>
        <w:rPr>
          <w:rStyle w:val="CommentReference"/>
        </w:rPr>
        <w:annotationRef/>
      </w:r>
      <w:r>
        <w:t>When we know how this is done we can rediscuss all non writable predefined variables bound to kb objects, as we will have 2 ways of accessing them. Possibly we can get rid of those variables which may give a small performance gain.</w:t>
      </w:r>
    </w:p>
    <w:p w:rsidR="00B41816" w:rsidRDefault="00B41816">
      <w:pPr>
        <w:pStyle w:val="CommentText"/>
      </w:pPr>
    </w:p>
    <w:p w:rsidR="00B41816" w:rsidRDefault="00B41816">
      <w:pPr>
        <w:pStyle w:val="CommentText"/>
      </w:pPr>
      <w:r>
        <w:t>MG: We are trying to find out how composite/complex elements can be passed to python.</w:t>
      </w:r>
    </w:p>
  </w:comment>
  <w:comment w:id="280" w:author="olaf5" w:date="2011-08-18T10:01:00Z" w:initials="o">
    <w:p w:rsidR="00B41816" w:rsidRDefault="00B41816">
      <w:pPr>
        <w:pStyle w:val="CommentText"/>
      </w:pPr>
      <w:r>
        <w:rPr>
          <w:rStyle w:val="CommentReference"/>
        </w:rPr>
        <w:annotationRef/>
      </w:r>
      <w:r>
        <w:t>We are OK with your dictionary suggestion.</w:t>
      </w:r>
    </w:p>
    <w:p w:rsidR="00B41816" w:rsidRDefault="00B41816">
      <w:pPr>
        <w:pStyle w:val="CommentText"/>
      </w:pPr>
    </w:p>
    <w:p w:rsidR="00B41816" w:rsidRDefault="00B41816">
      <w:pPr>
        <w:pStyle w:val="CommentText"/>
      </w:pPr>
      <w:r>
        <w:t>MG: I have added the details for read KB access.</w:t>
      </w:r>
    </w:p>
    <w:p w:rsidR="00B41816" w:rsidRDefault="00B41816">
      <w:pPr>
        <w:pStyle w:val="CommentText"/>
      </w:pPr>
    </w:p>
  </w:comment>
  <w:comment w:id="281" w:author="olaf" w:date="2011-08-25T17:50:00Z" w:initials="o">
    <w:p w:rsidR="00B41816" w:rsidRDefault="00B41816">
      <w:pPr>
        <w:pStyle w:val="CommentText"/>
      </w:pPr>
      <w:r>
        <w:rPr>
          <w:rStyle w:val="CommentReference"/>
        </w:rPr>
        <w:annotationRef/>
      </w:r>
      <w:r>
        <w:t>Thanks, looks good.</w:t>
      </w:r>
    </w:p>
  </w:comment>
  <w:comment w:id="283" w:author="olaf2" w:date="2011-08-10T17:15:00Z" w:initials="o">
    <w:p w:rsidR="00B41816" w:rsidRDefault="00B41816">
      <w:pPr>
        <w:pStyle w:val="CommentText"/>
      </w:pPr>
      <w:r>
        <w:rPr>
          <w:rStyle w:val="CommentReference"/>
        </w:rPr>
        <w:annotationRef/>
      </w:r>
      <w:r>
        <w:t xml:space="preserve">Actually we forgot to mention a very obvious requirement from the v-portal side: parsing. Possibly it could/should go in here too. This is just parsing for syntax checking before a condition is saved. </w:t>
      </w:r>
      <w:r w:rsidRPr="00EF214B">
        <w:t>This also needs to check for contained topic and must follow answer conditions and return a flag about these.</w:t>
      </w:r>
    </w:p>
    <w:p w:rsidR="00B41816" w:rsidRDefault="00B41816">
      <w:pPr>
        <w:pStyle w:val="CommentText"/>
      </w:pPr>
    </w:p>
    <w:p w:rsidR="00B41816" w:rsidRDefault="00B41816">
      <w:pPr>
        <w:pStyle w:val="CommentText"/>
      </w:pPr>
      <w:r>
        <w:t>MG: parsing for syntax check added below .</w:t>
      </w:r>
    </w:p>
  </w:comment>
  <w:comment w:id="284" w:author="olaf5" w:date="2011-08-10T17:15:00Z" w:initials="o">
    <w:p w:rsidR="00B41816" w:rsidRDefault="00B41816">
      <w:pPr>
        <w:pStyle w:val="CommentText"/>
      </w:pPr>
      <w:r>
        <w:rPr>
          <w:rStyle w:val="CommentReference"/>
        </w:rPr>
        <w:annotationRef/>
      </w:r>
    </w:p>
  </w:comment>
  <w:comment w:id="286" w:author="olaf5" w:date="2011-08-10T17:15:00Z" w:initials="o">
    <w:p w:rsidR="00B41816" w:rsidRDefault="00B41816">
      <w:pPr>
        <w:pStyle w:val="CommentText"/>
      </w:pPr>
      <w:r>
        <w:rPr>
          <w:rStyle w:val="CommentReference"/>
        </w:rPr>
        <w:annotationRef/>
      </w:r>
      <w:r>
        <w:t>If a condition is tested in global mode that has a topic and/or a ‘must follow answer #’ set, we need to set up the session context in a way that these are met. We could send that data in as parameters, or let the engine do that itself, since it can get that data via the condition ID.</w:t>
      </w:r>
    </w:p>
    <w:p w:rsidR="00B41816" w:rsidRDefault="00B41816">
      <w:pPr>
        <w:pStyle w:val="CommentText"/>
      </w:pPr>
    </w:p>
    <w:p w:rsidR="00B41816" w:rsidRDefault="00B41816">
      <w:pPr>
        <w:pStyle w:val="CommentText"/>
      </w:pPr>
      <w:r>
        <w:t>MG: Session context for topic can set via Topic interface section 13.3.5. Once the session context is set , Engine can retrieve  the condition topic from condition id and check if it is active topic list.</w:t>
      </w:r>
    </w:p>
    <w:p w:rsidR="00B41816" w:rsidRDefault="00B41816">
      <w:pPr>
        <w:pStyle w:val="CommentText"/>
      </w:pPr>
    </w:p>
    <w:p w:rsidR="00B41816" w:rsidRDefault="00B41816">
      <w:pPr>
        <w:pStyle w:val="CommentText"/>
      </w:pPr>
      <w:r>
        <w:t>Must follow answer for alternate testing cannot be verified as for alternate testing  we are not doing answer selection and returning back immediately after the condition is evaluated to true.</w:t>
      </w:r>
    </w:p>
  </w:comment>
  <w:comment w:id="287" w:author="olaf" w:date="2011-09-05T10:16:00Z" w:initials="o">
    <w:p w:rsidR="00B41816" w:rsidRDefault="00B41816">
      <w:pPr>
        <w:pStyle w:val="CommentText"/>
      </w:pPr>
      <w:r>
        <w:rPr>
          <w:rStyle w:val="CommentReference"/>
        </w:rPr>
        <w:annotationRef/>
      </w:r>
      <w:r>
        <w:t>Wouldn’t it be possible to have a similar interface for forcing a ‘fake’ last answer ID to the engine? (VPUpdateLastAnswerID)</w:t>
      </w:r>
    </w:p>
    <w:p w:rsidR="00B41816" w:rsidRDefault="00B41816">
      <w:pPr>
        <w:pStyle w:val="CommentText"/>
      </w:pPr>
    </w:p>
    <w:p w:rsidR="00B41816" w:rsidRDefault="00B41816">
      <w:pPr>
        <w:pStyle w:val="CommentText"/>
      </w:pPr>
      <w:r>
        <w:t>I don’t know how the engine checks this in the session data, but my guess is it doesn’t actually look up the transaction history, but has an explicit ‘last answer ID’ field. If my guess is right such an interface should be easy to build.</w:t>
      </w:r>
    </w:p>
    <w:p w:rsidR="00B41816" w:rsidRDefault="00B41816">
      <w:pPr>
        <w:pStyle w:val="CommentText"/>
      </w:pPr>
    </w:p>
    <w:p w:rsidR="00B41816" w:rsidRDefault="00B41816">
      <w:pPr>
        <w:pStyle w:val="CommentText"/>
      </w:pPr>
    </w:p>
    <w:p w:rsidR="00B41816" w:rsidRDefault="00B41816">
      <w:pPr>
        <w:pStyle w:val="CommentText"/>
      </w:pPr>
      <w:r>
        <w:t>MG:Yes I agree, we can have such interface to set the last answer id.  Alternate Testing can then check for last answer id for condition that has must follow answer. Added the interface below.</w:t>
      </w:r>
    </w:p>
  </w:comment>
  <w:comment w:id="288" w:author="olaf" w:date="2011-09-06T08:27:00Z" w:initials="o">
    <w:p w:rsidR="00B41816" w:rsidRDefault="00B41816">
      <w:pPr>
        <w:pStyle w:val="CommentText"/>
      </w:pPr>
      <w:r>
        <w:rPr>
          <w:rStyle w:val="CommentReference"/>
        </w:rPr>
        <w:annotationRef/>
      </w:r>
      <w:r>
        <w:t>Thanks!</w:t>
      </w:r>
    </w:p>
  </w:comment>
  <w:comment w:id="289" w:author="olaf5" w:date="2011-08-10T18:18:00Z" w:initials="o">
    <w:p w:rsidR="00B41816" w:rsidRDefault="00B41816">
      <w:pPr>
        <w:pStyle w:val="CommentText"/>
      </w:pPr>
      <w:r>
        <w:rPr>
          <w:rStyle w:val="CommentReference"/>
        </w:rPr>
        <w:annotationRef/>
      </w:r>
      <w:r>
        <w:t>Sorry, Peter and me had a misunderstanding here. So my comment above is obsolete. I’ve directly changed the text to what we decided now.</w:t>
      </w:r>
    </w:p>
  </w:comment>
  <w:comment w:id="293" w:author="olaf5" w:date="2011-08-18T10:07:00Z" w:initials="o">
    <w:p w:rsidR="00B41816" w:rsidRDefault="00B41816" w:rsidP="006B5770">
      <w:pPr>
        <w:pStyle w:val="CommentText"/>
      </w:pPr>
      <w:r>
        <w:rPr>
          <w:rStyle w:val="CommentReference"/>
        </w:rPr>
        <w:annotationRef/>
      </w:r>
      <w:r>
        <w:t xml:space="preserve">In kb check v-portal needs to check table answers as well. If the ‘implement syntax’ flag is checked, the syntax translation needs to be done somewhere, before checking the syntax. Since the engine already supports these operations elsewhere, it’s probably best to let the engine do this here as well. So the syntax check interface would get the additional parameters:  Implement syntax (Boolean) </w:t>
      </w:r>
    </w:p>
    <w:p w:rsidR="00B41816" w:rsidRDefault="00B41816" w:rsidP="006B5770">
      <w:pPr>
        <w:pStyle w:val="CommentText"/>
      </w:pPr>
    </w:p>
    <w:p w:rsidR="00B41816" w:rsidRDefault="00B41816" w:rsidP="006B5770">
      <w:pPr>
        <w:pStyle w:val="CommentText"/>
      </w:pPr>
      <w:r>
        <w:t>MG: Added</w:t>
      </w:r>
    </w:p>
  </w:comment>
  <w:comment w:id="307" w:author="olaf5" w:date="2011-09-06T17:18:00Z" w:initials="o">
    <w:p w:rsidR="00B41816" w:rsidRDefault="00B41816">
      <w:pPr>
        <w:pStyle w:val="CommentText"/>
      </w:pPr>
      <w:r>
        <w:rPr>
          <w:rStyle w:val="CommentReference"/>
        </w:rPr>
        <w:annotationRef/>
      </w:r>
      <w:r>
        <w:t>Hmm, if this is required, how about other ‘options’, like the list of emotions for example?</w:t>
      </w:r>
    </w:p>
    <w:p w:rsidR="00B41816" w:rsidRDefault="00B41816">
      <w:pPr>
        <w:pStyle w:val="CommentText"/>
      </w:pPr>
    </w:p>
    <w:p w:rsidR="00B41816" w:rsidRDefault="00B41816">
      <w:pPr>
        <w:pStyle w:val="CommentText"/>
      </w:pPr>
      <w:r>
        <w:t xml:space="preserve">MG: As discussed, these interface were present in V-Builder and hence carry forward. Update Emotion  interface was not present.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D3C" w:rsidRDefault="00475D3C" w:rsidP="004C193A">
      <w:pPr>
        <w:spacing w:after="0" w:line="240" w:lineRule="auto"/>
      </w:pPr>
      <w:r>
        <w:separator/>
      </w:r>
    </w:p>
  </w:endnote>
  <w:endnote w:type="continuationSeparator" w:id="1">
    <w:p w:rsidR="00475D3C" w:rsidRDefault="00475D3C" w:rsidP="004C19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font180">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7025719"/>
      <w:docPartObj>
        <w:docPartGallery w:val="Page Numbers (Bottom of Page)"/>
        <w:docPartUnique/>
      </w:docPartObj>
    </w:sdtPr>
    <w:sdtContent>
      <w:p w:rsidR="00B41816" w:rsidRDefault="00B41816">
        <w:pPr>
          <w:pStyle w:val="Footer"/>
          <w:jc w:val="right"/>
        </w:pPr>
        <w:fldSimple w:instr=" PAGE   \* MERGEFORMAT ">
          <w:r w:rsidR="004D0534">
            <w:rPr>
              <w:noProof/>
            </w:rPr>
            <w:t>85</w:t>
          </w:r>
        </w:fldSimple>
      </w:p>
    </w:sdtContent>
  </w:sdt>
  <w:p w:rsidR="00B41816" w:rsidRDefault="00B418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D3C" w:rsidRDefault="00475D3C" w:rsidP="004C193A">
      <w:pPr>
        <w:spacing w:after="0" w:line="240" w:lineRule="auto"/>
      </w:pPr>
      <w:r>
        <w:separator/>
      </w:r>
    </w:p>
  </w:footnote>
  <w:footnote w:type="continuationSeparator" w:id="1">
    <w:p w:rsidR="00475D3C" w:rsidRDefault="00475D3C" w:rsidP="004C19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816" w:rsidRDefault="00B41816">
    <w:pPr>
      <w:pStyle w:val="Header"/>
    </w:pPr>
    <w:r>
      <w:rPr>
        <w:noProof/>
        <w:lang w:val="en-US"/>
      </w:rPr>
      <w:drawing>
        <wp:anchor distT="0" distB="0" distL="114300" distR="114300" simplePos="0" relativeHeight="251658240" behindDoc="0" locked="0" layoutInCell="1" allowOverlap="1">
          <wp:simplePos x="0" y="0"/>
          <wp:positionH relativeFrom="column">
            <wp:posOffset>5419725</wp:posOffset>
          </wp:positionH>
          <wp:positionV relativeFrom="paragraph">
            <wp:posOffset>-114300</wp:posOffset>
          </wp:positionV>
          <wp:extent cx="571500" cy="5238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86504" t="39706" b="40385"/>
                  <a:stretch>
                    <a:fillRect/>
                  </a:stretch>
                </pic:blipFill>
                <pic:spPr bwMode="auto">
                  <a:xfrm>
                    <a:off x="0" y="0"/>
                    <a:ext cx="571500" cy="523875"/>
                  </a:xfrm>
                  <a:prstGeom prst="rect">
                    <a:avLst/>
                  </a:prstGeom>
                  <a:noFill/>
                  <a:effectLst/>
                </pic:spPr>
              </pic:pic>
            </a:graphicData>
          </a:graphic>
        </wp:anchor>
      </w:drawing>
    </w:r>
    <w:r>
      <w:rPr>
        <w:noProof/>
        <w:lang w:val="en-US"/>
      </w:rPr>
      <w:drawing>
        <wp:inline distT="0" distB="0" distL="0" distR="0">
          <wp:extent cx="1638300" cy="409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1638300" cy="4095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Open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Open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6"/>
    <w:multiLevelType w:val="multilevel"/>
    <w:tmpl w:val="00000006"/>
    <w:name w:val="WW8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7256BC"/>
    <w:multiLevelType w:val="hybridMultilevel"/>
    <w:tmpl w:val="5F408746"/>
    <w:lvl w:ilvl="0" w:tplc="B54EF6E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7F1530"/>
    <w:multiLevelType w:val="hybridMultilevel"/>
    <w:tmpl w:val="76A653D2"/>
    <w:lvl w:ilvl="0" w:tplc="1978638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B0444A"/>
    <w:multiLevelType w:val="hybridMultilevel"/>
    <w:tmpl w:val="F7841E5E"/>
    <w:lvl w:ilvl="0" w:tplc="04090011">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02B80B4C"/>
    <w:multiLevelType w:val="hybridMultilevel"/>
    <w:tmpl w:val="687A7F7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EC4F7F"/>
    <w:multiLevelType w:val="hybridMultilevel"/>
    <w:tmpl w:val="3E00FF8C"/>
    <w:lvl w:ilvl="0" w:tplc="5428E0DE">
      <w:start w:val="1"/>
      <w:numFmt w:val="lowerLetter"/>
      <w:lvlText w:val="%1)"/>
      <w:lvlJc w:val="left"/>
      <w:pPr>
        <w:ind w:left="720" w:hanging="36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1A155A"/>
    <w:multiLevelType w:val="hybridMultilevel"/>
    <w:tmpl w:val="A04AB0C0"/>
    <w:lvl w:ilvl="0" w:tplc="F712020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89284E"/>
    <w:multiLevelType w:val="hybridMultilevel"/>
    <w:tmpl w:val="F69C46A6"/>
    <w:lvl w:ilvl="0" w:tplc="821CF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F86064"/>
    <w:multiLevelType w:val="hybridMultilevel"/>
    <w:tmpl w:val="76A0627C"/>
    <w:lvl w:ilvl="0" w:tplc="A6E416A0">
      <w:numFmt w:val="bullet"/>
      <w:lvlText w:val="-"/>
      <w:lvlJc w:val="left"/>
      <w:pPr>
        <w:ind w:left="720" w:hanging="360"/>
      </w:pPr>
      <w:rPr>
        <w:rFonts w:ascii="Trebuchet MS" w:eastAsia="Times New Roman" w:hAnsi="Trebuchet M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05844CC8"/>
    <w:multiLevelType w:val="hybridMultilevel"/>
    <w:tmpl w:val="99BEBD48"/>
    <w:lvl w:ilvl="0" w:tplc="73D2BE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6BF0CC0"/>
    <w:multiLevelType w:val="hybridMultilevel"/>
    <w:tmpl w:val="20AE3146"/>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079E6C38"/>
    <w:multiLevelType w:val="hybridMultilevel"/>
    <w:tmpl w:val="20AE3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CE075B"/>
    <w:multiLevelType w:val="hybridMultilevel"/>
    <w:tmpl w:val="110AFB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80E2B02"/>
    <w:multiLevelType w:val="hybridMultilevel"/>
    <w:tmpl w:val="20AE3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5C5B59"/>
    <w:multiLevelType w:val="hybridMultilevel"/>
    <w:tmpl w:val="1C2C36E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0AED62AB"/>
    <w:multiLevelType w:val="hybridMultilevel"/>
    <w:tmpl w:val="20AE3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CA71E11"/>
    <w:multiLevelType w:val="hybridMultilevel"/>
    <w:tmpl w:val="81C616A2"/>
    <w:lvl w:ilvl="0" w:tplc="A0A09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BB633A"/>
    <w:multiLevelType w:val="hybridMultilevel"/>
    <w:tmpl w:val="D0C83A64"/>
    <w:lvl w:ilvl="0" w:tplc="067AAE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E31955"/>
    <w:multiLevelType w:val="multilevel"/>
    <w:tmpl w:val="B4E2B7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2250"/>
        </w:tabs>
        <w:ind w:left="2250" w:hanging="720"/>
      </w:pPr>
      <w:rPr>
        <w:rFonts w:hint="default"/>
      </w:rPr>
    </w:lvl>
    <w:lvl w:ilvl="3">
      <w:start w:val="1"/>
      <w:numFmt w:val="decimal"/>
      <w:pStyle w:val="Heading4"/>
      <w:lvlText w:val="%1.%2.%3.%4"/>
      <w:lvlJc w:val="left"/>
      <w:pPr>
        <w:tabs>
          <w:tab w:val="num" w:pos="1314"/>
        </w:tabs>
        <w:ind w:left="1314" w:hanging="864"/>
      </w:pPr>
      <w:rPr>
        <w:rFonts w:hint="default"/>
        <w:lang w:val="en-US"/>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10722045"/>
    <w:multiLevelType w:val="hybridMultilevel"/>
    <w:tmpl w:val="29BC8520"/>
    <w:lvl w:ilvl="0" w:tplc="859C5B2A">
      <w:start w:val="1"/>
      <w:numFmt w:val="lowerLetter"/>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30D1538"/>
    <w:multiLevelType w:val="hybridMultilevel"/>
    <w:tmpl w:val="20D4AE58"/>
    <w:lvl w:ilvl="0" w:tplc="4A0C27B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3234F68"/>
    <w:multiLevelType w:val="hybridMultilevel"/>
    <w:tmpl w:val="17B4A6A0"/>
    <w:lvl w:ilvl="0" w:tplc="F142178A">
      <w:start w:val="1"/>
      <w:numFmt w:val="decimal"/>
      <w:lvlText w:val="%1)"/>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150066E1"/>
    <w:multiLevelType w:val="hybridMultilevel"/>
    <w:tmpl w:val="812AB620"/>
    <w:lvl w:ilvl="0" w:tplc="D49CE52A">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50E70B0"/>
    <w:multiLevelType w:val="hybridMultilevel"/>
    <w:tmpl w:val="530686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5841A97"/>
    <w:multiLevelType w:val="hybridMultilevel"/>
    <w:tmpl w:val="222A2F7E"/>
    <w:lvl w:ilvl="0" w:tplc="A0A09B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BF67A0"/>
    <w:multiLevelType w:val="hybridMultilevel"/>
    <w:tmpl w:val="6008ACE6"/>
    <w:lvl w:ilvl="0" w:tplc="821CF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B96B56"/>
    <w:multiLevelType w:val="hybridMultilevel"/>
    <w:tmpl w:val="150CEA28"/>
    <w:lvl w:ilvl="0" w:tplc="73D2B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5F511C"/>
    <w:multiLevelType w:val="hybridMultilevel"/>
    <w:tmpl w:val="E6A61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17F37CBE"/>
    <w:multiLevelType w:val="hybridMultilevel"/>
    <w:tmpl w:val="20AE3146"/>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187751D7"/>
    <w:multiLevelType w:val="hybridMultilevel"/>
    <w:tmpl w:val="110AFB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9A04AD"/>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32">
    <w:nsid w:val="19C67E7B"/>
    <w:multiLevelType w:val="hybridMultilevel"/>
    <w:tmpl w:val="8A5ECD70"/>
    <w:lvl w:ilvl="0" w:tplc="C69AAFF2">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9D0083D"/>
    <w:multiLevelType w:val="hybridMultilevel"/>
    <w:tmpl w:val="222A2F7E"/>
    <w:lvl w:ilvl="0" w:tplc="A0A09B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A0A1A17"/>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35">
    <w:nsid w:val="1AD93BEA"/>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36">
    <w:nsid w:val="1AE21400"/>
    <w:multiLevelType w:val="hybridMultilevel"/>
    <w:tmpl w:val="E8F0C52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95273D"/>
    <w:multiLevelType w:val="hybridMultilevel"/>
    <w:tmpl w:val="4B2EBC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E252785"/>
    <w:multiLevelType w:val="hybridMultilevel"/>
    <w:tmpl w:val="20AE3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F786CED"/>
    <w:multiLevelType w:val="hybridMultilevel"/>
    <w:tmpl w:val="E208DE1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208A0B13"/>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41">
    <w:nsid w:val="22107672"/>
    <w:multiLevelType w:val="hybridMultilevel"/>
    <w:tmpl w:val="63E250A8"/>
    <w:lvl w:ilvl="0" w:tplc="08090001">
      <w:start w:val="1"/>
      <w:numFmt w:val="bullet"/>
      <w:lvlText w:val=""/>
      <w:lvlJc w:val="left"/>
      <w:pPr>
        <w:ind w:left="502" w:hanging="360"/>
      </w:pPr>
      <w:rPr>
        <w:rFonts w:ascii="Symbol" w:hAnsi="Symbol" w:hint="default"/>
      </w:rPr>
    </w:lvl>
    <w:lvl w:ilvl="1" w:tplc="CEC297A8">
      <w:numFmt w:val="bullet"/>
      <w:lvlText w:val="-"/>
      <w:lvlJc w:val="left"/>
      <w:pPr>
        <w:ind w:left="1222" w:hanging="360"/>
      </w:pPr>
      <w:rPr>
        <w:rFonts w:ascii="Trebuchet MS" w:eastAsia="Times New Roman" w:hAnsi="Trebuchet MS" w:cs="Times New Roman"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2">
    <w:nsid w:val="240D326B"/>
    <w:multiLevelType w:val="hybridMultilevel"/>
    <w:tmpl w:val="EE248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5A0142C"/>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44">
    <w:nsid w:val="274B29D3"/>
    <w:multiLevelType w:val="hybridMultilevel"/>
    <w:tmpl w:val="3852E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C34B4E"/>
    <w:multiLevelType w:val="hybridMultilevel"/>
    <w:tmpl w:val="20AE3146"/>
    <w:lvl w:ilvl="0" w:tplc="04090011">
      <w:start w:val="1"/>
      <w:numFmt w:val="decimal"/>
      <w:lvlText w:val="%1)"/>
      <w:lvlJc w:val="left"/>
      <w:pPr>
        <w:ind w:left="2304" w:hanging="360"/>
      </w:pPr>
      <w:rPr>
        <w:rFonts w:hint="default"/>
      </w:rPr>
    </w:lvl>
    <w:lvl w:ilvl="1" w:tplc="04090019">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46">
    <w:nsid w:val="29E730B9"/>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47">
    <w:nsid w:val="2A92699E"/>
    <w:multiLevelType w:val="hybridMultilevel"/>
    <w:tmpl w:val="222A2F7E"/>
    <w:lvl w:ilvl="0" w:tplc="A0A09B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B022809"/>
    <w:multiLevelType w:val="hybridMultilevel"/>
    <w:tmpl w:val="20AE3146"/>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2CA31787"/>
    <w:multiLevelType w:val="hybridMultilevel"/>
    <w:tmpl w:val="20AE3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E943037"/>
    <w:multiLevelType w:val="hybridMultilevel"/>
    <w:tmpl w:val="20AE3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A94DD8"/>
    <w:multiLevelType w:val="hybridMultilevel"/>
    <w:tmpl w:val="20AE3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285945"/>
    <w:multiLevelType w:val="hybridMultilevel"/>
    <w:tmpl w:val="8A6CFA3A"/>
    <w:lvl w:ilvl="0" w:tplc="1D48A5E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F3418F8"/>
    <w:multiLevelType w:val="hybridMultilevel"/>
    <w:tmpl w:val="76A653D2"/>
    <w:lvl w:ilvl="0" w:tplc="1978638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FD706FC"/>
    <w:multiLevelType w:val="hybridMultilevel"/>
    <w:tmpl w:val="374A8510"/>
    <w:lvl w:ilvl="0" w:tplc="D5FA8394">
      <w:start w:val="6"/>
      <w:numFmt w:val="decimal"/>
      <w:lvlText w:val="%1)"/>
      <w:lvlJc w:val="left"/>
      <w:pPr>
        <w:tabs>
          <w:tab w:val="num" w:pos="720"/>
        </w:tabs>
        <w:ind w:left="720" w:hanging="360"/>
      </w:pPr>
      <w:rPr>
        <w:rFonts w:ascii="Times New Roman" w:eastAsia="Times New Roman" w:hAnsi="Times New Roman" w:cs="Times New Roman"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0F13CDD"/>
    <w:multiLevelType w:val="hybridMultilevel"/>
    <w:tmpl w:val="6C80F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31E13951"/>
    <w:multiLevelType w:val="hybridMultilevel"/>
    <w:tmpl w:val="8A5ECD70"/>
    <w:lvl w:ilvl="0" w:tplc="C69AAFF2">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21511CC"/>
    <w:multiLevelType w:val="hybridMultilevel"/>
    <w:tmpl w:val="530686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27C6B81"/>
    <w:multiLevelType w:val="hybridMultilevel"/>
    <w:tmpl w:val="60CCD1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38D69D5"/>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60">
    <w:nsid w:val="340B4E4D"/>
    <w:multiLevelType w:val="hybridMultilevel"/>
    <w:tmpl w:val="BC0218B0"/>
    <w:lvl w:ilvl="0" w:tplc="76C279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35675E14"/>
    <w:multiLevelType w:val="hybridMultilevel"/>
    <w:tmpl w:val="EF88F740"/>
    <w:lvl w:ilvl="0" w:tplc="F07EC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7212E3C"/>
    <w:multiLevelType w:val="hybridMultilevel"/>
    <w:tmpl w:val="944218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7226141"/>
    <w:multiLevelType w:val="hybridMultilevel"/>
    <w:tmpl w:val="20AE3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8A1417B"/>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65">
    <w:nsid w:val="3ACA1819"/>
    <w:multiLevelType w:val="hybridMultilevel"/>
    <w:tmpl w:val="1132330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6">
    <w:nsid w:val="3B266DCA"/>
    <w:multiLevelType w:val="hybridMultilevel"/>
    <w:tmpl w:val="8A5ECD70"/>
    <w:lvl w:ilvl="0" w:tplc="C69AAFF2">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B4F799C"/>
    <w:multiLevelType w:val="hybridMultilevel"/>
    <w:tmpl w:val="63EA8680"/>
    <w:lvl w:ilvl="0" w:tplc="0BEE27AC">
      <w:start w:val="12"/>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B852B36"/>
    <w:multiLevelType w:val="hybridMultilevel"/>
    <w:tmpl w:val="F7F400A6"/>
    <w:lvl w:ilvl="0" w:tplc="08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CA54982"/>
    <w:multiLevelType w:val="hybridMultilevel"/>
    <w:tmpl w:val="20AE3146"/>
    <w:lvl w:ilvl="0" w:tplc="04090011">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3D75760F"/>
    <w:multiLevelType w:val="hybridMultilevel"/>
    <w:tmpl w:val="0F546FE2"/>
    <w:lvl w:ilvl="0" w:tplc="C540A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DD31583"/>
    <w:multiLevelType w:val="hybridMultilevel"/>
    <w:tmpl w:val="EE248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FAE3284"/>
    <w:multiLevelType w:val="hybridMultilevel"/>
    <w:tmpl w:val="812AB620"/>
    <w:lvl w:ilvl="0" w:tplc="D49CE52A">
      <w:start w:val="1"/>
      <w:numFmt w:val="lowerLetter"/>
      <w:lvlText w:val="%1)"/>
      <w:lvlJc w:val="left"/>
      <w:pPr>
        <w:ind w:left="23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FC51BEB"/>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74">
    <w:nsid w:val="3FD80280"/>
    <w:multiLevelType w:val="hybridMultilevel"/>
    <w:tmpl w:val="F7841E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0135E80"/>
    <w:multiLevelType w:val="hybridMultilevel"/>
    <w:tmpl w:val="20AE3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2951AA6"/>
    <w:multiLevelType w:val="hybridMultilevel"/>
    <w:tmpl w:val="20AE3146"/>
    <w:lvl w:ilvl="0" w:tplc="04090011">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450F128A"/>
    <w:multiLevelType w:val="hybridMultilevel"/>
    <w:tmpl w:val="F7841E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59D4ADC"/>
    <w:multiLevelType w:val="hybridMultilevel"/>
    <w:tmpl w:val="65A0450A"/>
    <w:lvl w:ilvl="0" w:tplc="3B602C42">
      <w:start w:val="1"/>
      <w:numFmt w:val="decimal"/>
      <w:lvlText w:val="%1)"/>
      <w:lvlJc w:val="left"/>
      <w:pPr>
        <w:ind w:left="720" w:hanging="360"/>
      </w:pPr>
      <w:rPr>
        <w:rFonts w:ascii="Times New Roman" w:hAnsi="Times New Roman"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5A2220E"/>
    <w:multiLevelType w:val="hybridMultilevel"/>
    <w:tmpl w:val="C7B88F8C"/>
    <w:lvl w:ilvl="0" w:tplc="A0A09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84C5650"/>
    <w:multiLevelType w:val="hybridMultilevel"/>
    <w:tmpl w:val="812AB620"/>
    <w:lvl w:ilvl="0" w:tplc="D49CE52A">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9D53FF9"/>
    <w:multiLevelType w:val="hybridMultilevel"/>
    <w:tmpl w:val="0EECC4D2"/>
    <w:lvl w:ilvl="0" w:tplc="04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4A6D0099"/>
    <w:multiLevelType w:val="hybridMultilevel"/>
    <w:tmpl w:val="20AE3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D6615AF"/>
    <w:multiLevelType w:val="hybridMultilevel"/>
    <w:tmpl w:val="AF5253B2"/>
    <w:lvl w:ilvl="0" w:tplc="F07EC6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DB00BB6"/>
    <w:multiLevelType w:val="hybridMultilevel"/>
    <w:tmpl w:val="C686A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4E7935C5"/>
    <w:multiLevelType w:val="hybridMultilevel"/>
    <w:tmpl w:val="0408FCD4"/>
    <w:lvl w:ilvl="0" w:tplc="821CF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ECE00EC"/>
    <w:multiLevelType w:val="hybridMultilevel"/>
    <w:tmpl w:val="262E0922"/>
    <w:lvl w:ilvl="0" w:tplc="B3F67F42">
      <w:start w:val="1"/>
      <w:numFmt w:val="decimal"/>
      <w:lvlText w:val="%1)"/>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7">
    <w:nsid w:val="50325357"/>
    <w:multiLevelType w:val="hybridMultilevel"/>
    <w:tmpl w:val="20AE3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0825A30"/>
    <w:multiLevelType w:val="hybridMultilevel"/>
    <w:tmpl w:val="6AD27E42"/>
    <w:lvl w:ilvl="0" w:tplc="FF4477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3F76FCB"/>
    <w:multiLevelType w:val="hybridMultilevel"/>
    <w:tmpl w:val="E2101F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49CE52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5637553"/>
    <w:multiLevelType w:val="hybridMultilevel"/>
    <w:tmpl w:val="4A3C532E"/>
    <w:lvl w:ilvl="0" w:tplc="601CA62C">
      <w:start w:val="1"/>
      <w:numFmt w:val="decimal"/>
      <w:lvlText w:val="%1)"/>
      <w:lvlJc w:val="left"/>
      <w:pPr>
        <w:tabs>
          <w:tab w:val="num" w:pos="720"/>
        </w:tabs>
        <w:ind w:left="720" w:hanging="360"/>
      </w:pPr>
      <w:rPr>
        <w:rFonts w:ascii="Times New Roman" w:eastAsia="Times New Roman" w:hAnsi="Times New Roman" w:cs="Times New Roman" w:hint="default"/>
        <w:b w:val="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1">
    <w:nsid w:val="55A14BB0"/>
    <w:multiLevelType w:val="hybridMultilevel"/>
    <w:tmpl w:val="3852E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6AD7B51"/>
    <w:multiLevelType w:val="hybridMultilevel"/>
    <w:tmpl w:val="B11E38BA"/>
    <w:lvl w:ilvl="0" w:tplc="7B701EF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3">
    <w:nsid w:val="57052A75"/>
    <w:multiLevelType w:val="hybridMultilevel"/>
    <w:tmpl w:val="EE248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80578C2"/>
    <w:multiLevelType w:val="hybridMultilevel"/>
    <w:tmpl w:val="9B22EAF4"/>
    <w:lvl w:ilvl="0" w:tplc="B74A3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8A32BAE"/>
    <w:multiLevelType w:val="hybridMultilevel"/>
    <w:tmpl w:val="EC7E24F6"/>
    <w:lvl w:ilvl="0" w:tplc="C540A4D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96013EF"/>
    <w:multiLevelType w:val="hybridMultilevel"/>
    <w:tmpl w:val="20AE3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A86095D"/>
    <w:multiLevelType w:val="hybridMultilevel"/>
    <w:tmpl w:val="CD6645B0"/>
    <w:lvl w:ilvl="0" w:tplc="CAF24F8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nsid w:val="5A9B3733"/>
    <w:multiLevelType w:val="hybridMultilevel"/>
    <w:tmpl w:val="BE847CB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9">
    <w:nsid w:val="5AC45A6D"/>
    <w:multiLevelType w:val="hybridMultilevel"/>
    <w:tmpl w:val="182EE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B9C3429"/>
    <w:multiLevelType w:val="hybridMultilevel"/>
    <w:tmpl w:val="20AE3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BC020B9"/>
    <w:multiLevelType w:val="hybridMultilevel"/>
    <w:tmpl w:val="20AE31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C277BDF"/>
    <w:multiLevelType w:val="hybridMultilevel"/>
    <w:tmpl w:val="A28EA4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D7477B5"/>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04">
    <w:nsid w:val="5E2C1393"/>
    <w:multiLevelType w:val="hybridMultilevel"/>
    <w:tmpl w:val="EE248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FAB7071"/>
    <w:multiLevelType w:val="hybridMultilevel"/>
    <w:tmpl w:val="99BEBD48"/>
    <w:lvl w:ilvl="0" w:tplc="73D2BE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5FF87BFF"/>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07">
    <w:nsid w:val="6065599D"/>
    <w:multiLevelType w:val="hybridMultilevel"/>
    <w:tmpl w:val="5BF66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622B68A6"/>
    <w:multiLevelType w:val="hybridMultilevel"/>
    <w:tmpl w:val="C6847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63E511B3"/>
    <w:multiLevelType w:val="hybridMultilevel"/>
    <w:tmpl w:val="20AE3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4346C75"/>
    <w:multiLevelType w:val="hybridMultilevel"/>
    <w:tmpl w:val="43F0AEBC"/>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11">
    <w:nsid w:val="646F4F00"/>
    <w:multiLevelType w:val="hybridMultilevel"/>
    <w:tmpl w:val="925AEDA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2">
    <w:nsid w:val="64D335E6"/>
    <w:multiLevelType w:val="hybridMultilevel"/>
    <w:tmpl w:val="68063D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678D4F6C"/>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14">
    <w:nsid w:val="69116EB8"/>
    <w:multiLevelType w:val="hybridMultilevel"/>
    <w:tmpl w:val="4A0C17BC"/>
    <w:lvl w:ilvl="0" w:tplc="C7EAD712">
      <w:start w:val="5"/>
      <w:numFmt w:val="bullet"/>
      <w:lvlText w:val="-"/>
      <w:lvlJc w:val="left"/>
      <w:pPr>
        <w:ind w:left="720" w:hanging="360"/>
      </w:pPr>
      <w:rPr>
        <w:rFonts w:ascii="Trebuchet MS" w:eastAsia="Times New Roman" w:hAnsi="Trebuchet M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69215F0D"/>
    <w:multiLevelType w:val="hybridMultilevel"/>
    <w:tmpl w:val="98E2C652"/>
    <w:lvl w:ilvl="0" w:tplc="24344D52">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6">
    <w:nsid w:val="6950644D"/>
    <w:multiLevelType w:val="hybridMultilevel"/>
    <w:tmpl w:val="20AE3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97277DF"/>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18">
    <w:nsid w:val="6A6857C8"/>
    <w:multiLevelType w:val="hybridMultilevel"/>
    <w:tmpl w:val="20D4AE58"/>
    <w:lvl w:ilvl="0" w:tplc="4A0C27B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6B1F6202"/>
    <w:multiLevelType w:val="hybridMultilevel"/>
    <w:tmpl w:val="20AE31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BCD656B"/>
    <w:multiLevelType w:val="hybridMultilevel"/>
    <w:tmpl w:val="80C456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6C5F4201"/>
    <w:multiLevelType w:val="multilevel"/>
    <w:tmpl w:val="87B8FDEE"/>
    <w:lvl w:ilvl="0">
      <w:start w:val="1"/>
      <w:numFmt w:val="decimal"/>
      <w:pStyle w:val="StyleHeading1TrebuchetMS"/>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2">
    <w:nsid w:val="6D9D0168"/>
    <w:multiLevelType w:val="hybridMultilevel"/>
    <w:tmpl w:val="8DA444A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F8048B4"/>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24">
    <w:nsid w:val="70A531C7"/>
    <w:multiLevelType w:val="hybridMultilevel"/>
    <w:tmpl w:val="BC0218B0"/>
    <w:lvl w:ilvl="0" w:tplc="76C279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5">
    <w:nsid w:val="731373D1"/>
    <w:multiLevelType w:val="hybridMultilevel"/>
    <w:tmpl w:val="EE248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4471859"/>
    <w:multiLevelType w:val="hybridMultilevel"/>
    <w:tmpl w:val="687A7F7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4ED72D5"/>
    <w:multiLevelType w:val="hybridMultilevel"/>
    <w:tmpl w:val="57086008"/>
    <w:lvl w:ilvl="0" w:tplc="55B0D5E6">
      <w:numFmt w:val="bullet"/>
      <w:lvlText w:val="-"/>
      <w:lvlJc w:val="left"/>
      <w:pPr>
        <w:ind w:left="720" w:hanging="360"/>
      </w:pPr>
      <w:rPr>
        <w:rFonts w:ascii="Trebuchet MS" w:eastAsia="Times New Roman" w:hAnsi="Trebuchet M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8">
    <w:nsid w:val="75267685"/>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29">
    <w:nsid w:val="75DC42BB"/>
    <w:multiLevelType w:val="hybridMultilevel"/>
    <w:tmpl w:val="20AE3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68171CE"/>
    <w:multiLevelType w:val="hybridMultilevel"/>
    <w:tmpl w:val="530686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73635B9"/>
    <w:multiLevelType w:val="multilevel"/>
    <w:tmpl w:val="2348FE54"/>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32">
    <w:nsid w:val="78EE1E8F"/>
    <w:multiLevelType w:val="hybridMultilevel"/>
    <w:tmpl w:val="3A7C1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9FE4A39"/>
    <w:multiLevelType w:val="hybridMultilevel"/>
    <w:tmpl w:val="5D0AB5D2"/>
    <w:lvl w:ilvl="0" w:tplc="F59881B8">
      <w:start w:val="1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A0D2099"/>
    <w:multiLevelType w:val="hybridMultilevel"/>
    <w:tmpl w:val="241ED98E"/>
    <w:lvl w:ilvl="0" w:tplc="BE543DA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5">
    <w:nsid w:val="7B2E66F6"/>
    <w:multiLevelType w:val="hybridMultilevel"/>
    <w:tmpl w:val="68B0A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nsid w:val="7B3278E7"/>
    <w:multiLevelType w:val="hybridMultilevel"/>
    <w:tmpl w:val="E870BC54"/>
    <w:lvl w:ilvl="0" w:tplc="4AF8961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7">
    <w:nsid w:val="7B8C6DE5"/>
    <w:multiLevelType w:val="hybridMultilevel"/>
    <w:tmpl w:val="20AE3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C9D7997"/>
    <w:multiLevelType w:val="hybridMultilevel"/>
    <w:tmpl w:val="222A2F7E"/>
    <w:lvl w:ilvl="0" w:tplc="A0A09B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D3D5246"/>
    <w:multiLevelType w:val="hybridMultilevel"/>
    <w:tmpl w:val="2250BCCA"/>
    <w:lvl w:ilvl="0" w:tplc="E2964C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E0857D6"/>
    <w:multiLevelType w:val="hybridMultilevel"/>
    <w:tmpl w:val="20AE3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F1B124A"/>
    <w:multiLevelType w:val="hybridMultilevel"/>
    <w:tmpl w:val="EE248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F9B31B9"/>
    <w:multiLevelType w:val="hybridMultilevel"/>
    <w:tmpl w:val="004E18D8"/>
    <w:lvl w:ilvl="0" w:tplc="7C5C3506">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FBB7CC5"/>
    <w:multiLevelType w:val="hybridMultilevel"/>
    <w:tmpl w:val="BA50299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09"/>
  </w:num>
  <w:num w:numId="3">
    <w:abstractNumId w:val="100"/>
  </w:num>
  <w:num w:numId="4">
    <w:abstractNumId w:val="83"/>
  </w:num>
  <w:num w:numId="5">
    <w:abstractNumId w:val="0"/>
  </w:num>
  <w:num w:numId="6">
    <w:abstractNumId w:val="16"/>
  </w:num>
  <w:num w:numId="7">
    <w:abstractNumId w:val="49"/>
  </w:num>
  <w:num w:numId="8">
    <w:abstractNumId w:val="142"/>
  </w:num>
  <w:num w:numId="9">
    <w:abstractNumId w:val="6"/>
  </w:num>
  <w:num w:numId="10">
    <w:abstractNumId w:val="50"/>
  </w:num>
  <w:num w:numId="11">
    <w:abstractNumId w:val="121"/>
  </w:num>
  <w:num w:numId="12">
    <w:abstractNumId w:val="75"/>
  </w:num>
  <w:num w:numId="13">
    <w:abstractNumId w:val="115"/>
  </w:num>
  <w:num w:numId="14">
    <w:abstractNumId w:val="90"/>
  </w:num>
  <w:num w:numId="15">
    <w:abstractNumId w:val="92"/>
  </w:num>
  <w:num w:numId="16">
    <w:abstractNumId w:val="22"/>
  </w:num>
  <w:num w:numId="17">
    <w:abstractNumId w:val="86"/>
  </w:num>
  <w:num w:numId="18">
    <w:abstractNumId w:val="51"/>
  </w:num>
  <w:num w:numId="19">
    <w:abstractNumId w:val="82"/>
  </w:num>
  <w:num w:numId="20">
    <w:abstractNumId w:val="18"/>
  </w:num>
  <w:num w:numId="21">
    <w:abstractNumId w:val="116"/>
  </w:num>
  <w:num w:numId="22">
    <w:abstractNumId w:val="62"/>
  </w:num>
  <w:num w:numId="23">
    <w:abstractNumId w:val="2"/>
  </w:num>
  <w:num w:numId="24">
    <w:abstractNumId w:val="20"/>
  </w:num>
  <w:num w:numId="25">
    <w:abstractNumId w:val="96"/>
  </w:num>
  <w:num w:numId="26">
    <w:abstractNumId w:val="14"/>
  </w:num>
  <w:num w:numId="27">
    <w:abstractNumId w:val="12"/>
  </w:num>
  <w:num w:numId="28">
    <w:abstractNumId w:val="63"/>
  </w:num>
  <w:num w:numId="29">
    <w:abstractNumId w:val="61"/>
  </w:num>
  <w:num w:numId="30">
    <w:abstractNumId w:val="105"/>
  </w:num>
  <w:num w:numId="31">
    <w:abstractNumId w:val="102"/>
  </w:num>
  <w:num w:numId="32">
    <w:abstractNumId w:val="17"/>
  </w:num>
  <w:num w:numId="33">
    <w:abstractNumId w:val="101"/>
  </w:num>
  <w:num w:numId="34">
    <w:abstractNumId w:val="29"/>
  </w:num>
  <w:num w:numId="35">
    <w:abstractNumId w:val="48"/>
  </w:num>
  <w:num w:numId="36">
    <w:abstractNumId w:val="76"/>
  </w:num>
  <w:num w:numId="37">
    <w:abstractNumId w:val="69"/>
  </w:num>
  <w:num w:numId="38">
    <w:abstractNumId w:val="45"/>
  </w:num>
  <w:num w:numId="39">
    <w:abstractNumId w:val="120"/>
  </w:num>
  <w:num w:numId="40">
    <w:abstractNumId w:val="5"/>
  </w:num>
  <w:num w:numId="41">
    <w:abstractNumId w:val="79"/>
  </w:num>
  <w:num w:numId="42">
    <w:abstractNumId w:val="47"/>
  </w:num>
  <w:num w:numId="43">
    <w:abstractNumId w:val="21"/>
  </w:num>
  <w:num w:numId="44">
    <w:abstractNumId w:val="27"/>
  </w:num>
  <w:num w:numId="45">
    <w:abstractNumId w:val="3"/>
  </w:num>
  <w:num w:numId="46">
    <w:abstractNumId w:val="140"/>
  </w:num>
  <w:num w:numId="47">
    <w:abstractNumId w:val="95"/>
  </w:num>
  <w:num w:numId="48">
    <w:abstractNumId w:val="52"/>
  </w:num>
  <w:num w:numId="49">
    <w:abstractNumId w:val="138"/>
  </w:num>
  <w:num w:numId="50">
    <w:abstractNumId w:val="25"/>
  </w:num>
  <w:num w:numId="51">
    <w:abstractNumId w:val="87"/>
  </w:num>
  <w:num w:numId="52">
    <w:abstractNumId w:val="28"/>
  </w:num>
  <w:num w:numId="53">
    <w:abstractNumId w:val="135"/>
  </w:num>
  <w:num w:numId="54">
    <w:abstractNumId w:val="108"/>
  </w:num>
  <w:num w:numId="55">
    <w:abstractNumId w:val="84"/>
  </w:num>
  <w:num w:numId="56">
    <w:abstractNumId w:val="70"/>
  </w:num>
  <w:num w:numId="57">
    <w:abstractNumId w:val="38"/>
  </w:num>
  <w:num w:numId="58">
    <w:abstractNumId w:val="78"/>
  </w:num>
  <w:num w:numId="59">
    <w:abstractNumId w:val="137"/>
  </w:num>
  <w:num w:numId="60">
    <w:abstractNumId w:val="130"/>
  </w:num>
  <w:num w:numId="61">
    <w:abstractNumId w:val="58"/>
  </w:num>
  <w:num w:numId="62">
    <w:abstractNumId w:val="66"/>
  </w:num>
  <w:num w:numId="63">
    <w:abstractNumId w:val="56"/>
  </w:num>
  <w:num w:numId="64">
    <w:abstractNumId w:val="32"/>
  </w:num>
  <w:num w:numId="65">
    <w:abstractNumId w:val="37"/>
  </w:num>
  <w:num w:numId="66">
    <w:abstractNumId w:val="127"/>
  </w:num>
  <w:num w:numId="67">
    <w:abstractNumId w:val="97"/>
  </w:num>
  <w:num w:numId="68">
    <w:abstractNumId w:val="74"/>
  </w:num>
  <w:num w:numId="69">
    <w:abstractNumId w:val="136"/>
  </w:num>
  <w:num w:numId="70">
    <w:abstractNumId w:val="110"/>
  </w:num>
  <w:num w:numId="71">
    <w:abstractNumId w:val="143"/>
  </w:num>
  <w:num w:numId="72">
    <w:abstractNumId w:val="112"/>
  </w:num>
  <w:num w:numId="73">
    <w:abstractNumId w:val="129"/>
  </w:num>
  <w:num w:numId="74">
    <w:abstractNumId w:val="119"/>
  </w:num>
  <w:num w:numId="75">
    <w:abstractNumId w:val="54"/>
  </w:num>
  <w:num w:numId="76">
    <w:abstractNumId w:val="114"/>
  </w:num>
  <w:num w:numId="77">
    <w:abstractNumId w:val="81"/>
  </w:num>
  <w:num w:numId="78">
    <w:abstractNumId w:val="4"/>
  </w:num>
  <w:num w:numId="79">
    <w:abstractNumId w:val="30"/>
  </w:num>
  <w:num w:numId="80">
    <w:abstractNumId w:val="42"/>
  </w:num>
  <w:num w:numId="81">
    <w:abstractNumId w:val="91"/>
  </w:num>
  <w:num w:numId="82">
    <w:abstractNumId w:val="71"/>
  </w:num>
  <w:num w:numId="83">
    <w:abstractNumId w:val="99"/>
  </w:num>
  <w:num w:numId="84">
    <w:abstractNumId w:val="126"/>
  </w:num>
  <w:num w:numId="85">
    <w:abstractNumId w:val="122"/>
  </w:num>
  <w:num w:numId="86">
    <w:abstractNumId w:val="41"/>
  </w:num>
  <w:num w:numId="87">
    <w:abstractNumId w:val="107"/>
  </w:num>
  <w:num w:numId="88">
    <w:abstractNumId w:val="132"/>
  </w:num>
  <w:num w:numId="89">
    <w:abstractNumId w:val="89"/>
  </w:num>
  <w:num w:numId="90">
    <w:abstractNumId w:val="98"/>
  </w:num>
  <w:num w:numId="91">
    <w:abstractNumId w:val="72"/>
  </w:num>
  <w:num w:numId="92">
    <w:abstractNumId w:val="80"/>
  </w:num>
  <w:num w:numId="93">
    <w:abstractNumId w:val="23"/>
  </w:num>
  <w:num w:numId="94">
    <w:abstractNumId w:val="34"/>
  </w:num>
  <w:num w:numId="9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7"/>
  </w:num>
  <w:num w:numId="107">
    <w:abstractNumId w:val="10"/>
  </w:num>
  <w:num w:numId="108">
    <w:abstractNumId w:val="139"/>
  </w:num>
  <w:num w:numId="109">
    <w:abstractNumId w:val="88"/>
  </w:num>
  <w:num w:numId="110">
    <w:abstractNumId w:val="36"/>
  </w:num>
  <w:num w:numId="111">
    <w:abstractNumId w:val="33"/>
  </w:num>
  <w:num w:numId="112">
    <w:abstractNumId w:val="133"/>
  </w:num>
  <w:num w:numId="113">
    <w:abstractNumId w:val="118"/>
  </w:num>
  <w:num w:numId="114">
    <w:abstractNumId w:val="125"/>
  </w:num>
  <w:num w:numId="115">
    <w:abstractNumId w:val="104"/>
  </w:num>
  <w:num w:numId="116">
    <w:abstractNumId w:val="44"/>
  </w:num>
  <w:num w:numId="117">
    <w:abstractNumId w:val="67"/>
  </w:num>
  <w:num w:numId="118">
    <w:abstractNumId w:val="53"/>
  </w:num>
  <w:num w:numId="119">
    <w:abstractNumId w:val="55"/>
  </w:num>
  <w:num w:numId="120">
    <w:abstractNumId w:val="7"/>
  </w:num>
  <w:num w:numId="121">
    <w:abstractNumId w:val="85"/>
  </w:num>
  <w:num w:numId="122">
    <w:abstractNumId w:val="8"/>
  </w:num>
  <w:num w:numId="123">
    <w:abstractNumId w:val="40"/>
  </w:num>
  <w:num w:numId="124">
    <w:abstractNumId w:val="13"/>
  </w:num>
  <w:num w:numId="125">
    <w:abstractNumId w:val="94"/>
  </w:num>
  <w:num w:numId="126">
    <w:abstractNumId w:val="26"/>
  </w:num>
  <w:num w:numId="127">
    <w:abstractNumId w:val="24"/>
  </w:num>
  <w:num w:numId="128">
    <w:abstractNumId w:val="57"/>
  </w:num>
  <w:num w:numId="129">
    <w:abstractNumId w:val="9"/>
  </w:num>
  <w:num w:numId="130">
    <w:abstractNumId w:val="134"/>
  </w:num>
  <w:num w:numId="131">
    <w:abstractNumId w:val="111"/>
  </w:num>
  <w:num w:numId="132">
    <w:abstractNumId w:val="65"/>
  </w:num>
  <w:num w:numId="133">
    <w:abstractNumId w:val="93"/>
  </w:num>
  <w:num w:numId="134">
    <w:abstractNumId w:val="141"/>
  </w:num>
  <w:num w:numId="135">
    <w:abstractNumId w:val="60"/>
  </w:num>
  <w:num w:numId="136">
    <w:abstractNumId w:val="124"/>
  </w:num>
  <w:num w:numId="137">
    <w:abstractNumId w:val="11"/>
  </w:num>
  <w:num w:numId="138">
    <w:abstractNumId w:val="68"/>
  </w:num>
  <w:num w:numId="139">
    <w:abstractNumId w:val="31"/>
  </w:num>
  <w:num w:numId="140">
    <w:abstractNumId w:val="73"/>
  </w:num>
  <w:num w:numId="141">
    <w:abstractNumId w:val="59"/>
  </w:num>
  <w:num w:numId="142">
    <w:abstractNumId w:val="103"/>
  </w:num>
  <w:num w:numId="143">
    <w:abstractNumId w:val="46"/>
  </w:num>
  <w:num w:numId="144">
    <w:abstractNumId w:val="117"/>
  </w:num>
  <w:num w:numId="145">
    <w:abstractNumId w:val="131"/>
  </w:num>
  <w:num w:numId="146">
    <w:abstractNumId w:val="123"/>
  </w:num>
  <w:num w:numId="147">
    <w:abstractNumId w:val="113"/>
  </w:num>
  <w:num w:numId="148">
    <w:abstractNumId w:val="35"/>
  </w:num>
  <w:num w:numId="149">
    <w:abstractNumId w:val="64"/>
  </w:num>
  <w:num w:numId="150">
    <w:abstractNumId w:val="128"/>
  </w:num>
  <w:num w:numId="151">
    <w:abstractNumId w:val="106"/>
  </w:num>
  <w:num w:numId="152">
    <w:abstractNumId w:val="19"/>
  </w:num>
  <w:num w:numId="153">
    <w:abstractNumId w:val="15"/>
  </w:num>
  <w:num w:numId="15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43"/>
  </w:num>
  <w:num w:numId="156">
    <w:abstractNumId w:val="19"/>
  </w:num>
  <w:numIdMacAtCleanup w:val="1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hyphenationZone w:val="425"/>
  <w:drawingGridHorizontalSpacing w:val="10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4C193A"/>
    <w:rsid w:val="00002B46"/>
    <w:rsid w:val="00007FF1"/>
    <w:rsid w:val="0001121D"/>
    <w:rsid w:val="00012BB1"/>
    <w:rsid w:val="00014CE9"/>
    <w:rsid w:val="00016F50"/>
    <w:rsid w:val="00020953"/>
    <w:rsid w:val="00022148"/>
    <w:rsid w:val="000226F8"/>
    <w:rsid w:val="00023085"/>
    <w:rsid w:val="000236AE"/>
    <w:rsid w:val="00024623"/>
    <w:rsid w:val="000247ED"/>
    <w:rsid w:val="000265BA"/>
    <w:rsid w:val="00027F6A"/>
    <w:rsid w:val="000309A8"/>
    <w:rsid w:val="00030E71"/>
    <w:rsid w:val="00035E51"/>
    <w:rsid w:val="00036735"/>
    <w:rsid w:val="00036A47"/>
    <w:rsid w:val="00037257"/>
    <w:rsid w:val="000411C1"/>
    <w:rsid w:val="00041457"/>
    <w:rsid w:val="00041827"/>
    <w:rsid w:val="00041C73"/>
    <w:rsid w:val="00041D0D"/>
    <w:rsid w:val="00042CC3"/>
    <w:rsid w:val="00043A13"/>
    <w:rsid w:val="0004619A"/>
    <w:rsid w:val="00047268"/>
    <w:rsid w:val="00047C2B"/>
    <w:rsid w:val="00050342"/>
    <w:rsid w:val="00051BFB"/>
    <w:rsid w:val="00053642"/>
    <w:rsid w:val="00061903"/>
    <w:rsid w:val="00064EC8"/>
    <w:rsid w:val="0006592B"/>
    <w:rsid w:val="00065FDD"/>
    <w:rsid w:val="00066518"/>
    <w:rsid w:val="00066825"/>
    <w:rsid w:val="00067EC4"/>
    <w:rsid w:val="000700E5"/>
    <w:rsid w:val="00070708"/>
    <w:rsid w:val="00071CD5"/>
    <w:rsid w:val="0007271A"/>
    <w:rsid w:val="00074764"/>
    <w:rsid w:val="0007563E"/>
    <w:rsid w:val="00076DE9"/>
    <w:rsid w:val="00077896"/>
    <w:rsid w:val="00080FDF"/>
    <w:rsid w:val="00081177"/>
    <w:rsid w:val="000818DC"/>
    <w:rsid w:val="00082547"/>
    <w:rsid w:val="000844A2"/>
    <w:rsid w:val="00084E8B"/>
    <w:rsid w:val="000855F4"/>
    <w:rsid w:val="00090A01"/>
    <w:rsid w:val="000922A7"/>
    <w:rsid w:val="00092E04"/>
    <w:rsid w:val="00097F8A"/>
    <w:rsid w:val="000A01CE"/>
    <w:rsid w:val="000A0284"/>
    <w:rsid w:val="000A086A"/>
    <w:rsid w:val="000A1FC5"/>
    <w:rsid w:val="000A2FF6"/>
    <w:rsid w:val="000A3A89"/>
    <w:rsid w:val="000A5D65"/>
    <w:rsid w:val="000A72BE"/>
    <w:rsid w:val="000A7C20"/>
    <w:rsid w:val="000B0797"/>
    <w:rsid w:val="000B136D"/>
    <w:rsid w:val="000B27C4"/>
    <w:rsid w:val="000B2C67"/>
    <w:rsid w:val="000B39F2"/>
    <w:rsid w:val="000B3F6E"/>
    <w:rsid w:val="000B3FC8"/>
    <w:rsid w:val="000B44E2"/>
    <w:rsid w:val="000B4C4A"/>
    <w:rsid w:val="000B4CD3"/>
    <w:rsid w:val="000B6624"/>
    <w:rsid w:val="000C0DEF"/>
    <w:rsid w:val="000C153A"/>
    <w:rsid w:val="000C276E"/>
    <w:rsid w:val="000C5A91"/>
    <w:rsid w:val="000C6683"/>
    <w:rsid w:val="000D218E"/>
    <w:rsid w:val="000D224A"/>
    <w:rsid w:val="000D4498"/>
    <w:rsid w:val="000D4B8D"/>
    <w:rsid w:val="000D586E"/>
    <w:rsid w:val="000D59DD"/>
    <w:rsid w:val="000D62FB"/>
    <w:rsid w:val="000D67E3"/>
    <w:rsid w:val="000D6B9D"/>
    <w:rsid w:val="000D73B7"/>
    <w:rsid w:val="000D76BA"/>
    <w:rsid w:val="000E1E4B"/>
    <w:rsid w:val="000E3154"/>
    <w:rsid w:val="000E4B61"/>
    <w:rsid w:val="000E5AE4"/>
    <w:rsid w:val="000E739F"/>
    <w:rsid w:val="000F113D"/>
    <w:rsid w:val="000F573F"/>
    <w:rsid w:val="000F6F5D"/>
    <w:rsid w:val="000F7C5A"/>
    <w:rsid w:val="00100F33"/>
    <w:rsid w:val="00101205"/>
    <w:rsid w:val="00101930"/>
    <w:rsid w:val="001027D3"/>
    <w:rsid w:val="001030AB"/>
    <w:rsid w:val="001039AC"/>
    <w:rsid w:val="001066BE"/>
    <w:rsid w:val="001067FA"/>
    <w:rsid w:val="001111B8"/>
    <w:rsid w:val="00111824"/>
    <w:rsid w:val="0011205F"/>
    <w:rsid w:val="00112A0B"/>
    <w:rsid w:val="001137B4"/>
    <w:rsid w:val="0011582E"/>
    <w:rsid w:val="00115A25"/>
    <w:rsid w:val="00115CDB"/>
    <w:rsid w:val="00117C1A"/>
    <w:rsid w:val="00117EC1"/>
    <w:rsid w:val="00121E70"/>
    <w:rsid w:val="00123B5C"/>
    <w:rsid w:val="00123C26"/>
    <w:rsid w:val="00123D8D"/>
    <w:rsid w:val="0012426A"/>
    <w:rsid w:val="0012570D"/>
    <w:rsid w:val="00127F02"/>
    <w:rsid w:val="0013113D"/>
    <w:rsid w:val="00132932"/>
    <w:rsid w:val="00132AD7"/>
    <w:rsid w:val="001375CD"/>
    <w:rsid w:val="00140679"/>
    <w:rsid w:val="00141715"/>
    <w:rsid w:val="00141D7E"/>
    <w:rsid w:val="00143171"/>
    <w:rsid w:val="00144DA6"/>
    <w:rsid w:val="0014704B"/>
    <w:rsid w:val="001475A0"/>
    <w:rsid w:val="00154509"/>
    <w:rsid w:val="0015510D"/>
    <w:rsid w:val="001560FE"/>
    <w:rsid w:val="00156920"/>
    <w:rsid w:val="00160C67"/>
    <w:rsid w:val="00163CCB"/>
    <w:rsid w:val="00164083"/>
    <w:rsid w:val="0016454E"/>
    <w:rsid w:val="0016669D"/>
    <w:rsid w:val="00166ACD"/>
    <w:rsid w:val="00166F94"/>
    <w:rsid w:val="00167836"/>
    <w:rsid w:val="0017068E"/>
    <w:rsid w:val="00171078"/>
    <w:rsid w:val="001727E6"/>
    <w:rsid w:val="00172B9B"/>
    <w:rsid w:val="001770DD"/>
    <w:rsid w:val="00177D78"/>
    <w:rsid w:val="00180DFA"/>
    <w:rsid w:val="00183E68"/>
    <w:rsid w:val="00184660"/>
    <w:rsid w:val="0019158D"/>
    <w:rsid w:val="00195D3D"/>
    <w:rsid w:val="001A37F2"/>
    <w:rsid w:val="001A3D2C"/>
    <w:rsid w:val="001A4186"/>
    <w:rsid w:val="001A57F5"/>
    <w:rsid w:val="001A6DA3"/>
    <w:rsid w:val="001B161D"/>
    <w:rsid w:val="001B32AF"/>
    <w:rsid w:val="001B34AB"/>
    <w:rsid w:val="001B39EB"/>
    <w:rsid w:val="001B4A40"/>
    <w:rsid w:val="001B5D75"/>
    <w:rsid w:val="001B6A14"/>
    <w:rsid w:val="001C0689"/>
    <w:rsid w:val="001C06DE"/>
    <w:rsid w:val="001C0C07"/>
    <w:rsid w:val="001C1E52"/>
    <w:rsid w:val="001C2C62"/>
    <w:rsid w:val="001C5F87"/>
    <w:rsid w:val="001C6024"/>
    <w:rsid w:val="001C64CA"/>
    <w:rsid w:val="001D00D2"/>
    <w:rsid w:val="001D0845"/>
    <w:rsid w:val="001D108B"/>
    <w:rsid w:val="001D30F2"/>
    <w:rsid w:val="001D5488"/>
    <w:rsid w:val="001D60B4"/>
    <w:rsid w:val="001D724E"/>
    <w:rsid w:val="001D78EB"/>
    <w:rsid w:val="001E149C"/>
    <w:rsid w:val="001E1FAA"/>
    <w:rsid w:val="001E20B0"/>
    <w:rsid w:val="001E2560"/>
    <w:rsid w:val="001E2EF2"/>
    <w:rsid w:val="001E3B23"/>
    <w:rsid w:val="001E50D3"/>
    <w:rsid w:val="001E5422"/>
    <w:rsid w:val="001E58F4"/>
    <w:rsid w:val="001E5E69"/>
    <w:rsid w:val="001E7D78"/>
    <w:rsid w:val="001F0D59"/>
    <w:rsid w:val="001F25A3"/>
    <w:rsid w:val="001F4CD2"/>
    <w:rsid w:val="001F50FB"/>
    <w:rsid w:val="001F7F52"/>
    <w:rsid w:val="00200FD4"/>
    <w:rsid w:val="00201EB3"/>
    <w:rsid w:val="00202195"/>
    <w:rsid w:val="00204945"/>
    <w:rsid w:val="00204F69"/>
    <w:rsid w:val="00206A34"/>
    <w:rsid w:val="00210276"/>
    <w:rsid w:val="00210A4A"/>
    <w:rsid w:val="00213797"/>
    <w:rsid w:val="00213DB8"/>
    <w:rsid w:val="0021403D"/>
    <w:rsid w:val="0021420D"/>
    <w:rsid w:val="00216355"/>
    <w:rsid w:val="00221731"/>
    <w:rsid w:val="00223777"/>
    <w:rsid w:val="00225DDE"/>
    <w:rsid w:val="00230135"/>
    <w:rsid w:val="00233C52"/>
    <w:rsid w:val="002341F8"/>
    <w:rsid w:val="00235941"/>
    <w:rsid w:val="00236938"/>
    <w:rsid w:val="00236B20"/>
    <w:rsid w:val="00236DB8"/>
    <w:rsid w:val="0023725E"/>
    <w:rsid w:val="00237692"/>
    <w:rsid w:val="0024081F"/>
    <w:rsid w:val="00241268"/>
    <w:rsid w:val="00241E3E"/>
    <w:rsid w:val="00243419"/>
    <w:rsid w:val="00243746"/>
    <w:rsid w:val="00244380"/>
    <w:rsid w:val="00244B62"/>
    <w:rsid w:val="002457D0"/>
    <w:rsid w:val="00245919"/>
    <w:rsid w:val="0024689E"/>
    <w:rsid w:val="00246A35"/>
    <w:rsid w:val="00255E31"/>
    <w:rsid w:val="00256FE1"/>
    <w:rsid w:val="00257053"/>
    <w:rsid w:val="00260797"/>
    <w:rsid w:val="00260859"/>
    <w:rsid w:val="00260E6A"/>
    <w:rsid w:val="00262F0D"/>
    <w:rsid w:val="00263304"/>
    <w:rsid w:val="00264CBC"/>
    <w:rsid w:val="00264F99"/>
    <w:rsid w:val="00267319"/>
    <w:rsid w:val="002731B0"/>
    <w:rsid w:val="00274596"/>
    <w:rsid w:val="00276705"/>
    <w:rsid w:val="00276F41"/>
    <w:rsid w:val="002772B5"/>
    <w:rsid w:val="00281405"/>
    <w:rsid w:val="00283257"/>
    <w:rsid w:val="00284205"/>
    <w:rsid w:val="002847A2"/>
    <w:rsid w:val="00287A33"/>
    <w:rsid w:val="00287A86"/>
    <w:rsid w:val="00287B4D"/>
    <w:rsid w:val="00292928"/>
    <w:rsid w:val="00292CDC"/>
    <w:rsid w:val="00295120"/>
    <w:rsid w:val="002A546C"/>
    <w:rsid w:val="002A599C"/>
    <w:rsid w:val="002A6098"/>
    <w:rsid w:val="002B07EA"/>
    <w:rsid w:val="002B0B44"/>
    <w:rsid w:val="002B0DEF"/>
    <w:rsid w:val="002B203C"/>
    <w:rsid w:val="002B37D7"/>
    <w:rsid w:val="002B52B8"/>
    <w:rsid w:val="002B6382"/>
    <w:rsid w:val="002C14A4"/>
    <w:rsid w:val="002C164F"/>
    <w:rsid w:val="002C2F50"/>
    <w:rsid w:val="002C35E3"/>
    <w:rsid w:val="002C3DD3"/>
    <w:rsid w:val="002C4B7B"/>
    <w:rsid w:val="002D548B"/>
    <w:rsid w:val="002D71AF"/>
    <w:rsid w:val="002E24D6"/>
    <w:rsid w:val="002E4CA4"/>
    <w:rsid w:val="002E59BF"/>
    <w:rsid w:val="002E6BE9"/>
    <w:rsid w:val="002F0114"/>
    <w:rsid w:val="002F0EE5"/>
    <w:rsid w:val="002F2BF5"/>
    <w:rsid w:val="002F3E1A"/>
    <w:rsid w:val="002F3E25"/>
    <w:rsid w:val="002F4C45"/>
    <w:rsid w:val="002F540F"/>
    <w:rsid w:val="00301A8E"/>
    <w:rsid w:val="00301BD3"/>
    <w:rsid w:val="00304547"/>
    <w:rsid w:val="00305243"/>
    <w:rsid w:val="00311432"/>
    <w:rsid w:val="003121DF"/>
    <w:rsid w:val="00312DFF"/>
    <w:rsid w:val="00316CD5"/>
    <w:rsid w:val="0032188E"/>
    <w:rsid w:val="003219CF"/>
    <w:rsid w:val="00322E93"/>
    <w:rsid w:val="00323D0A"/>
    <w:rsid w:val="00323F5A"/>
    <w:rsid w:val="00324DA9"/>
    <w:rsid w:val="00325135"/>
    <w:rsid w:val="00325912"/>
    <w:rsid w:val="00325F10"/>
    <w:rsid w:val="00327C84"/>
    <w:rsid w:val="00330B43"/>
    <w:rsid w:val="00332132"/>
    <w:rsid w:val="00332E0C"/>
    <w:rsid w:val="003330F1"/>
    <w:rsid w:val="0033691E"/>
    <w:rsid w:val="0034199C"/>
    <w:rsid w:val="00342C19"/>
    <w:rsid w:val="00343C4C"/>
    <w:rsid w:val="00345784"/>
    <w:rsid w:val="00345D77"/>
    <w:rsid w:val="003468F3"/>
    <w:rsid w:val="003470A6"/>
    <w:rsid w:val="003516BB"/>
    <w:rsid w:val="00353B75"/>
    <w:rsid w:val="00355B6F"/>
    <w:rsid w:val="00356455"/>
    <w:rsid w:val="00357B39"/>
    <w:rsid w:val="003606BE"/>
    <w:rsid w:val="003627B0"/>
    <w:rsid w:val="003705FD"/>
    <w:rsid w:val="00372C06"/>
    <w:rsid w:val="00372CA1"/>
    <w:rsid w:val="0037480E"/>
    <w:rsid w:val="0037607A"/>
    <w:rsid w:val="00376D60"/>
    <w:rsid w:val="00376E7C"/>
    <w:rsid w:val="00376EBE"/>
    <w:rsid w:val="00377064"/>
    <w:rsid w:val="00377FF1"/>
    <w:rsid w:val="00380A88"/>
    <w:rsid w:val="00381397"/>
    <w:rsid w:val="00383DD8"/>
    <w:rsid w:val="00384A92"/>
    <w:rsid w:val="00385FB9"/>
    <w:rsid w:val="0038621F"/>
    <w:rsid w:val="00387E67"/>
    <w:rsid w:val="00390517"/>
    <w:rsid w:val="0039118D"/>
    <w:rsid w:val="003915CD"/>
    <w:rsid w:val="00392226"/>
    <w:rsid w:val="003A0A3B"/>
    <w:rsid w:val="003A1426"/>
    <w:rsid w:val="003A5B46"/>
    <w:rsid w:val="003B0F20"/>
    <w:rsid w:val="003B1812"/>
    <w:rsid w:val="003B21C9"/>
    <w:rsid w:val="003B474E"/>
    <w:rsid w:val="003B521E"/>
    <w:rsid w:val="003B55C6"/>
    <w:rsid w:val="003B6017"/>
    <w:rsid w:val="003B6D40"/>
    <w:rsid w:val="003C143B"/>
    <w:rsid w:val="003C2401"/>
    <w:rsid w:val="003C281A"/>
    <w:rsid w:val="003C2FB6"/>
    <w:rsid w:val="003C387E"/>
    <w:rsid w:val="003C5394"/>
    <w:rsid w:val="003D1F86"/>
    <w:rsid w:val="003D2997"/>
    <w:rsid w:val="003D2A70"/>
    <w:rsid w:val="003D4C5B"/>
    <w:rsid w:val="003D634C"/>
    <w:rsid w:val="003D788F"/>
    <w:rsid w:val="003E02B8"/>
    <w:rsid w:val="003E1343"/>
    <w:rsid w:val="003E4A39"/>
    <w:rsid w:val="003E57CB"/>
    <w:rsid w:val="003E6462"/>
    <w:rsid w:val="003E676D"/>
    <w:rsid w:val="003E7A57"/>
    <w:rsid w:val="003E7ADF"/>
    <w:rsid w:val="003F0992"/>
    <w:rsid w:val="003F6ED1"/>
    <w:rsid w:val="00400225"/>
    <w:rsid w:val="00400EAE"/>
    <w:rsid w:val="00401074"/>
    <w:rsid w:val="00402753"/>
    <w:rsid w:val="00402F47"/>
    <w:rsid w:val="00403292"/>
    <w:rsid w:val="0040482E"/>
    <w:rsid w:val="00404B89"/>
    <w:rsid w:val="004054A9"/>
    <w:rsid w:val="004054AE"/>
    <w:rsid w:val="00405BFC"/>
    <w:rsid w:val="00406F93"/>
    <w:rsid w:val="00407E17"/>
    <w:rsid w:val="004111E8"/>
    <w:rsid w:val="00411F3F"/>
    <w:rsid w:val="00415240"/>
    <w:rsid w:val="004176DE"/>
    <w:rsid w:val="00421C9F"/>
    <w:rsid w:val="00422B0D"/>
    <w:rsid w:val="004252DC"/>
    <w:rsid w:val="00425C79"/>
    <w:rsid w:val="00430B34"/>
    <w:rsid w:val="0043166B"/>
    <w:rsid w:val="00431F4A"/>
    <w:rsid w:val="0043235D"/>
    <w:rsid w:val="00433306"/>
    <w:rsid w:val="00434D0C"/>
    <w:rsid w:val="004374F1"/>
    <w:rsid w:val="00440A22"/>
    <w:rsid w:val="0044129A"/>
    <w:rsid w:val="0044203A"/>
    <w:rsid w:val="0044206A"/>
    <w:rsid w:val="0044347C"/>
    <w:rsid w:val="00443EAB"/>
    <w:rsid w:val="004454B6"/>
    <w:rsid w:val="004471BA"/>
    <w:rsid w:val="00447414"/>
    <w:rsid w:val="004511E6"/>
    <w:rsid w:val="00451ECB"/>
    <w:rsid w:val="00451F70"/>
    <w:rsid w:val="0045527E"/>
    <w:rsid w:val="00455F1C"/>
    <w:rsid w:val="00461570"/>
    <w:rsid w:val="00462773"/>
    <w:rsid w:val="00464FA6"/>
    <w:rsid w:val="0046553A"/>
    <w:rsid w:val="00466191"/>
    <w:rsid w:val="00466E2A"/>
    <w:rsid w:val="00466EFC"/>
    <w:rsid w:val="00473A94"/>
    <w:rsid w:val="00475B65"/>
    <w:rsid w:val="00475D3C"/>
    <w:rsid w:val="00476757"/>
    <w:rsid w:val="00477AD0"/>
    <w:rsid w:val="00477C58"/>
    <w:rsid w:val="00477E70"/>
    <w:rsid w:val="004818BA"/>
    <w:rsid w:val="00482B6E"/>
    <w:rsid w:val="00483D88"/>
    <w:rsid w:val="00486A72"/>
    <w:rsid w:val="004871A1"/>
    <w:rsid w:val="00487814"/>
    <w:rsid w:val="00490129"/>
    <w:rsid w:val="004948D3"/>
    <w:rsid w:val="00494F24"/>
    <w:rsid w:val="00495DA8"/>
    <w:rsid w:val="004A2084"/>
    <w:rsid w:val="004A259B"/>
    <w:rsid w:val="004A2AB1"/>
    <w:rsid w:val="004A375C"/>
    <w:rsid w:val="004A3D72"/>
    <w:rsid w:val="004A41CC"/>
    <w:rsid w:val="004A4C97"/>
    <w:rsid w:val="004A52DB"/>
    <w:rsid w:val="004A589C"/>
    <w:rsid w:val="004A63D3"/>
    <w:rsid w:val="004A70D2"/>
    <w:rsid w:val="004B0BDA"/>
    <w:rsid w:val="004B0F72"/>
    <w:rsid w:val="004B2A32"/>
    <w:rsid w:val="004B31E3"/>
    <w:rsid w:val="004B4005"/>
    <w:rsid w:val="004B495E"/>
    <w:rsid w:val="004B5575"/>
    <w:rsid w:val="004B5C48"/>
    <w:rsid w:val="004C05FF"/>
    <w:rsid w:val="004C16A8"/>
    <w:rsid w:val="004C193A"/>
    <w:rsid w:val="004C1D06"/>
    <w:rsid w:val="004C315A"/>
    <w:rsid w:val="004C44DD"/>
    <w:rsid w:val="004C479C"/>
    <w:rsid w:val="004C5218"/>
    <w:rsid w:val="004C62F9"/>
    <w:rsid w:val="004C7655"/>
    <w:rsid w:val="004D0534"/>
    <w:rsid w:val="004D35D7"/>
    <w:rsid w:val="004D3716"/>
    <w:rsid w:val="004D3769"/>
    <w:rsid w:val="004E2441"/>
    <w:rsid w:val="004E2CE6"/>
    <w:rsid w:val="004E3D54"/>
    <w:rsid w:val="004E5475"/>
    <w:rsid w:val="004F1024"/>
    <w:rsid w:val="004F526F"/>
    <w:rsid w:val="004F6203"/>
    <w:rsid w:val="004F6789"/>
    <w:rsid w:val="004F7A21"/>
    <w:rsid w:val="005058F8"/>
    <w:rsid w:val="00510AA5"/>
    <w:rsid w:val="005122F8"/>
    <w:rsid w:val="0051281E"/>
    <w:rsid w:val="00512BE8"/>
    <w:rsid w:val="00515F32"/>
    <w:rsid w:val="005167D9"/>
    <w:rsid w:val="00516A0B"/>
    <w:rsid w:val="0051756F"/>
    <w:rsid w:val="00523D14"/>
    <w:rsid w:val="0052419C"/>
    <w:rsid w:val="005250AF"/>
    <w:rsid w:val="00525D16"/>
    <w:rsid w:val="00526805"/>
    <w:rsid w:val="00527BE1"/>
    <w:rsid w:val="0053074A"/>
    <w:rsid w:val="005310D9"/>
    <w:rsid w:val="00531F1D"/>
    <w:rsid w:val="00532C8B"/>
    <w:rsid w:val="0053607B"/>
    <w:rsid w:val="0053783A"/>
    <w:rsid w:val="00537B61"/>
    <w:rsid w:val="00540BFA"/>
    <w:rsid w:val="00543538"/>
    <w:rsid w:val="00543985"/>
    <w:rsid w:val="005440F2"/>
    <w:rsid w:val="00544DDD"/>
    <w:rsid w:val="005463EF"/>
    <w:rsid w:val="00546686"/>
    <w:rsid w:val="005471AC"/>
    <w:rsid w:val="0055199C"/>
    <w:rsid w:val="00551CFA"/>
    <w:rsid w:val="00552B2A"/>
    <w:rsid w:val="0055343A"/>
    <w:rsid w:val="00553D66"/>
    <w:rsid w:val="00553FA9"/>
    <w:rsid w:val="005560AA"/>
    <w:rsid w:val="005568E1"/>
    <w:rsid w:val="005601C7"/>
    <w:rsid w:val="00560417"/>
    <w:rsid w:val="00560868"/>
    <w:rsid w:val="00561AE8"/>
    <w:rsid w:val="00562679"/>
    <w:rsid w:val="00563ED9"/>
    <w:rsid w:val="00571443"/>
    <w:rsid w:val="00572675"/>
    <w:rsid w:val="00572E75"/>
    <w:rsid w:val="00573C20"/>
    <w:rsid w:val="00574091"/>
    <w:rsid w:val="00574DC7"/>
    <w:rsid w:val="00577270"/>
    <w:rsid w:val="0057777D"/>
    <w:rsid w:val="00577A07"/>
    <w:rsid w:val="005804C9"/>
    <w:rsid w:val="0058264A"/>
    <w:rsid w:val="00583140"/>
    <w:rsid w:val="00583A0E"/>
    <w:rsid w:val="0058452E"/>
    <w:rsid w:val="00584EB4"/>
    <w:rsid w:val="005857E5"/>
    <w:rsid w:val="0058792A"/>
    <w:rsid w:val="00590F25"/>
    <w:rsid w:val="005927E4"/>
    <w:rsid w:val="00596321"/>
    <w:rsid w:val="00596D79"/>
    <w:rsid w:val="00596EB3"/>
    <w:rsid w:val="00597122"/>
    <w:rsid w:val="005A5F84"/>
    <w:rsid w:val="005B0625"/>
    <w:rsid w:val="005B13F6"/>
    <w:rsid w:val="005B20F7"/>
    <w:rsid w:val="005B5E37"/>
    <w:rsid w:val="005C00CE"/>
    <w:rsid w:val="005C0ECD"/>
    <w:rsid w:val="005C1598"/>
    <w:rsid w:val="005C370D"/>
    <w:rsid w:val="005C3C4C"/>
    <w:rsid w:val="005C47B8"/>
    <w:rsid w:val="005C5892"/>
    <w:rsid w:val="005D03FE"/>
    <w:rsid w:val="005D05EE"/>
    <w:rsid w:val="005D1DA4"/>
    <w:rsid w:val="005D1EA9"/>
    <w:rsid w:val="005D2F53"/>
    <w:rsid w:val="005D3FAD"/>
    <w:rsid w:val="005D4645"/>
    <w:rsid w:val="005D46B9"/>
    <w:rsid w:val="005D59A4"/>
    <w:rsid w:val="005D5B93"/>
    <w:rsid w:val="005D648C"/>
    <w:rsid w:val="005D6852"/>
    <w:rsid w:val="005D6A4F"/>
    <w:rsid w:val="005D6D89"/>
    <w:rsid w:val="005E154C"/>
    <w:rsid w:val="005E2889"/>
    <w:rsid w:val="005E68D5"/>
    <w:rsid w:val="005E6C16"/>
    <w:rsid w:val="005F01DC"/>
    <w:rsid w:val="005F0DA7"/>
    <w:rsid w:val="005F1600"/>
    <w:rsid w:val="005F1EE2"/>
    <w:rsid w:val="005F2366"/>
    <w:rsid w:val="005F2534"/>
    <w:rsid w:val="005F3647"/>
    <w:rsid w:val="005F3B9B"/>
    <w:rsid w:val="005F616A"/>
    <w:rsid w:val="005F61A1"/>
    <w:rsid w:val="00602388"/>
    <w:rsid w:val="00602BD4"/>
    <w:rsid w:val="00603C97"/>
    <w:rsid w:val="00605941"/>
    <w:rsid w:val="00605CE4"/>
    <w:rsid w:val="00606D45"/>
    <w:rsid w:val="00612A17"/>
    <w:rsid w:val="0061304D"/>
    <w:rsid w:val="00614138"/>
    <w:rsid w:val="00616A39"/>
    <w:rsid w:val="006201E8"/>
    <w:rsid w:val="00621A40"/>
    <w:rsid w:val="00623853"/>
    <w:rsid w:val="00624F06"/>
    <w:rsid w:val="00625E99"/>
    <w:rsid w:val="006268E5"/>
    <w:rsid w:val="0062691F"/>
    <w:rsid w:val="0062724B"/>
    <w:rsid w:val="0062770A"/>
    <w:rsid w:val="0063013E"/>
    <w:rsid w:val="0063176C"/>
    <w:rsid w:val="006321A8"/>
    <w:rsid w:val="00632C60"/>
    <w:rsid w:val="00632D0F"/>
    <w:rsid w:val="00636477"/>
    <w:rsid w:val="0063701A"/>
    <w:rsid w:val="00641716"/>
    <w:rsid w:val="00642E54"/>
    <w:rsid w:val="00643296"/>
    <w:rsid w:val="00645A36"/>
    <w:rsid w:val="006474E4"/>
    <w:rsid w:val="00650883"/>
    <w:rsid w:val="006508D2"/>
    <w:rsid w:val="006515E4"/>
    <w:rsid w:val="00655F43"/>
    <w:rsid w:val="00667880"/>
    <w:rsid w:val="00670E03"/>
    <w:rsid w:val="00671D6C"/>
    <w:rsid w:val="0067263E"/>
    <w:rsid w:val="00672BB2"/>
    <w:rsid w:val="00673B7B"/>
    <w:rsid w:val="0067429E"/>
    <w:rsid w:val="00677806"/>
    <w:rsid w:val="00680E54"/>
    <w:rsid w:val="00681701"/>
    <w:rsid w:val="00681814"/>
    <w:rsid w:val="00681CA1"/>
    <w:rsid w:val="00685F76"/>
    <w:rsid w:val="00690CFC"/>
    <w:rsid w:val="00692B2D"/>
    <w:rsid w:val="00694037"/>
    <w:rsid w:val="00696F7F"/>
    <w:rsid w:val="0069701A"/>
    <w:rsid w:val="006A0FE2"/>
    <w:rsid w:val="006A157B"/>
    <w:rsid w:val="006A358A"/>
    <w:rsid w:val="006A36EE"/>
    <w:rsid w:val="006A3CEB"/>
    <w:rsid w:val="006A5855"/>
    <w:rsid w:val="006A6A20"/>
    <w:rsid w:val="006B1E1B"/>
    <w:rsid w:val="006B3A7E"/>
    <w:rsid w:val="006B4D49"/>
    <w:rsid w:val="006B55BC"/>
    <w:rsid w:val="006B5770"/>
    <w:rsid w:val="006B59AE"/>
    <w:rsid w:val="006B6424"/>
    <w:rsid w:val="006C20CE"/>
    <w:rsid w:val="006C3852"/>
    <w:rsid w:val="006C449A"/>
    <w:rsid w:val="006C5B89"/>
    <w:rsid w:val="006C6496"/>
    <w:rsid w:val="006C744A"/>
    <w:rsid w:val="006D1F37"/>
    <w:rsid w:val="006D486C"/>
    <w:rsid w:val="006D7D33"/>
    <w:rsid w:val="006D7E83"/>
    <w:rsid w:val="006E0A31"/>
    <w:rsid w:val="006E216F"/>
    <w:rsid w:val="006E2AFE"/>
    <w:rsid w:val="006E3275"/>
    <w:rsid w:val="006E4771"/>
    <w:rsid w:val="006E4A17"/>
    <w:rsid w:val="006E5C16"/>
    <w:rsid w:val="006E5CCB"/>
    <w:rsid w:val="006E64F1"/>
    <w:rsid w:val="006E6806"/>
    <w:rsid w:val="006E708E"/>
    <w:rsid w:val="006F0D92"/>
    <w:rsid w:val="006F32CD"/>
    <w:rsid w:val="006F6BF4"/>
    <w:rsid w:val="006F7366"/>
    <w:rsid w:val="006F79DC"/>
    <w:rsid w:val="007001D3"/>
    <w:rsid w:val="007013DD"/>
    <w:rsid w:val="0070157C"/>
    <w:rsid w:val="0070220A"/>
    <w:rsid w:val="0070231F"/>
    <w:rsid w:val="00703085"/>
    <w:rsid w:val="0070495A"/>
    <w:rsid w:val="00705706"/>
    <w:rsid w:val="0070765B"/>
    <w:rsid w:val="00710539"/>
    <w:rsid w:val="00710576"/>
    <w:rsid w:val="0071066E"/>
    <w:rsid w:val="00710D7F"/>
    <w:rsid w:val="00711A1A"/>
    <w:rsid w:val="00712CCB"/>
    <w:rsid w:val="00714B9A"/>
    <w:rsid w:val="0071772C"/>
    <w:rsid w:val="00720E22"/>
    <w:rsid w:val="007217D9"/>
    <w:rsid w:val="007226A3"/>
    <w:rsid w:val="007232CB"/>
    <w:rsid w:val="00723311"/>
    <w:rsid w:val="00725358"/>
    <w:rsid w:val="00725BB8"/>
    <w:rsid w:val="0073061E"/>
    <w:rsid w:val="00732225"/>
    <w:rsid w:val="007340B2"/>
    <w:rsid w:val="00735035"/>
    <w:rsid w:val="00735A52"/>
    <w:rsid w:val="00737817"/>
    <w:rsid w:val="007421E2"/>
    <w:rsid w:val="007422CF"/>
    <w:rsid w:val="00742449"/>
    <w:rsid w:val="00744883"/>
    <w:rsid w:val="007456A3"/>
    <w:rsid w:val="00745E85"/>
    <w:rsid w:val="00746D24"/>
    <w:rsid w:val="007478FE"/>
    <w:rsid w:val="00750362"/>
    <w:rsid w:val="00750674"/>
    <w:rsid w:val="00750797"/>
    <w:rsid w:val="00752BA9"/>
    <w:rsid w:val="0075342D"/>
    <w:rsid w:val="007548B5"/>
    <w:rsid w:val="00754D56"/>
    <w:rsid w:val="00756818"/>
    <w:rsid w:val="007579E2"/>
    <w:rsid w:val="0076102B"/>
    <w:rsid w:val="0076218D"/>
    <w:rsid w:val="00762248"/>
    <w:rsid w:val="00763932"/>
    <w:rsid w:val="00765C5D"/>
    <w:rsid w:val="00766A20"/>
    <w:rsid w:val="00767BA6"/>
    <w:rsid w:val="00770E38"/>
    <w:rsid w:val="0077176B"/>
    <w:rsid w:val="00771CDB"/>
    <w:rsid w:val="00772008"/>
    <w:rsid w:val="007728EF"/>
    <w:rsid w:val="0077440D"/>
    <w:rsid w:val="00774882"/>
    <w:rsid w:val="00775E58"/>
    <w:rsid w:val="0078088C"/>
    <w:rsid w:val="00780E5E"/>
    <w:rsid w:val="00781899"/>
    <w:rsid w:val="0078265C"/>
    <w:rsid w:val="00782EA2"/>
    <w:rsid w:val="00783229"/>
    <w:rsid w:val="007836B9"/>
    <w:rsid w:val="00783848"/>
    <w:rsid w:val="007853EB"/>
    <w:rsid w:val="007875F1"/>
    <w:rsid w:val="0079075D"/>
    <w:rsid w:val="00790D41"/>
    <w:rsid w:val="00792644"/>
    <w:rsid w:val="0079360E"/>
    <w:rsid w:val="00793834"/>
    <w:rsid w:val="00793E27"/>
    <w:rsid w:val="007940C5"/>
    <w:rsid w:val="00794C0B"/>
    <w:rsid w:val="00797F7D"/>
    <w:rsid w:val="007A055E"/>
    <w:rsid w:val="007A0AD6"/>
    <w:rsid w:val="007A3358"/>
    <w:rsid w:val="007A5B1C"/>
    <w:rsid w:val="007A6361"/>
    <w:rsid w:val="007A6553"/>
    <w:rsid w:val="007B26FF"/>
    <w:rsid w:val="007C0091"/>
    <w:rsid w:val="007C044A"/>
    <w:rsid w:val="007C07B5"/>
    <w:rsid w:val="007C2FF4"/>
    <w:rsid w:val="007C3840"/>
    <w:rsid w:val="007C3C4A"/>
    <w:rsid w:val="007C6A55"/>
    <w:rsid w:val="007C6F7D"/>
    <w:rsid w:val="007C7545"/>
    <w:rsid w:val="007C7EB2"/>
    <w:rsid w:val="007D0894"/>
    <w:rsid w:val="007D0D2B"/>
    <w:rsid w:val="007D35EC"/>
    <w:rsid w:val="007D6DE1"/>
    <w:rsid w:val="007E0244"/>
    <w:rsid w:val="007E2E61"/>
    <w:rsid w:val="007E3E6E"/>
    <w:rsid w:val="007E4F60"/>
    <w:rsid w:val="007E5B5F"/>
    <w:rsid w:val="007E619E"/>
    <w:rsid w:val="007E7216"/>
    <w:rsid w:val="007F1050"/>
    <w:rsid w:val="007F1A21"/>
    <w:rsid w:val="007F4158"/>
    <w:rsid w:val="007F4351"/>
    <w:rsid w:val="007F45FF"/>
    <w:rsid w:val="007F7931"/>
    <w:rsid w:val="00800433"/>
    <w:rsid w:val="008009A5"/>
    <w:rsid w:val="00800FFF"/>
    <w:rsid w:val="00801A35"/>
    <w:rsid w:val="00802E67"/>
    <w:rsid w:val="00802EA6"/>
    <w:rsid w:val="00803DB8"/>
    <w:rsid w:val="0080563B"/>
    <w:rsid w:val="00807364"/>
    <w:rsid w:val="008102ED"/>
    <w:rsid w:val="00810856"/>
    <w:rsid w:val="00813364"/>
    <w:rsid w:val="00813721"/>
    <w:rsid w:val="00814829"/>
    <w:rsid w:val="00815A49"/>
    <w:rsid w:val="0082044E"/>
    <w:rsid w:val="008228F2"/>
    <w:rsid w:val="00823536"/>
    <w:rsid w:val="00823FBE"/>
    <w:rsid w:val="008248B1"/>
    <w:rsid w:val="00827C22"/>
    <w:rsid w:val="00827D48"/>
    <w:rsid w:val="008300BC"/>
    <w:rsid w:val="00830A10"/>
    <w:rsid w:val="0084213B"/>
    <w:rsid w:val="008435B6"/>
    <w:rsid w:val="00846D50"/>
    <w:rsid w:val="00846F5D"/>
    <w:rsid w:val="008476EA"/>
    <w:rsid w:val="00847890"/>
    <w:rsid w:val="00850583"/>
    <w:rsid w:val="00851252"/>
    <w:rsid w:val="008531EC"/>
    <w:rsid w:val="0085670B"/>
    <w:rsid w:val="00861132"/>
    <w:rsid w:val="008624E5"/>
    <w:rsid w:val="00864B07"/>
    <w:rsid w:val="00865AD1"/>
    <w:rsid w:val="00865CB0"/>
    <w:rsid w:val="008716CE"/>
    <w:rsid w:val="00871907"/>
    <w:rsid w:val="00871CD3"/>
    <w:rsid w:val="00872BCF"/>
    <w:rsid w:val="00872D9D"/>
    <w:rsid w:val="0087367A"/>
    <w:rsid w:val="008738F4"/>
    <w:rsid w:val="00873CC9"/>
    <w:rsid w:val="00874D13"/>
    <w:rsid w:val="00876C3C"/>
    <w:rsid w:val="00877303"/>
    <w:rsid w:val="0087732E"/>
    <w:rsid w:val="00877689"/>
    <w:rsid w:val="008825FD"/>
    <w:rsid w:val="008852B6"/>
    <w:rsid w:val="00885501"/>
    <w:rsid w:val="00886F4A"/>
    <w:rsid w:val="00891C06"/>
    <w:rsid w:val="00897658"/>
    <w:rsid w:val="00897A32"/>
    <w:rsid w:val="008A0B73"/>
    <w:rsid w:val="008A1E1A"/>
    <w:rsid w:val="008A3883"/>
    <w:rsid w:val="008A3A3B"/>
    <w:rsid w:val="008A43FC"/>
    <w:rsid w:val="008A50B2"/>
    <w:rsid w:val="008A55F4"/>
    <w:rsid w:val="008A5DC6"/>
    <w:rsid w:val="008A70CE"/>
    <w:rsid w:val="008B0C32"/>
    <w:rsid w:val="008B1B36"/>
    <w:rsid w:val="008B244F"/>
    <w:rsid w:val="008B2804"/>
    <w:rsid w:val="008B2A98"/>
    <w:rsid w:val="008B44F9"/>
    <w:rsid w:val="008B6BD3"/>
    <w:rsid w:val="008B6E41"/>
    <w:rsid w:val="008B752A"/>
    <w:rsid w:val="008C0C27"/>
    <w:rsid w:val="008C3017"/>
    <w:rsid w:val="008C388B"/>
    <w:rsid w:val="008C3D41"/>
    <w:rsid w:val="008C46AF"/>
    <w:rsid w:val="008C531B"/>
    <w:rsid w:val="008C5CD6"/>
    <w:rsid w:val="008C604B"/>
    <w:rsid w:val="008C71F8"/>
    <w:rsid w:val="008C7741"/>
    <w:rsid w:val="008C7AE6"/>
    <w:rsid w:val="008C7C33"/>
    <w:rsid w:val="008D2D9F"/>
    <w:rsid w:val="008D5132"/>
    <w:rsid w:val="008D5DE0"/>
    <w:rsid w:val="008D7407"/>
    <w:rsid w:val="008E0FFC"/>
    <w:rsid w:val="008E1147"/>
    <w:rsid w:val="008E5F29"/>
    <w:rsid w:val="008E6CF5"/>
    <w:rsid w:val="008E72C4"/>
    <w:rsid w:val="008E7EB7"/>
    <w:rsid w:val="008F1212"/>
    <w:rsid w:val="008F154D"/>
    <w:rsid w:val="008F2553"/>
    <w:rsid w:val="008F5532"/>
    <w:rsid w:val="008F69C5"/>
    <w:rsid w:val="008F6D5F"/>
    <w:rsid w:val="008F70CD"/>
    <w:rsid w:val="008F74D3"/>
    <w:rsid w:val="00901939"/>
    <w:rsid w:val="009020A2"/>
    <w:rsid w:val="0090779D"/>
    <w:rsid w:val="009131F8"/>
    <w:rsid w:val="00914AC4"/>
    <w:rsid w:val="00915488"/>
    <w:rsid w:val="00920935"/>
    <w:rsid w:val="00921DBD"/>
    <w:rsid w:val="00921E6A"/>
    <w:rsid w:val="00925FD2"/>
    <w:rsid w:val="00926A5E"/>
    <w:rsid w:val="00926CE8"/>
    <w:rsid w:val="00930D1A"/>
    <w:rsid w:val="009310F7"/>
    <w:rsid w:val="00931C31"/>
    <w:rsid w:val="009328F3"/>
    <w:rsid w:val="00932E6F"/>
    <w:rsid w:val="0093358A"/>
    <w:rsid w:val="00934040"/>
    <w:rsid w:val="00934631"/>
    <w:rsid w:val="009402B0"/>
    <w:rsid w:val="00940BF9"/>
    <w:rsid w:val="00940D85"/>
    <w:rsid w:val="009413EE"/>
    <w:rsid w:val="00943285"/>
    <w:rsid w:val="00943448"/>
    <w:rsid w:val="00943C67"/>
    <w:rsid w:val="00943EA8"/>
    <w:rsid w:val="00945126"/>
    <w:rsid w:val="00953087"/>
    <w:rsid w:val="00953307"/>
    <w:rsid w:val="009573D9"/>
    <w:rsid w:val="00957960"/>
    <w:rsid w:val="009621B3"/>
    <w:rsid w:val="00962778"/>
    <w:rsid w:val="009637E5"/>
    <w:rsid w:val="00964037"/>
    <w:rsid w:val="00966445"/>
    <w:rsid w:val="00967B35"/>
    <w:rsid w:val="00971EE2"/>
    <w:rsid w:val="009724C0"/>
    <w:rsid w:val="00973B36"/>
    <w:rsid w:val="00974029"/>
    <w:rsid w:val="0098092F"/>
    <w:rsid w:val="00980DB4"/>
    <w:rsid w:val="00982A0C"/>
    <w:rsid w:val="00982FA6"/>
    <w:rsid w:val="00982FA9"/>
    <w:rsid w:val="00985B41"/>
    <w:rsid w:val="00990A0F"/>
    <w:rsid w:val="00991A6E"/>
    <w:rsid w:val="00993881"/>
    <w:rsid w:val="0099468E"/>
    <w:rsid w:val="00994FC7"/>
    <w:rsid w:val="009950F5"/>
    <w:rsid w:val="00995423"/>
    <w:rsid w:val="00996634"/>
    <w:rsid w:val="0099788D"/>
    <w:rsid w:val="00997E89"/>
    <w:rsid w:val="009A21DC"/>
    <w:rsid w:val="009A787C"/>
    <w:rsid w:val="009A7D41"/>
    <w:rsid w:val="009B556B"/>
    <w:rsid w:val="009B5D3B"/>
    <w:rsid w:val="009B781B"/>
    <w:rsid w:val="009C2AB6"/>
    <w:rsid w:val="009C5CF6"/>
    <w:rsid w:val="009C6039"/>
    <w:rsid w:val="009C619B"/>
    <w:rsid w:val="009C650B"/>
    <w:rsid w:val="009C7A10"/>
    <w:rsid w:val="009D154B"/>
    <w:rsid w:val="009D155B"/>
    <w:rsid w:val="009D1A1D"/>
    <w:rsid w:val="009D20D1"/>
    <w:rsid w:val="009D29E4"/>
    <w:rsid w:val="009D2F8C"/>
    <w:rsid w:val="009D38E6"/>
    <w:rsid w:val="009D4644"/>
    <w:rsid w:val="009D76B3"/>
    <w:rsid w:val="009D7A99"/>
    <w:rsid w:val="009D7B30"/>
    <w:rsid w:val="009D7EFC"/>
    <w:rsid w:val="009E0224"/>
    <w:rsid w:val="009E206E"/>
    <w:rsid w:val="009E34C1"/>
    <w:rsid w:val="009E5559"/>
    <w:rsid w:val="009E57A4"/>
    <w:rsid w:val="009E7322"/>
    <w:rsid w:val="009F33A7"/>
    <w:rsid w:val="009F411D"/>
    <w:rsid w:val="009F7075"/>
    <w:rsid w:val="009F75DF"/>
    <w:rsid w:val="009F7F2B"/>
    <w:rsid w:val="00A015F9"/>
    <w:rsid w:val="00A03CC7"/>
    <w:rsid w:val="00A051FE"/>
    <w:rsid w:val="00A07855"/>
    <w:rsid w:val="00A1156A"/>
    <w:rsid w:val="00A11C80"/>
    <w:rsid w:val="00A15244"/>
    <w:rsid w:val="00A15627"/>
    <w:rsid w:val="00A15FD7"/>
    <w:rsid w:val="00A20BFD"/>
    <w:rsid w:val="00A212FF"/>
    <w:rsid w:val="00A21A63"/>
    <w:rsid w:val="00A21AF4"/>
    <w:rsid w:val="00A22179"/>
    <w:rsid w:val="00A235CA"/>
    <w:rsid w:val="00A23CAC"/>
    <w:rsid w:val="00A24149"/>
    <w:rsid w:val="00A32194"/>
    <w:rsid w:val="00A33EC0"/>
    <w:rsid w:val="00A41CA8"/>
    <w:rsid w:val="00A441EA"/>
    <w:rsid w:val="00A44FE7"/>
    <w:rsid w:val="00A45107"/>
    <w:rsid w:val="00A46968"/>
    <w:rsid w:val="00A46BFD"/>
    <w:rsid w:val="00A47518"/>
    <w:rsid w:val="00A47C2D"/>
    <w:rsid w:val="00A47C65"/>
    <w:rsid w:val="00A52802"/>
    <w:rsid w:val="00A52C30"/>
    <w:rsid w:val="00A53B67"/>
    <w:rsid w:val="00A53C43"/>
    <w:rsid w:val="00A540DC"/>
    <w:rsid w:val="00A54366"/>
    <w:rsid w:val="00A57053"/>
    <w:rsid w:val="00A62175"/>
    <w:rsid w:val="00A64D7F"/>
    <w:rsid w:val="00A6715B"/>
    <w:rsid w:val="00A70284"/>
    <w:rsid w:val="00A70316"/>
    <w:rsid w:val="00A70AA0"/>
    <w:rsid w:val="00A70E08"/>
    <w:rsid w:val="00A7116A"/>
    <w:rsid w:val="00A72422"/>
    <w:rsid w:val="00A75835"/>
    <w:rsid w:val="00A80243"/>
    <w:rsid w:val="00A80CAB"/>
    <w:rsid w:val="00A8226D"/>
    <w:rsid w:val="00A82A6E"/>
    <w:rsid w:val="00A84907"/>
    <w:rsid w:val="00A85C09"/>
    <w:rsid w:val="00A865A5"/>
    <w:rsid w:val="00A90733"/>
    <w:rsid w:val="00A916A2"/>
    <w:rsid w:val="00A92D52"/>
    <w:rsid w:val="00A93FD3"/>
    <w:rsid w:val="00A9476C"/>
    <w:rsid w:val="00A965BC"/>
    <w:rsid w:val="00AA1920"/>
    <w:rsid w:val="00AA2BB9"/>
    <w:rsid w:val="00AA34D7"/>
    <w:rsid w:val="00AA3500"/>
    <w:rsid w:val="00AA35C0"/>
    <w:rsid w:val="00AA43B5"/>
    <w:rsid w:val="00AA4F79"/>
    <w:rsid w:val="00AA57C1"/>
    <w:rsid w:val="00AA661C"/>
    <w:rsid w:val="00AA720C"/>
    <w:rsid w:val="00AA7DBB"/>
    <w:rsid w:val="00AB2544"/>
    <w:rsid w:val="00AB283D"/>
    <w:rsid w:val="00AB2F06"/>
    <w:rsid w:val="00AB3ED5"/>
    <w:rsid w:val="00AB57DB"/>
    <w:rsid w:val="00AB5F95"/>
    <w:rsid w:val="00AB63C0"/>
    <w:rsid w:val="00AB65E2"/>
    <w:rsid w:val="00AB67E7"/>
    <w:rsid w:val="00AB74AE"/>
    <w:rsid w:val="00AC03E8"/>
    <w:rsid w:val="00AC358B"/>
    <w:rsid w:val="00AC406B"/>
    <w:rsid w:val="00AC4A14"/>
    <w:rsid w:val="00AC5998"/>
    <w:rsid w:val="00AC6265"/>
    <w:rsid w:val="00AC6784"/>
    <w:rsid w:val="00AD16B4"/>
    <w:rsid w:val="00AD3893"/>
    <w:rsid w:val="00AD3A17"/>
    <w:rsid w:val="00AD3B8C"/>
    <w:rsid w:val="00AD41A0"/>
    <w:rsid w:val="00AD7ACF"/>
    <w:rsid w:val="00AE1045"/>
    <w:rsid w:val="00AE6C94"/>
    <w:rsid w:val="00AE71E3"/>
    <w:rsid w:val="00AF0B72"/>
    <w:rsid w:val="00AF295B"/>
    <w:rsid w:val="00AF3783"/>
    <w:rsid w:val="00AF55E5"/>
    <w:rsid w:val="00AF5AC4"/>
    <w:rsid w:val="00AF6626"/>
    <w:rsid w:val="00AF6C1A"/>
    <w:rsid w:val="00B00796"/>
    <w:rsid w:val="00B02349"/>
    <w:rsid w:val="00B03824"/>
    <w:rsid w:val="00B052BE"/>
    <w:rsid w:val="00B0572A"/>
    <w:rsid w:val="00B06A87"/>
    <w:rsid w:val="00B06B4F"/>
    <w:rsid w:val="00B07B37"/>
    <w:rsid w:val="00B1463D"/>
    <w:rsid w:val="00B14D05"/>
    <w:rsid w:val="00B157DF"/>
    <w:rsid w:val="00B228E0"/>
    <w:rsid w:val="00B236C1"/>
    <w:rsid w:val="00B27092"/>
    <w:rsid w:val="00B278F3"/>
    <w:rsid w:val="00B27935"/>
    <w:rsid w:val="00B27C59"/>
    <w:rsid w:val="00B32E49"/>
    <w:rsid w:val="00B35325"/>
    <w:rsid w:val="00B3570D"/>
    <w:rsid w:val="00B35DB6"/>
    <w:rsid w:val="00B412C5"/>
    <w:rsid w:val="00B4151B"/>
    <w:rsid w:val="00B41816"/>
    <w:rsid w:val="00B43BE9"/>
    <w:rsid w:val="00B470BC"/>
    <w:rsid w:val="00B505EA"/>
    <w:rsid w:val="00B5068C"/>
    <w:rsid w:val="00B50BE5"/>
    <w:rsid w:val="00B50D34"/>
    <w:rsid w:val="00B50E4C"/>
    <w:rsid w:val="00B5179F"/>
    <w:rsid w:val="00B528E0"/>
    <w:rsid w:val="00B54E4B"/>
    <w:rsid w:val="00B55389"/>
    <w:rsid w:val="00B55F0C"/>
    <w:rsid w:val="00B56453"/>
    <w:rsid w:val="00B57149"/>
    <w:rsid w:val="00B61474"/>
    <w:rsid w:val="00B638CE"/>
    <w:rsid w:val="00B64260"/>
    <w:rsid w:val="00B649AF"/>
    <w:rsid w:val="00B66D7C"/>
    <w:rsid w:val="00B701A7"/>
    <w:rsid w:val="00B701E1"/>
    <w:rsid w:val="00B70E1F"/>
    <w:rsid w:val="00B73670"/>
    <w:rsid w:val="00B77166"/>
    <w:rsid w:val="00B77463"/>
    <w:rsid w:val="00B80FF2"/>
    <w:rsid w:val="00B87E68"/>
    <w:rsid w:val="00B93395"/>
    <w:rsid w:val="00B93D6F"/>
    <w:rsid w:val="00B93FED"/>
    <w:rsid w:val="00B941F9"/>
    <w:rsid w:val="00B958EA"/>
    <w:rsid w:val="00B95DD2"/>
    <w:rsid w:val="00BA09F6"/>
    <w:rsid w:val="00BA0A44"/>
    <w:rsid w:val="00BA0D81"/>
    <w:rsid w:val="00BA20AF"/>
    <w:rsid w:val="00BA225D"/>
    <w:rsid w:val="00BA2866"/>
    <w:rsid w:val="00BA3021"/>
    <w:rsid w:val="00BA59CE"/>
    <w:rsid w:val="00BB1E83"/>
    <w:rsid w:val="00BB46D8"/>
    <w:rsid w:val="00BB6D6F"/>
    <w:rsid w:val="00BC0721"/>
    <w:rsid w:val="00BC0E8D"/>
    <w:rsid w:val="00BC4B1C"/>
    <w:rsid w:val="00BC591B"/>
    <w:rsid w:val="00BD0DB9"/>
    <w:rsid w:val="00BD1821"/>
    <w:rsid w:val="00BD2163"/>
    <w:rsid w:val="00BD68F8"/>
    <w:rsid w:val="00BD714A"/>
    <w:rsid w:val="00BD7D2A"/>
    <w:rsid w:val="00BE0D93"/>
    <w:rsid w:val="00BE3A34"/>
    <w:rsid w:val="00BE61C5"/>
    <w:rsid w:val="00BE61D9"/>
    <w:rsid w:val="00BE7FF4"/>
    <w:rsid w:val="00BF052E"/>
    <w:rsid w:val="00BF0EEA"/>
    <w:rsid w:val="00BF326A"/>
    <w:rsid w:val="00BF32BF"/>
    <w:rsid w:val="00BF3A9F"/>
    <w:rsid w:val="00BF48CD"/>
    <w:rsid w:val="00BF5DD6"/>
    <w:rsid w:val="00BF6724"/>
    <w:rsid w:val="00BF6B3D"/>
    <w:rsid w:val="00C01161"/>
    <w:rsid w:val="00C02349"/>
    <w:rsid w:val="00C0387C"/>
    <w:rsid w:val="00C04651"/>
    <w:rsid w:val="00C049B7"/>
    <w:rsid w:val="00C04D56"/>
    <w:rsid w:val="00C1248E"/>
    <w:rsid w:val="00C13B98"/>
    <w:rsid w:val="00C13D00"/>
    <w:rsid w:val="00C140AF"/>
    <w:rsid w:val="00C14EF1"/>
    <w:rsid w:val="00C152A3"/>
    <w:rsid w:val="00C15464"/>
    <w:rsid w:val="00C17A93"/>
    <w:rsid w:val="00C2106E"/>
    <w:rsid w:val="00C21846"/>
    <w:rsid w:val="00C21D11"/>
    <w:rsid w:val="00C2228C"/>
    <w:rsid w:val="00C224DB"/>
    <w:rsid w:val="00C22649"/>
    <w:rsid w:val="00C233EA"/>
    <w:rsid w:val="00C24952"/>
    <w:rsid w:val="00C24A48"/>
    <w:rsid w:val="00C26AA3"/>
    <w:rsid w:val="00C27295"/>
    <w:rsid w:val="00C2740B"/>
    <w:rsid w:val="00C30BDF"/>
    <w:rsid w:val="00C30F92"/>
    <w:rsid w:val="00C322E4"/>
    <w:rsid w:val="00C378DF"/>
    <w:rsid w:val="00C46BB4"/>
    <w:rsid w:val="00C46E85"/>
    <w:rsid w:val="00C506AF"/>
    <w:rsid w:val="00C52941"/>
    <w:rsid w:val="00C530A5"/>
    <w:rsid w:val="00C5395D"/>
    <w:rsid w:val="00C57650"/>
    <w:rsid w:val="00C60856"/>
    <w:rsid w:val="00C64E4D"/>
    <w:rsid w:val="00C669E3"/>
    <w:rsid w:val="00C67223"/>
    <w:rsid w:val="00C67647"/>
    <w:rsid w:val="00C67D50"/>
    <w:rsid w:val="00C72E6C"/>
    <w:rsid w:val="00C745F7"/>
    <w:rsid w:val="00C75EA3"/>
    <w:rsid w:val="00C76B17"/>
    <w:rsid w:val="00C76B5C"/>
    <w:rsid w:val="00C775B9"/>
    <w:rsid w:val="00C77BEC"/>
    <w:rsid w:val="00C80BD2"/>
    <w:rsid w:val="00C80FBD"/>
    <w:rsid w:val="00C83067"/>
    <w:rsid w:val="00C83099"/>
    <w:rsid w:val="00C84214"/>
    <w:rsid w:val="00C84A5F"/>
    <w:rsid w:val="00C857B8"/>
    <w:rsid w:val="00C86D82"/>
    <w:rsid w:val="00C922CE"/>
    <w:rsid w:val="00C93697"/>
    <w:rsid w:val="00C95563"/>
    <w:rsid w:val="00C97568"/>
    <w:rsid w:val="00C97870"/>
    <w:rsid w:val="00CA3977"/>
    <w:rsid w:val="00CA464F"/>
    <w:rsid w:val="00CA5EB9"/>
    <w:rsid w:val="00CA63D6"/>
    <w:rsid w:val="00CA6807"/>
    <w:rsid w:val="00CB2E9B"/>
    <w:rsid w:val="00CB3C0E"/>
    <w:rsid w:val="00CB47C2"/>
    <w:rsid w:val="00CB4D12"/>
    <w:rsid w:val="00CB4D21"/>
    <w:rsid w:val="00CB5501"/>
    <w:rsid w:val="00CB5B14"/>
    <w:rsid w:val="00CB647E"/>
    <w:rsid w:val="00CB753F"/>
    <w:rsid w:val="00CC0924"/>
    <w:rsid w:val="00CC1FA2"/>
    <w:rsid w:val="00CC2832"/>
    <w:rsid w:val="00CC5354"/>
    <w:rsid w:val="00CC6A03"/>
    <w:rsid w:val="00CC7459"/>
    <w:rsid w:val="00CD15A6"/>
    <w:rsid w:val="00CD47B9"/>
    <w:rsid w:val="00CD47E4"/>
    <w:rsid w:val="00CD514F"/>
    <w:rsid w:val="00CD5F36"/>
    <w:rsid w:val="00CD6DEB"/>
    <w:rsid w:val="00CE0A82"/>
    <w:rsid w:val="00CE1881"/>
    <w:rsid w:val="00CE3AA7"/>
    <w:rsid w:val="00CE4CA7"/>
    <w:rsid w:val="00CE4F76"/>
    <w:rsid w:val="00CE5291"/>
    <w:rsid w:val="00CE690D"/>
    <w:rsid w:val="00CE7C70"/>
    <w:rsid w:val="00CF19D0"/>
    <w:rsid w:val="00CF271B"/>
    <w:rsid w:val="00CF42DC"/>
    <w:rsid w:val="00CF5C37"/>
    <w:rsid w:val="00CF5CEC"/>
    <w:rsid w:val="00CF626A"/>
    <w:rsid w:val="00CF631D"/>
    <w:rsid w:val="00CF7C87"/>
    <w:rsid w:val="00D005A4"/>
    <w:rsid w:val="00D075A2"/>
    <w:rsid w:val="00D10105"/>
    <w:rsid w:val="00D116FA"/>
    <w:rsid w:val="00D119B5"/>
    <w:rsid w:val="00D13CE2"/>
    <w:rsid w:val="00D2000B"/>
    <w:rsid w:val="00D221CF"/>
    <w:rsid w:val="00D255FF"/>
    <w:rsid w:val="00D25A56"/>
    <w:rsid w:val="00D26EC9"/>
    <w:rsid w:val="00D27873"/>
    <w:rsid w:val="00D30575"/>
    <w:rsid w:val="00D30F27"/>
    <w:rsid w:val="00D32AB4"/>
    <w:rsid w:val="00D32DDC"/>
    <w:rsid w:val="00D3307B"/>
    <w:rsid w:val="00D363FA"/>
    <w:rsid w:val="00D36686"/>
    <w:rsid w:val="00D375FA"/>
    <w:rsid w:val="00D42C6D"/>
    <w:rsid w:val="00D43966"/>
    <w:rsid w:val="00D47815"/>
    <w:rsid w:val="00D478B4"/>
    <w:rsid w:val="00D5161A"/>
    <w:rsid w:val="00D51C38"/>
    <w:rsid w:val="00D52795"/>
    <w:rsid w:val="00D531BE"/>
    <w:rsid w:val="00D55CA8"/>
    <w:rsid w:val="00D6098B"/>
    <w:rsid w:val="00D61BD6"/>
    <w:rsid w:val="00D62F45"/>
    <w:rsid w:val="00D63763"/>
    <w:rsid w:val="00D6435E"/>
    <w:rsid w:val="00D67D8A"/>
    <w:rsid w:val="00D70B8E"/>
    <w:rsid w:val="00D7281D"/>
    <w:rsid w:val="00D750AB"/>
    <w:rsid w:val="00D759BA"/>
    <w:rsid w:val="00D77DDB"/>
    <w:rsid w:val="00D8059B"/>
    <w:rsid w:val="00D81AC4"/>
    <w:rsid w:val="00D81B7F"/>
    <w:rsid w:val="00D833FC"/>
    <w:rsid w:val="00D8363E"/>
    <w:rsid w:val="00D8375C"/>
    <w:rsid w:val="00D83D28"/>
    <w:rsid w:val="00D83D6B"/>
    <w:rsid w:val="00D83FF8"/>
    <w:rsid w:val="00D8404B"/>
    <w:rsid w:val="00D844E0"/>
    <w:rsid w:val="00D92429"/>
    <w:rsid w:val="00D94752"/>
    <w:rsid w:val="00D952DC"/>
    <w:rsid w:val="00D95F02"/>
    <w:rsid w:val="00D96200"/>
    <w:rsid w:val="00D97661"/>
    <w:rsid w:val="00D97911"/>
    <w:rsid w:val="00D97985"/>
    <w:rsid w:val="00DA0263"/>
    <w:rsid w:val="00DA073A"/>
    <w:rsid w:val="00DA3A2C"/>
    <w:rsid w:val="00DA5532"/>
    <w:rsid w:val="00DA7634"/>
    <w:rsid w:val="00DB174A"/>
    <w:rsid w:val="00DB1F88"/>
    <w:rsid w:val="00DB4521"/>
    <w:rsid w:val="00DB5D15"/>
    <w:rsid w:val="00DB6493"/>
    <w:rsid w:val="00DB652F"/>
    <w:rsid w:val="00DC05CA"/>
    <w:rsid w:val="00DC2C98"/>
    <w:rsid w:val="00DC3C67"/>
    <w:rsid w:val="00DC5F71"/>
    <w:rsid w:val="00DC62D7"/>
    <w:rsid w:val="00DD47F5"/>
    <w:rsid w:val="00DD52BA"/>
    <w:rsid w:val="00DD549F"/>
    <w:rsid w:val="00DD5B7C"/>
    <w:rsid w:val="00DD6638"/>
    <w:rsid w:val="00DE2FB4"/>
    <w:rsid w:val="00DE30F4"/>
    <w:rsid w:val="00DE5994"/>
    <w:rsid w:val="00DE59D7"/>
    <w:rsid w:val="00DE7DB4"/>
    <w:rsid w:val="00DF0FFC"/>
    <w:rsid w:val="00DF2A08"/>
    <w:rsid w:val="00DF4913"/>
    <w:rsid w:val="00DF4E0E"/>
    <w:rsid w:val="00DF5374"/>
    <w:rsid w:val="00DF5FD8"/>
    <w:rsid w:val="00DF5FFC"/>
    <w:rsid w:val="00DF685A"/>
    <w:rsid w:val="00DF7354"/>
    <w:rsid w:val="00DF7C95"/>
    <w:rsid w:val="00DF7F9D"/>
    <w:rsid w:val="00E0365D"/>
    <w:rsid w:val="00E11725"/>
    <w:rsid w:val="00E11F81"/>
    <w:rsid w:val="00E13B73"/>
    <w:rsid w:val="00E13D12"/>
    <w:rsid w:val="00E148DE"/>
    <w:rsid w:val="00E151EE"/>
    <w:rsid w:val="00E167A4"/>
    <w:rsid w:val="00E1783C"/>
    <w:rsid w:val="00E20F2E"/>
    <w:rsid w:val="00E216B9"/>
    <w:rsid w:val="00E22E7F"/>
    <w:rsid w:val="00E24344"/>
    <w:rsid w:val="00E24F90"/>
    <w:rsid w:val="00E27BAB"/>
    <w:rsid w:val="00E30383"/>
    <w:rsid w:val="00E30454"/>
    <w:rsid w:val="00E30A98"/>
    <w:rsid w:val="00E31B93"/>
    <w:rsid w:val="00E35A14"/>
    <w:rsid w:val="00E43928"/>
    <w:rsid w:val="00E46B1E"/>
    <w:rsid w:val="00E47716"/>
    <w:rsid w:val="00E5018C"/>
    <w:rsid w:val="00E50DA6"/>
    <w:rsid w:val="00E539C6"/>
    <w:rsid w:val="00E53FCF"/>
    <w:rsid w:val="00E54803"/>
    <w:rsid w:val="00E54DDB"/>
    <w:rsid w:val="00E64DBA"/>
    <w:rsid w:val="00E65418"/>
    <w:rsid w:val="00E654C8"/>
    <w:rsid w:val="00E65ADB"/>
    <w:rsid w:val="00E70354"/>
    <w:rsid w:val="00E71E51"/>
    <w:rsid w:val="00E7337D"/>
    <w:rsid w:val="00E7348E"/>
    <w:rsid w:val="00E74225"/>
    <w:rsid w:val="00E74F0F"/>
    <w:rsid w:val="00E7597A"/>
    <w:rsid w:val="00E77579"/>
    <w:rsid w:val="00E809F0"/>
    <w:rsid w:val="00E8130A"/>
    <w:rsid w:val="00E81B48"/>
    <w:rsid w:val="00E82B7D"/>
    <w:rsid w:val="00E8350A"/>
    <w:rsid w:val="00E84032"/>
    <w:rsid w:val="00E85E77"/>
    <w:rsid w:val="00E9115E"/>
    <w:rsid w:val="00E9122A"/>
    <w:rsid w:val="00E963B9"/>
    <w:rsid w:val="00E96512"/>
    <w:rsid w:val="00E97F46"/>
    <w:rsid w:val="00EA3F9F"/>
    <w:rsid w:val="00EA62BC"/>
    <w:rsid w:val="00EA65EB"/>
    <w:rsid w:val="00EB2120"/>
    <w:rsid w:val="00EB341D"/>
    <w:rsid w:val="00EB41C8"/>
    <w:rsid w:val="00EB48F4"/>
    <w:rsid w:val="00EB5FD4"/>
    <w:rsid w:val="00EB6BCD"/>
    <w:rsid w:val="00EB7A5F"/>
    <w:rsid w:val="00EC1C70"/>
    <w:rsid w:val="00EC4A6A"/>
    <w:rsid w:val="00EC6B2B"/>
    <w:rsid w:val="00ED03C6"/>
    <w:rsid w:val="00ED0627"/>
    <w:rsid w:val="00ED4119"/>
    <w:rsid w:val="00ED4866"/>
    <w:rsid w:val="00ED713A"/>
    <w:rsid w:val="00EE0BA0"/>
    <w:rsid w:val="00EE162B"/>
    <w:rsid w:val="00EE204D"/>
    <w:rsid w:val="00EE23D6"/>
    <w:rsid w:val="00EE2E9C"/>
    <w:rsid w:val="00EE2F8C"/>
    <w:rsid w:val="00EE48D1"/>
    <w:rsid w:val="00EE51B5"/>
    <w:rsid w:val="00EE6D7A"/>
    <w:rsid w:val="00EE7D61"/>
    <w:rsid w:val="00EF0199"/>
    <w:rsid w:val="00EF0FF9"/>
    <w:rsid w:val="00EF12A8"/>
    <w:rsid w:val="00EF1DFC"/>
    <w:rsid w:val="00EF214B"/>
    <w:rsid w:val="00EF21F8"/>
    <w:rsid w:val="00EF2324"/>
    <w:rsid w:val="00EF3F43"/>
    <w:rsid w:val="00EF5633"/>
    <w:rsid w:val="00EF69E1"/>
    <w:rsid w:val="00EF7817"/>
    <w:rsid w:val="00EF7A40"/>
    <w:rsid w:val="00F02714"/>
    <w:rsid w:val="00F03C61"/>
    <w:rsid w:val="00F04867"/>
    <w:rsid w:val="00F07695"/>
    <w:rsid w:val="00F116E3"/>
    <w:rsid w:val="00F1237E"/>
    <w:rsid w:val="00F13BE7"/>
    <w:rsid w:val="00F13BFA"/>
    <w:rsid w:val="00F14010"/>
    <w:rsid w:val="00F14808"/>
    <w:rsid w:val="00F167BD"/>
    <w:rsid w:val="00F2017C"/>
    <w:rsid w:val="00F213E4"/>
    <w:rsid w:val="00F21CE6"/>
    <w:rsid w:val="00F23391"/>
    <w:rsid w:val="00F319D8"/>
    <w:rsid w:val="00F3353C"/>
    <w:rsid w:val="00F34195"/>
    <w:rsid w:val="00F34563"/>
    <w:rsid w:val="00F3464D"/>
    <w:rsid w:val="00F36A7E"/>
    <w:rsid w:val="00F37631"/>
    <w:rsid w:val="00F37683"/>
    <w:rsid w:val="00F40DBB"/>
    <w:rsid w:val="00F40F79"/>
    <w:rsid w:val="00F41D8C"/>
    <w:rsid w:val="00F43281"/>
    <w:rsid w:val="00F43A7F"/>
    <w:rsid w:val="00F44125"/>
    <w:rsid w:val="00F44FD0"/>
    <w:rsid w:val="00F46729"/>
    <w:rsid w:val="00F46C88"/>
    <w:rsid w:val="00F46D98"/>
    <w:rsid w:val="00F47E12"/>
    <w:rsid w:val="00F50EFD"/>
    <w:rsid w:val="00F51D1B"/>
    <w:rsid w:val="00F54152"/>
    <w:rsid w:val="00F55693"/>
    <w:rsid w:val="00F559EC"/>
    <w:rsid w:val="00F562C9"/>
    <w:rsid w:val="00F564A9"/>
    <w:rsid w:val="00F6086E"/>
    <w:rsid w:val="00F615D6"/>
    <w:rsid w:val="00F61F0B"/>
    <w:rsid w:val="00F62EFE"/>
    <w:rsid w:val="00F64B90"/>
    <w:rsid w:val="00F659EC"/>
    <w:rsid w:val="00F65CB7"/>
    <w:rsid w:val="00F65E6E"/>
    <w:rsid w:val="00F6674D"/>
    <w:rsid w:val="00F667E3"/>
    <w:rsid w:val="00F7026B"/>
    <w:rsid w:val="00F704ED"/>
    <w:rsid w:val="00F70AEA"/>
    <w:rsid w:val="00F70C73"/>
    <w:rsid w:val="00F714B9"/>
    <w:rsid w:val="00F71B1F"/>
    <w:rsid w:val="00F7337E"/>
    <w:rsid w:val="00F73ADF"/>
    <w:rsid w:val="00F73C9B"/>
    <w:rsid w:val="00F73E6E"/>
    <w:rsid w:val="00F7503B"/>
    <w:rsid w:val="00F7621D"/>
    <w:rsid w:val="00F775FD"/>
    <w:rsid w:val="00F77699"/>
    <w:rsid w:val="00F82106"/>
    <w:rsid w:val="00F830A9"/>
    <w:rsid w:val="00F85293"/>
    <w:rsid w:val="00F85473"/>
    <w:rsid w:val="00F85AA1"/>
    <w:rsid w:val="00F87A81"/>
    <w:rsid w:val="00F903C8"/>
    <w:rsid w:val="00F91828"/>
    <w:rsid w:val="00F92628"/>
    <w:rsid w:val="00F9289E"/>
    <w:rsid w:val="00F92B79"/>
    <w:rsid w:val="00F93753"/>
    <w:rsid w:val="00F95CEC"/>
    <w:rsid w:val="00F95DE5"/>
    <w:rsid w:val="00F96C77"/>
    <w:rsid w:val="00FA0401"/>
    <w:rsid w:val="00FA1265"/>
    <w:rsid w:val="00FA2237"/>
    <w:rsid w:val="00FA3E95"/>
    <w:rsid w:val="00FA5F29"/>
    <w:rsid w:val="00FB0E65"/>
    <w:rsid w:val="00FB0FF1"/>
    <w:rsid w:val="00FB15DE"/>
    <w:rsid w:val="00FB2292"/>
    <w:rsid w:val="00FB541C"/>
    <w:rsid w:val="00FB5603"/>
    <w:rsid w:val="00FB71CD"/>
    <w:rsid w:val="00FB768C"/>
    <w:rsid w:val="00FC0533"/>
    <w:rsid w:val="00FC288B"/>
    <w:rsid w:val="00FC4F24"/>
    <w:rsid w:val="00FC56C0"/>
    <w:rsid w:val="00FC7432"/>
    <w:rsid w:val="00FD22C8"/>
    <w:rsid w:val="00FD2421"/>
    <w:rsid w:val="00FD309A"/>
    <w:rsid w:val="00FD609F"/>
    <w:rsid w:val="00FD74C9"/>
    <w:rsid w:val="00FD7A20"/>
    <w:rsid w:val="00FE06C9"/>
    <w:rsid w:val="00FE1835"/>
    <w:rsid w:val="00FE1D4E"/>
    <w:rsid w:val="00FE2FAC"/>
    <w:rsid w:val="00FE3638"/>
    <w:rsid w:val="00FE3C86"/>
    <w:rsid w:val="00FE3DA3"/>
    <w:rsid w:val="00FE5736"/>
    <w:rsid w:val="00FE5C68"/>
    <w:rsid w:val="00FE6C3C"/>
    <w:rsid w:val="00FE73BF"/>
    <w:rsid w:val="00FF0592"/>
    <w:rsid w:val="00FF1EEB"/>
    <w:rsid w:val="00FF3D4B"/>
    <w:rsid w:val="00FF40D1"/>
    <w:rsid w:val="00FF4C5A"/>
    <w:rsid w:val="00FF786A"/>
    <w:rsid w:val="00FF7A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AutoShape 7"/>
        <o:r id="V:Rule6" type="connector" idref="#AutoShape 8"/>
        <o:r id="V:Rule7" type="connector" idref="#AutoShape 10"/>
        <o:r id="V:Rule8"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93A"/>
    <w:pPr>
      <w:spacing w:after="120" w:line="240" w:lineRule="atLeast"/>
    </w:pPr>
    <w:rPr>
      <w:rFonts w:ascii="Trebuchet MS" w:eastAsia="Times New Roman" w:hAnsi="Trebuchet MS" w:cs="Times New Roman"/>
      <w:sz w:val="20"/>
      <w:szCs w:val="24"/>
      <w:lang w:val="en-GB"/>
    </w:rPr>
  </w:style>
  <w:style w:type="paragraph" w:styleId="Heading1">
    <w:name w:val="heading 1"/>
    <w:basedOn w:val="Normal"/>
    <w:next w:val="Normal"/>
    <w:link w:val="Heading1Char"/>
    <w:autoRedefine/>
    <w:qFormat/>
    <w:rsid w:val="004C193A"/>
    <w:pPr>
      <w:keepNext/>
      <w:numPr>
        <w:numId w:val="1"/>
      </w:numPr>
      <w:spacing w:before="360" w:after="240"/>
      <w:outlineLvl w:val="0"/>
    </w:pPr>
    <w:rPr>
      <w:rFonts w:cs="Arial"/>
      <w:b/>
      <w:bCs/>
      <w:caps/>
      <w:color w:val="333333"/>
      <w:kern w:val="32"/>
      <w:sz w:val="32"/>
      <w:szCs w:val="32"/>
    </w:rPr>
  </w:style>
  <w:style w:type="paragraph" w:styleId="Heading2">
    <w:name w:val="heading 2"/>
    <w:basedOn w:val="Normal"/>
    <w:next w:val="Normal"/>
    <w:link w:val="Heading2Char"/>
    <w:autoRedefine/>
    <w:qFormat/>
    <w:rsid w:val="004C193A"/>
    <w:pPr>
      <w:keepNext/>
      <w:numPr>
        <w:ilvl w:val="1"/>
        <w:numId w:val="1"/>
      </w:numPr>
      <w:spacing w:before="360" w:after="240"/>
      <w:outlineLvl w:val="1"/>
    </w:pPr>
    <w:rPr>
      <w:rFonts w:cs="Arial"/>
      <w:b/>
      <w:bCs/>
      <w:iCs/>
      <w:color w:val="919083"/>
      <w:sz w:val="28"/>
      <w:szCs w:val="28"/>
    </w:rPr>
  </w:style>
  <w:style w:type="paragraph" w:styleId="Heading3">
    <w:name w:val="heading 3"/>
    <w:basedOn w:val="Normal"/>
    <w:next w:val="Normal"/>
    <w:link w:val="Heading3Char"/>
    <w:autoRedefine/>
    <w:qFormat/>
    <w:rsid w:val="00EB48F4"/>
    <w:pPr>
      <w:keepNext/>
      <w:numPr>
        <w:ilvl w:val="2"/>
        <w:numId w:val="1"/>
      </w:numPr>
      <w:tabs>
        <w:tab w:val="clear" w:pos="2250"/>
        <w:tab w:val="left" w:pos="720"/>
        <w:tab w:val="left" w:pos="900"/>
      </w:tabs>
      <w:spacing w:before="360" w:after="240"/>
      <w:ind w:left="720"/>
      <w:outlineLvl w:val="2"/>
    </w:pPr>
    <w:rPr>
      <w:rFonts w:cs="Arial"/>
      <w:b/>
      <w:bCs/>
      <w:sz w:val="22"/>
      <w:szCs w:val="26"/>
    </w:rPr>
  </w:style>
  <w:style w:type="paragraph" w:styleId="Heading4">
    <w:name w:val="heading 4"/>
    <w:basedOn w:val="Normal"/>
    <w:next w:val="Normal"/>
    <w:link w:val="Heading4Char"/>
    <w:qFormat/>
    <w:rsid w:val="004C193A"/>
    <w:pPr>
      <w:keepNext/>
      <w:numPr>
        <w:ilvl w:val="3"/>
        <w:numId w:val="1"/>
      </w:numPr>
      <w:tabs>
        <w:tab w:val="clear" w:pos="1314"/>
        <w:tab w:val="num" w:pos="864"/>
      </w:tabs>
      <w:spacing w:before="240" w:after="60"/>
      <w:ind w:left="864"/>
      <w:outlineLvl w:val="3"/>
    </w:pPr>
    <w:rPr>
      <w:b/>
      <w:bCs/>
      <w:szCs w:val="28"/>
    </w:rPr>
  </w:style>
  <w:style w:type="paragraph" w:styleId="Heading5">
    <w:name w:val="heading 5"/>
    <w:basedOn w:val="Normal"/>
    <w:next w:val="Normal"/>
    <w:link w:val="Heading5Char"/>
    <w:qFormat/>
    <w:rsid w:val="004C193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C193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4C193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4C193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4C193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193A"/>
    <w:rPr>
      <w:rFonts w:ascii="Trebuchet MS" w:eastAsia="Times New Roman" w:hAnsi="Trebuchet MS" w:cs="Arial"/>
      <w:b/>
      <w:bCs/>
      <w:caps/>
      <w:color w:val="333333"/>
      <w:kern w:val="32"/>
      <w:sz w:val="32"/>
      <w:szCs w:val="32"/>
      <w:lang w:val="en-GB"/>
    </w:rPr>
  </w:style>
  <w:style w:type="character" w:customStyle="1" w:styleId="Heading2Char">
    <w:name w:val="Heading 2 Char"/>
    <w:basedOn w:val="DefaultParagraphFont"/>
    <w:link w:val="Heading2"/>
    <w:rsid w:val="004C193A"/>
    <w:rPr>
      <w:rFonts w:ascii="Trebuchet MS" w:eastAsia="Times New Roman" w:hAnsi="Trebuchet MS" w:cs="Arial"/>
      <w:b/>
      <w:bCs/>
      <w:iCs/>
      <w:color w:val="919083"/>
      <w:sz w:val="28"/>
      <w:szCs w:val="28"/>
      <w:lang w:val="en-GB"/>
    </w:rPr>
  </w:style>
  <w:style w:type="character" w:customStyle="1" w:styleId="Heading3Char">
    <w:name w:val="Heading 3 Char"/>
    <w:basedOn w:val="DefaultParagraphFont"/>
    <w:link w:val="Heading3"/>
    <w:rsid w:val="00EB48F4"/>
    <w:rPr>
      <w:rFonts w:ascii="Trebuchet MS" w:eastAsia="Times New Roman" w:hAnsi="Trebuchet MS" w:cs="Arial"/>
      <w:b/>
      <w:bCs/>
      <w:szCs w:val="26"/>
      <w:lang w:val="en-GB"/>
    </w:rPr>
  </w:style>
  <w:style w:type="character" w:customStyle="1" w:styleId="Heading4Char">
    <w:name w:val="Heading 4 Char"/>
    <w:basedOn w:val="DefaultParagraphFont"/>
    <w:link w:val="Heading4"/>
    <w:rsid w:val="004C193A"/>
    <w:rPr>
      <w:rFonts w:ascii="Trebuchet MS" w:eastAsia="Times New Roman" w:hAnsi="Trebuchet MS" w:cs="Times New Roman"/>
      <w:b/>
      <w:bCs/>
      <w:sz w:val="20"/>
      <w:szCs w:val="28"/>
      <w:lang w:val="en-GB"/>
    </w:rPr>
  </w:style>
  <w:style w:type="character" w:customStyle="1" w:styleId="Heading5Char">
    <w:name w:val="Heading 5 Char"/>
    <w:basedOn w:val="DefaultParagraphFont"/>
    <w:link w:val="Heading5"/>
    <w:rsid w:val="004C193A"/>
    <w:rPr>
      <w:rFonts w:ascii="Trebuchet MS" w:eastAsia="Times New Roman" w:hAnsi="Trebuchet MS" w:cs="Times New Roman"/>
      <w:b/>
      <w:bCs/>
      <w:i/>
      <w:iCs/>
      <w:sz w:val="26"/>
      <w:szCs w:val="26"/>
      <w:lang w:val="en-GB"/>
    </w:rPr>
  </w:style>
  <w:style w:type="character" w:customStyle="1" w:styleId="Heading6Char">
    <w:name w:val="Heading 6 Char"/>
    <w:basedOn w:val="DefaultParagraphFont"/>
    <w:link w:val="Heading6"/>
    <w:rsid w:val="004C193A"/>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C193A"/>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C193A"/>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C193A"/>
    <w:rPr>
      <w:rFonts w:ascii="Trebuchet MS" w:eastAsia="Times New Roman" w:hAnsi="Trebuchet MS" w:cs="Arial"/>
      <w:lang w:val="en-GB"/>
    </w:rPr>
  </w:style>
  <w:style w:type="character" w:styleId="Hyperlink">
    <w:name w:val="Hyperlink"/>
    <w:basedOn w:val="DefaultParagraphFont"/>
    <w:uiPriority w:val="99"/>
    <w:rsid w:val="004C193A"/>
    <w:rPr>
      <w:rFonts w:ascii="Trebuchet MS" w:hAnsi="Trebuchet MS"/>
      <w:color w:val="0000FF"/>
      <w:sz w:val="18"/>
      <w:u w:val="single"/>
    </w:rPr>
  </w:style>
  <w:style w:type="paragraph" w:styleId="Header">
    <w:name w:val="header"/>
    <w:basedOn w:val="Normal"/>
    <w:link w:val="HeaderChar"/>
    <w:unhideWhenUsed/>
    <w:rsid w:val="004C19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193A"/>
    <w:rPr>
      <w:rFonts w:ascii="Trebuchet MS" w:eastAsia="Times New Roman" w:hAnsi="Trebuchet MS" w:cs="Times New Roman"/>
      <w:sz w:val="20"/>
      <w:szCs w:val="24"/>
      <w:lang w:val="en-GB"/>
    </w:rPr>
  </w:style>
  <w:style w:type="paragraph" w:styleId="Footer">
    <w:name w:val="footer"/>
    <w:basedOn w:val="Normal"/>
    <w:link w:val="FooterChar"/>
    <w:uiPriority w:val="99"/>
    <w:unhideWhenUsed/>
    <w:rsid w:val="004C1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93A"/>
    <w:rPr>
      <w:rFonts w:ascii="Trebuchet MS" w:eastAsia="Times New Roman" w:hAnsi="Trebuchet MS" w:cs="Times New Roman"/>
      <w:sz w:val="20"/>
      <w:szCs w:val="24"/>
      <w:lang w:val="en-GB"/>
    </w:rPr>
  </w:style>
  <w:style w:type="paragraph" w:styleId="BalloonText">
    <w:name w:val="Balloon Text"/>
    <w:basedOn w:val="Normal"/>
    <w:link w:val="BalloonTextChar"/>
    <w:unhideWhenUsed/>
    <w:rsid w:val="004C1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C193A"/>
    <w:rPr>
      <w:rFonts w:ascii="Tahoma" w:eastAsia="Times New Roman" w:hAnsi="Tahoma" w:cs="Tahoma"/>
      <w:sz w:val="16"/>
      <w:szCs w:val="16"/>
      <w:lang w:val="en-GB"/>
    </w:rPr>
  </w:style>
  <w:style w:type="paragraph" w:styleId="BodyText">
    <w:name w:val="Body Text"/>
    <w:basedOn w:val="Normal"/>
    <w:link w:val="BodyTextChar"/>
    <w:rsid w:val="004C193A"/>
    <w:pPr>
      <w:spacing w:line="220" w:lineRule="exact"/>
    </w:pPr>
    <w:rPr>
      <w:rFonts w:ascii="Times New Roman" w:hAnsi="Times New Roman"/>
      <w:sz w:val="22"/>
      <w:szCs w:val="20"/>
      <w:lang w:val="en-US"/>
    </w:rPr>
  </w:style>
  <w:style w:type="character" w:customStyle="1" w:styleId="BodyTextChar">
    <w:name w:val="Body Text Char"/>
    <w:basedOn w:val="DefaultParagraphFont"/>
    <w:link w:val="BodyText"/>
    <w:rsid w:val="004C193A"/>
    <w:rPr>
      <w:rFonts w:ascii="Times New Roman" w:eastAsia="Times New Roman" w:hAnsi="Times New Roman" w:cs="Times New Roman"/>
      <w:szCs w:val="20"/>
    </w:rPr>
  </w:style>
  <w:style w:type="paragraph" w:styleId="ListParagraph">
    <w:name w:val="List Paragraph"/>
    <w:basedOn w:val="Normal"/>
    <w:uiPriority w:val="34"/>
    <w:qFormat/>
    <w:rsid w:val="005601C7"/>
    <w:pPr>
      <w:ind w:left="720"/>
      <w:contextualSpacing/>
    </w:pPr>
  </w:style>
  <w:style w:type="paragraph" w:customStyle="1" w:styleId="DocTitle">
    <w:name w:val="Doc Title"/>
    <w:basedOn w:val="Normal"/>
    <w:rsid w:val="00823536"/>
    <w:pPr>
      <w:jc w:val="right"/>
    </w:pPr>
    <w:rPr>
      <w:rFonts w:ascii="Arial Narrow" w:hAnsi="Arial Narrow" w:cs="Arial"/>
      <w:b/>
      <w:i/>
      <w:color w:val="333333"/>
      <w:sz w:val="40"/>
      <w:szCs w:val="44"/>
    </w:rPr>
  </w:style>
  <w:style w:type="paragraph" w:customStyle="1" w:styleId="DocSubject">
    <w:name w:val="Doc Subject"/>
    <w:basedOn w:val="Normal"/>
    <w:rsid w:val="00823536"/>
    <w:pPr>
      <w:jc w:val="right"/>
    </w:pPr>
    <w:rPr>
      <w:rFonts w:ascii="Arial Narrow" w:hAnsi="Arial Narrow" w:cs="Arial"/>
      <w:i/>
      <w:color w:val="808080"/>
      <w:sz w:val="36"/>
      <w:szCs w:val="36"/>
    </w:rPr>
  </w:style>
  <w:style w:type="paragraph" w:styleId="Title">
    <w:name w:val="Title"/>
    <w:basedOn w:val="Normal"/>
    <w:next w:val="Normal"/>
    <w:link w:val="TitleChar"/>
    <w:qFormat/>
    <w:rsid w:val="00823536"/>
    <w:pPr>
      <w:spacing w:before="360" w:after="240"/>
      <w:outlineLvl w:val="0"/>
    </w:pPr>
    <w:rPr>
      <w:rFonts w:ascii="Arial Narrow" w:hAnsi="Arial Narrow" w:cs="Arial"/>
      <w:b/>
      <w:bCs/>
      <w:caps/>
      <w:color w:val="333333"/>
      <w:kern w:val="28"/>
      <w:sz w:val="32"/>
      <w:szCs w:val="32"/>
    </w:rPr>
  </w:style>
  <w:style w:type="character" w:customStyle="1" w:styleId="TitleChar">
    <w:name w:val="Title Char"/>
    <w:basedOn w:val="DefaultParagraphFont"/>
    <w:link w:val="Title"/>
    <w:rsid w:val="00823536"/>
    <w:rPr>
      <w:rFonts w:ascii="Arial Narrow" w:eastAsia="Times New Roman" w:hAnsi="Arial Narrow" w:cs="Arial"/>
      <w:b/>
      <w:bCs/>
      <w:caps/>
      <w:color w:val="333333"/>
      <w:kern w:val="28"/>
      <w:sz w:val="32"/>
      <w:szCs w:val="32"/>
      <w:lang w:val="en-GB"/>
    </w:rPr>
  </w:style>
  <w:style w:type="paragraph" w:styleId="TOC8">
    <w:name w:val="toc 8"/>
    <w:basedOn w:val="Normal"/>
    <w:next w:val="Normal"/>
    <w:uiPriority w:val="39"/>
    <w:rsid w:val="008300BC"/>
    <w:pPr>
      <w:suppressAutoHyphens/>
      <w:spacing w:after="0" w:line="240" w:lineRule="auto"/>
      <w:ind w:left="1680"/>
    </w:pPr>
    <w:rPr>
      <w:rFonts w:ascii="Times New Roman" w:hAnsi="Times New Roman"/>
      <w:sz w:val="24"/>
      <w:lang w:val="de-DE" w:eastAsia="ar-SA"/>
    </w:rPr>
  </w:style>
  <w:style w:type="paragraph" w:styleId="TOC1">
    <w:name w:val="toc 1"/>
    <w:basedOn w:val="Normal"/>
    <w:next w:val="Normal"/>
    <w:autoRedefine/>
    <w:uiPriority w:val="39"/>
    <w:unhideWhenUsed/>
    <w:rsid w:val="00FD7A20"/>
    <w:pPr>
      <w:spacing w:after="100"/>
    </w:pPr>
  </w:style>
  <w:style w:type="paragraph" w:styleId="TOC2">
    <w:name w:val="toc 2"/>
    <w:basedOn w:val="Normal"/>
    <w:next w:val="Normal"/>
    <w:autoRedefine/>
    <w:uiPriority w:val="39"/>
    <w:rsid w:val="00FD7A20"/>
    <w:pPr>
      <w:ind w:left="200"/>
    </w:pPr>
  </w:style>
  <w:style w:type="paragraph" w:styleId="TOC3">
    <w:name w:val="toc 3"/>
    <w:basedOn w:val="Normal"/>
    <w:next w:val="Normal"/>
    <w:autoRedefine/>
    <w:uiPriority w:val="39"/>
    <w:rsid w:val="00FD7A20"/>
    <w:pPr>
      <w:ind w:left="400"/>
    </w:pPr>
  </w:style>
  <w:style w:type="paragraph" w:customStyle="1" w:styleId="StyleHeading1TrebuchetMS">
    <w:name w:val="Style Heading 1 + Trebuchet MS"/>
    <w:basedOn w:val="Heading1"/>
    <w:rsid w:val="00FD7A20"/>
    <w:pPr>
      <w:numPr>
        <w:numId w:val="11"/>
      </w:numPr>
    </w:pPr>
  </w:style>
  <w:style w:type="table" w:styleId="TableGrid">
    <w:name w:val="Table Grid"/>
    <w:basedOn w:val="TableNormal"/>
    <w:uiPriority w:val="59"/>
    <w:rsid w:val="00FD7A20"/>
    <w:pPr>
      <w:spacing w:after="12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FD7A20"/>
    <w:rPr>
      <w:sz w:val="16"/>
      <w:szCs w:val="16"/>
    </w:rPr>
  </w:style>
  <w:style w:type="paragraph" w:styleId="CommentText">
    <w:name w:val="annotation text"/>
    <w:basedOn w:val="Normal"/>
    <w:link w:val="CommentTextChar"/>
    <w:rsid w:val="00FD7A20"/>
    <w:rPr>
      <w:szCs w:val="20"/>
    </w:rPr>
  </w:style>
  <w:style w:type="character" w:customStyle="1" w:styleId="CommentTextChar">
    <w:name w:val="Comment Text Char"/>
    <w:basedOn w:val="DefaultParagraphFont"/>
    <w:link w:val="CommentText"/>
    <w:rsid w:val="00FD7A20"/>
    <w:rPr>
      <w:rFonts w:ascii="Trebuchet MS" w:eastAsia="Times New Roman" w:hAnsi="Trebuchet MS" w:cs="Times New Roman"/>
      <w:sz w:val="20"/>
      <w:szCs w:val="20"/>
      <w:lang w:val="en-GB"/>
    </w:rPr>
  </w:style>
  <w:style w:type="paragraph" w:styleId="CommentSubject">
    <w:name w:val="annotation subject"/>
    <w:basedOn w:val="CommentText"/>
    <w:next w:val="CommentText"/>
    <w:link w:val="CommentSubjectChar"/>
    <w:rsid w:val="00FD7A20"/>
    <w:rPr>
      <w:b/>
      <w:bCs/>
    </w:rPr>
  </w:style>
  <w:style w:type="character" w:customStyle="1" w:styleId="CommentSubjectChar">
    <w:name w:val="Comment Subject Char"/>
    <w:basedOn w:val="CommentTextChar"/>
    <w:link w:val="CommentSubject"/>
    <w:rsid w:val="00FD7A20"/>
    <w:rPr>
      <w:rFonts w:ascii="Trebuchet MS" w:eastAsia="Times New Roman" w:hAnsi="Trebuchet MS" w:cs="Times New Roman"/>
      <w:b/>
      <w:bCs/>
      <w:sz w:val="20"/>
      <w:szCs w:val="20"/>
      <w:lang w:val="en-GB"/>
    </w:rPr>
  </w:style>
  <w:style w:type="paragraph" w:customStyle="1" w:styleId="Style1">
    <w:name w:val="Style1"/>
    <w:basedOn w:val="TOC1"/>
    <w:next w:val="Normal"/>
    <w:rsid w:val="00FD7A20"/>
    <w:pPr>
      <w:tabs>
        <w:tab w:val="left" w:pos="400"/>
        <w:tab w:val="right" w:leader="dot" w:pos="9019"/>
      </w:tabs>
      <w:spacing w:after="120"/>
    </w:pPr>
    <w:rPr>
      <w:b/>
      <w:noProof/>
      <w:szCs w:val="20"/>
    </w:rPr>
  </w:style>
  <w:style w:type="table" w:customStyle="1" w:styleId="MastekStyle">
    <w:name w:val="MastekStyle"/>
    <w:basedOn w:val="TableNormal"/>
    <w:rsid w:val="00FD7A20"/>
    <w:pPr>
      <w:spacing w:after="0" w:line="240" w:lineRule="auto"/>
    </w:pPr>
    <w:rPr>
      <w:rFonts w:ascii="Trebuchet MS" w:eastAsia="Times New Roman" w:hAnsi="Trebuchet MS" w:cs="Times New Roman"/>
      <w:sz w:val="20"/>
      <w:szCs w:val="20"/>
    </w:rPr>
    <w:tblPr>
      <w:tblStyleRowBandSize w:val="1"/>
      <w:tblStyleColBandSize w:val="1"/>
      <w:tblInd w:w="0" w:type="dxa"/>
      <w:tblCellMar>
        <w:top w:w="0" w:type="dxa"/>
        <w:left w:w="108" w:type="dxa"/>
        <w:bottom w:w="0" w:type="dxa"/>
        <w:right w:w="108" w:type="dxa"/>
      </w:tblCellMar>
    </w:tblPr>
    <w:tblStylePr w:type="firstRow">
      <w:rPr>
        <w:rFonts w:ascii="Lucida Console" w:hAnsi="Lucida Console"/>
        <w:sz w:val="20"/>
      </w:rPr>
      <w:tblPr/>
      <w:tcPr>
        <w:tcBorders>
          <w:top w:val="single" w:sz="12" w:space="0" w:color="999999"/>
          <w:left w:val="nil"/>
          <w:bottom w:val="single" w:sz="2" w:space="0" w:color="999999"/>
          <w:right w:val="nil"/>
          <w:insideH w:val="nil"/>
          <w:insideV w:val="nil"/>
          <w:tl2br w:val="nil"/>
          <w:tr2bl w:val="nil"/>
        </w:tcBorders>
      </w:tcPr>
    </w:tblStylePr>
    <w:tblStylePr w:type="lastRow">
      <w:tblPr/>
      <w:tcPr>
        <w:tcBorders>
          <w:top w:val="nil"/>
          <w:left w:val="nil"/>
          <w:bottom w:val="single" w:sz="12" w:space="0" w:color="999999"/>
          <w:right w:val="nil"/>
          <w:insideH w:val="nil"/>
          <w:insideV w:val="nil"/>
          <w:tl2br w:val="nil"/>
          <w:tr2bl w:val="nil"/>
        </w:tcBorders>
      </w:tcPr>
    </w:tblStylePr>
    <w:tblStylePr w:type="band1Horz">
      <w:tblPr/>
      <w:tcPr>
        <w:tcBorders>
          <w:top w:val="single" w:sz="2" w:space="0" w:color="808080"/>
          <w:left w:val="nil"/>
          <w:bottom w:val="single" w:sz="2" w:space="0" w:color="808080"/>
          <w:right w:val="nil"/>
          <w:insideH w:val="nil"/>
          <w:insideV w:val="nil"/>
          <w:tl2br w:val="nil"/>
          <w:tr2bl w:val="nil"/>
        </w:tcBorders>
        <w:shd w:val="clear" w:color="auto" w:fill="E6E6E6"/>
      </w:tcPr>
    </w:tblStylePr>
  </w:style>
  <w:style w:type="paragraph" w:styleId="DocumentMap">
    <w:name w:val="Document Map"/>
    <w:basedOn w:val="Normal"/>
    <w:link w:val="DocumentMapChar"/>
    <w:rsid w:val="00FD7A20"/>
    <w:rPr>
      <w:rFonts w:ascii="Tahoma" w:hAnsi="Tahoma" w:cs="Tahoma"/>
      <w:sz w:val="16"/>
      <w:szCs w:val="16"/>
    </w:rPr>
  </w:style>
  <w:style w:type="character" w:customStyle="1" w:styleId="DocumentMapChar">
    <w:name w:val="Document Map Char"/>
    <w:basedOn w:val="DefaultParagraphFont"/>
    <w:link w:val="DocumentMap"/>
    <w:rsid w:val="00FD7A20"/>
    <w:rPr>
      <w:rFonts w:ascii="Tahoma" w:eastAsia="Times New Roman" w:hAnsi="Tahoma" w:cs="Tahoma"/>
      <w:sz w:val="16"/>
      <w:szCs w:val="16"/>
      <w:lang w:val="en-GB"/>
    </w:rPr>
  </w:style>
  <w:style w:type="paragraph" w:styleId="TOC4">
    <w:name w:val="toc 4"/>
    <w:basedOn w:val="Normal"/>
    <w:next w:val="Normal"/>
    <w:autoRedefine/>
    <w:uiPriority w:val="39"/>
    <w:rsid w:val="00FD7A20"/>
    <w:pPr>
      <w:spacing w:after="0" w:line="240" w:lineRule="auto"/>
      <w:ind w:left="720"/>
    </w:pPr>
    <w:rPr>
      <w:rFonts w:ascii="Times New Roman" w:hAnsi="Times New Roman"/>
      <w:sz w:val="24"/>
      <w:lang w:val="en-US"/>
    </w:rPr>
  </w:style>
  <w:style w:type="paragraph" w:styleId="TOC5">
    <w:name w:val="toc 5"/>
    <w:basedOn w:val="Normal"/>
    <w:next w:val="Normal"/>
    <w:autoRedefine/>
    <w:uiPriority w:val="39"/>
    <w:rsid w:val="00FD7A20"/>
    <w:pPr>
      <w:spacing w:after="0" w:line="240" w:lineRule="auto"/>
      <w:ind w:left="960"/>
    </w:pPr>
    <w:rPr>
      <w:rFonts w:ascii="Times New Roman" w:hAnsi="Times New Roman"/>
      <w:sz w:val="24"/>
      <w:lang w:val="en-US"/>
    </w:rPr>
  </w:style>
  <w:style w:type="paragraph" w:styleId="TOC6">
    <w:name w:val="toc 6"/>
    <w:basedOn w:val="Normal"/>
    <w:next w:val="Normal"/>
    <w:autoRedefine/>
    <w:uiPriority w:val="39"/>
    <w:rsid w:val="00FD7A20"/>
    <w:pPr>
      <w:spacing w:after="0" w:line="240" w:lineRule="auto"/>
      <w:ind w:left="1200"/>
    </w:pPr>
    <w:rPr>
      <w:rFonts w:ascii="Times New Roman" w:hAnsi="Times New Roman"/>
      <w:sz w:val="24"/>
      <w:lang w:val="en-US"/>
    </w:rPr>
  </w:style>
  <w:style w:type="paragraph" w:styleId="TOC7">
    <w:name w:val="toc 7"/>
    <w:basedOn w:val="Normal"/>
    <w:next w:val="Normal"/>
    <w:autoRedefine/>
    <w:uiPriority w:val="39"/>
    <w:rsid w:val="00FD7A20"/>
    <w:pPr>
      <w:spacing w:after="0" w:line="240" w:lineRule="auto"/>
      <w:ind w:left="1440"/>
    </w:pPr>
    <w:rPr>
      <w:rFonts w:ascii="Times New Roman" w:hAnsi="Times New Roman"/>
      <w:sz w:val="24"/>
      <w:lang w:val="en-US"/>
    </w:rPr>
  </w:style>
  <w:style w:type="paragraph" w:styleId="TOC9">
    <w:name w:val="toc 9"/>
    <w:basedOn w:val="Normal"/>
    <w:next w:val="Normal"/>
    <w:autoRedefine/>
    <w:uiPriority w:val="39"/>
    <w:rsid w:val="00FD7A20"/>
    <w:pPr>
      <w:spacing w:after="0" w:line="240" w:lineRule="auto"/>
      <w:ind w:left="1920"/>
    </w:pPr>
    <w:rPr>
      <w:rFonts w:ascii="Times New Roman" w:hAnsi="Times New Roman"/>
      <w:sz w:val="24"/>
      <w:lang w:val="en-US"/>
    </w:rPr>
  </w:style>
  <w:style w:type="character" w:styleId="FollowedHyperlink">
    <w:name w:val="FollowedHyperlink"/>
    <w:basedOn w:val="DefaultParagraphFont"/>
    <w:rsid w:val="00FD7A20"/>
    <w:rPr>
      <w:color w:val="800080"/>
      <w:u w:val="single"/>
    </w:rPr>
  </w:style>
  <w:style w:type="paragraph" w:styleId="Caption">
    <w:name w:val="caption"/>
    <w:basedOn w:val="Normal"/>
    <w:next w:val="Normal"/>
    <w:qFormat/>
    <w:rsid w:val="00FD7A20"/>
    <w:pPr>
      <w:spacing w:line="360" w:lineRule="auto"/>
      <w:jc w:val="both"/>
    </w:pPr>
    <w:rPr>
      <w:b/>
      <w:bCs/>
      <w:szCs w:val="20"/>
    </w:rPr>
  </w:style>
  <w:style w:type="paragraph" w:styleId="TableofFigures">
    <w:name w:val="table of figures"/>
    <w:basedOn w:val="Normal"/>
    <w:next w:val="Normal"/>
    <w:uiPriority w:val="99"/>
    <w:rsid w:val="00FD7A20"/>
    <w:pPr>
      <w:spacing w:after="0" w:line="240" w:lineRule="auto"/>
      <w:ind w:left="440" w:hanging="440"/>
    </w:pPr>
    <w:rPr>
      <w:lang w:val="en-NZ"/>
    </w:rPr>
  </w:style>
  <w:style w:type="paragraph" w:customStyle="1" w:styleId="UnformattedText">
    <w:name w:val="Unformatted Text"/>
    <w:basedOn w:val="Normal"/>
    <w:rsid w:val="00FD7A20"/>
    <w:pPr>
      <w:tabs>
        <w:tab w:val="left" w:pos="2058"/>
        <w:tab w:val="left" w:pos="2421"/>
      </w:tabs>
      <w:spacing w:line="240" w:lineRule="auto"/>
    </w:pPr>
    <w:rPr>
      <w:rFonts w:ascii="Courier New" w:hAnsi="Courier New"/>
      <w:sz w:val="22"/>
      <w:szCs w:val="20"/>
      <w:lang w:val="en-US"/>
    </w:rPr>
  </w:style>
  <w:style w:type="paragraph" w:styleId="NoSpacing">
    <w:name w:val="No Spacing"/>
    <w:basedOn w:val="Normal"/>
    <w:link w:val="NoSpacingChar"/>
    <w:uiPriority w:val="1"/>
    <w:qFormat/>
    <w:rsid w:val="003A5B46"/>
    <w:pPr>
      <w:suppressAutoHyphens/>
      <w:spacing w:before="200" w:after="200" w:line="276" w:lineRule="auto"/>
    </w:pPr>
    <w:rPr>
      <w:rFonts w:ascii="Calibri" w:eastAsia="SimSun" w:hAnsi="Calibri" w:cs="font180"/>
      <w:kern w:val="1"/>
      <w:szCs w:val="20"/>
      <w:lang w:bidi="en-US"/>
    </w:rPr>
  </w:style>
  <w:style w:type="character" w:customStyle="1" w:styleId="apple-style-span">
    <w:name w:val="apple-style-span"/>
    <w:basedOn w:val="DefaultParagraphFont"/>
    <w:rsid w:val="00C67647"/>
  </w:style>
  <w:style w:type="paragraph" w:styleId="Revision">
    <w:name w:val="Revision"/>
    <w:hidden/>
    <w:uiPriority w:val="99"/>
    <w:semiHidden/>
    <w:rsid w:val="006E216F"/>
    <w:pPr>
      <w:spacing w:after="0" w:line="240" w:lineRule="auto"/>
    </w:pPr>
    <w:rPr>
      <w:rFonts w:ascii="Trebuchet MS" w:eastAsia="Times New Roman" w:hAnsi="Trebuchet MS" w:cs="Times New Roman"/>
      <w:sz w:val="20"/>
      <w:szCs w:val="24"/>
      <w:lang w:val="en-GB"/>
    </w:rPr>
  </w:style>
  <w:style w:type="character" w:customStyle="1" w:styleId="NoSpacingChar">
    <w:name w:val="No Spacing Char"/>
    <w:basedOn w:val="DefaultParagraphFont"/>
    <w:link w:val="NoSpacing"/>
    <w:uiPriority w:val="1"/>
    <w:rsid w:val="000B4C4A"/>
    <w:rPr>
      <w:rFonts w:ascii="Calibri" w:eastAsia="SimSun" w:hAnsi="Calibri" w:cs="font180"/>
      <w:kern w:val="1"/>
      <w:sz w:val="20"/>
      <w:szCs w:val="20"/>
      <w:lang w:val="en-GB" w:bidi="en-US"/>
    </w:rPr>
  </w:style>
  <w:style w:type="character" w:customStyle="1" w:styleId="rvts11">
    <w:name w:val="rvts11"/>
    <w:basedOn w:val="DefaultParagraphFont"/>
    <w:rsid w:val="00D43966"/>
    <w:rPr>
      <w:rFonts w:ascii="Courier New" w:hAnsi="Courier New" w:cs="Courier New"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93A"/>
    <w:pPr>
      <w:spacing w:after="120" w:line="240" w:lineRule="atLeast"/>
    </w:pPr>
    <w:rPr>
      <w:rFonts w:ascii="Trebuchet MS" w:eastAsia="Times New Roman" w:hAnsi="Trebuchet MS" w:cs="Times New Roman"/>
      <w:sz w:val="20"/>
      <w:szCs w:val="24"/>
      <w:lang w:val="en-GB"/>
    </w:rPr>
  </w:style>
  <w:style w:type="paragraph" w:styleId="Heading1">
    <w:name w:val="heading 1"/>
    <w:basedOn w:val="Normal"/>
    <w:next w:val="Normal"/>
    <w:link w:val="Heading1Char"/>
    <w:autoRedefine/>
    <w:qFormat/>
    <w:rsid w:val="004C193A"/>
    <w:pPr>
      <w:keepNext/>
      <w:numPr>
        <w:numId w:val="1"/>
      </w:numPr>
      <w:spacing w:before="360" w:after="240"/>
      <w:outlineLvl w:val="0"/>
    </w:pPr>
    <w:rPr>
      <w:rFonts w:cs="Arial"/>
      <w:b/>
      <w:bCs/>
      <w:caps/>
      <w:color w:val="333333"/>
      <w:kern w:val="32"/>
      <w:sz w:val="32"/>
      <w:szCs w:val="32"/>
    </w:rPr>
  </w:style>
  <w:style w:type="paragraph" w:styleId="Heading2">
    <w:name w:val="heading 2"/>
    <w:basedOn w:val="Normal"/>
    <w:next w:val="Normal"/>
    <w:link w:val="Heading2Char"/>
    <w:autoRedefine/>
    <w:qFormat/>
    <w:rsid w:val="004C193A"/>
    <w:pPr>
      <w:keepNext/>
      <w:numPr>
        <w:ilvl w:val="1"/>
        <w:numId w:val="1"/>
      </w:numPr>
      <w:spacing w:before="360" w:after="240"/>
      <w:outlineLvl w:val="1"/>
    </w:pPr>
    <w:rPr>
      <w:rFonts w:cs="Arial"/>
      <w:b/>
      <w:bCs/>
      <w:iCs/>
      <w:color w:val="919083"/>
      <w:sz w:val="28"/>
      <w:szCs w:val="28"/>
    </w:rPr>
  </w:style>
  <w:style w:type="paragraph" w:styleId="Heading3">
    <w:name w:val="heading 3"/>
    <w:basedOn w:val="Normal"/>
    <w:next w:val="Normal"/>
    <w:link w:val="Heading3Char"/>
    <w:autoRedefine/>
    <w:qFormat/>
    <w:rsid w:val="004C193A"/>
    <w:pPr>
      <w:keepNext/>
      <w:numPr>
        <w:ilvl w:val="2"/>
        <w:numId w:val="1"/>
      </w:numPr>
      <w:spacing w:before="360" w:after="240"/>
      <w:outlineLvl w:val="2"/>
    </w:pPr>
    <w:rPr>
      <w:rFonts w:cs="Arial"/>
      <w:b/>
      <w:bCs/>
      <w:sz w:val="22"/>
      <w:szCs w:val="26"/>
    </w:rPr>
  </w:style>
  <w:style w:type="paragraph" w:styleId="Heading4">
    <w:name w:val="heading 4"/>
    <w:basedOn w:val="Normal"/>
    <w:next w:val="Normal"/>
    <w:link w:val="Heading4Char"/>
    <w:qFormat/>
    <w:rsid w:val="004C193A"/>
    <w:pPr>
      <w:keepNext/>
      <w:numPr>
        <w:ilvl w:val="3"/>
        <w:numId w:val="1"/>
      </w:numPr>
      <w:tabs>
        <w:tab w:val="clear" w:pos="1314"/>
        <w:tab w:val="num" w:pos="864"/>
      </w:tabs>
      <w:spacing w:before="240" w:after="60"/>
      <w:ind w:left="864"/>
      <w:outlineLvl w:val="3"/>
    </w:pPr>
    <w:rPr>
      <w:b/>
      <w:bCs/>
      <w:szCs w:val="28"/>
    </w:rPr>
  </w:style>
  <w:style w:type="paragraph" w:styleId="Heading5">
    <w:name w:val="heading 5"/>
    <w:basedOn w:val="Normal"/>
    <w:next w:val="Normal"/>
    <w:link w:val="Heading5Char"/>
    <w:qFormat/>
    <w:rsid w:val="004C193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C193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4C193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4C193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4C193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193A"/>
    <w:rPr>
      <w:rFonts w:ascii="Trebuchet MS" w:eastAsia="Times New Roman" w:hAnsi="Trebuchet MS" w:cs="Arial"/>
      <w:b/>
      <w:bCs/>
      <w:caps/>
      <w:color w:val="333333"/>
      <w:kern w:val="32"/>
      <w:sz w:val="32"/>
      <w:szCs w:val="32"/>
      <w:lang w:val="en-GB"/>
    </w:rPr>
  </w:style>
  <w:style w:type="character" w:customStyle="1" w:styleId="Heading2Char">
    <w:name w:val="Heading 2 Char"/>
    <w:basedOn w:val="DefaultParagraphFont"/>
    <w:link w:val="Heading2"/>
    <w:rsid w:val="004C193A"/>
    <w:rPr>
      <w:rFonts w:ascii="Trebuchet MS" w:eastAsia="Times New Roman" w:hAnsi="Trebuchet MS" w:cs="Arial"/>
      <w:b/>
      <w:bCs/>
      <w:iCs/>
      <w:color w:val="919083"/>
      <w:sz w:val="28"/>
      <w:szCs w:val="28"/>
      <w:lang w:val="en-GB"/>
    </w:rPr>
  </w:style>
  <w:style w:type="character" w:customStyle="1" w:styleId="Heading3Char">
    <w:name w:val="Heading 3 Char"/>
    <w:basedOn w:val="DefaultParagraphFont"/>
    <w:link w:val="Heading3"/>
    <w:rsid w:val="004C193A"/>
    <w:rPr>
      <w:rFonts w:ascii="Trebuchet MS" w:eastAsia="Times New Roman" w:hAnsi="Trebuchet MS" w:cs="Arial"/>
      <w:b/>
      <w:bCs/>
      <w:szCs w:val="26"/>
      <w:lang w:val="en-GB"/>
    </w:rPr>
  </w:style>
  <w:style w:type="character" w:customStyle="1" w:styleId="Heading4Char">
    <w:name w:val="Heading 4 Char"/>
    <w:basedOn w:val="DefaultParagraphFont"/>
    <w:link w:val="Heading4"/>
    <w:rsid w:val="004C193A"/>
    <w:rPr>
      <w:rFonts w:ascii="Trebuchet MS" w:eastAsia="Times New Roman" w:hAnsi="Trebuchet MS" w:cs="Times New Roman"/>
      <w:b/>
      <w:bCs/>
      <w:sz w:val="20"/>
      <w:szCs w:val="28"/>
      <w:lang w:val="en-GB"/>
    </w:rPr>
  </w:style>
  <w:style w:type="character" w:customStyle="1" w:styleId="Heading5Char">
    <w:name w:val="Heading 5 Char"/>
    <w:basedOn w:val="DefaultParagraphFont"/>
    <w:link w:val="Heading5"/>
    <w:rsid w:val="004C193A"/>
    <w:rPr>
      <w:rFonts w:ascii="Trebuchet MS" w:eastAsia="Times New Roman" w:hAnsi="Trebuchet MS" w:cs="Times New Roman"/>
      <w:b/>
      <w:bCs/>
      <w:i/>
      <w:iCs/>
      <w:sz w:val="26"/>
      <w:szCs w:val="26"/>
      <w:lang w:val="en-GB"/>
    </w:rPr>
  </w:style>
  <w:style w:type="character" w:customStyle="1" w:styleId="Heading6Char">
    <w:name w:val="Heading 6 Char"/>
    <w:basedOn w:val="DefaultParagraphFont"/>
    <w:link w:val="Heading6"/>
    <w:rsid w:val="004C193A"/>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C193A"/>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C193A"/>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C193A"/>
    <w:rPr>
      <w:rFonts w:ascii="Trebuchet MS" w:eastAsia="Times New Roman" w:hAnsi="Trebuchet MS" w:cs="Arial"/>
      <w:lang w:val="en-GB"/>
    </w:rPr>
  </w:style>
  <w:style w:type="character" w:styleId="Hyperlink">
    <w:name w:val="Hyperlink"/>
    <w:basedOn w:val="DefaultParagraphFont"/>
    <w:uiPriority w:val="99"/>
    <w:rsid w:val="004C193A"/>
    <w:rPr>
      <w:rFonts w:ascii="Trebuchet MS" w:hAnsi="Trebuchet MS"/>
      <w:color w:val="0000FF"/>
      <w:sz w:val="18"/>
      <w:u w:val="single"/>
    </w:rPr>
  </w:style>
  <w:style w:type="paragraph" w:styleId="Header">
    <w:name w:val="header"/>
    <w:basedOn w:val="Normal"/>
    <w:link w:val="HeaderChar"/>
    <w:unhideWhenUsed/>
    <w:rsid w:val="004C19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193A"/>
    <w:rPr>
      <w:rFonts w:ascii="Trebuchet MS" w:eastAsia="Times New Roman" w:hAnsi="Trebuchet MS" w:cs="Times New Roman"/>
      <w:sz w:val="20"/>
      <w:szCs w:val="24"/>
      <w:lang w:val="en-GB"/>
    </w:rPr>
  </w:style>
  <w:style w:type="paragraph" w:styleId="Footer">
    <w:name w:val="footer"/>
    <w:basedOn w:val="Normal"/>
    <w:link w:val="FooterChar"/>
    <w:uiPriority w:val="99"/>
    <w:unhideWhenUsed/>
    <w:rsid w:val="004C1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93A"/>
    <w:rPr>
      <w:rFonts w:ascii="Trebuchet MS" w:eastAsia="Times New Roman" w:hAnsi="Trebuchet MS" w:cs="Times New Roman"/>
      <w:sz w:val="20"/>
      <w:szCs w:val="24"/>
      <w:lang w:val="en-GB"/>
    </w:rPr>
  </w:style>
  <w:style w:type="paragraph" w:styleId="BalloonText">
    <w:name w:val="Balloon Text"/>
    <w:basedOn w:val="Normal"/>
    <w:link w:val="BalloonTextChar"/>
    <w:unhideWhenUsed/>
    <w:rsid w:val="004C1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C193A"/>
    <w:rPr>
      <w:rFonts w:ascii="Tahoma" w:eastAsia="Times New Roman" w:hAnsi="Tahoma" w:cs="Tahoma"/>
      <w:sz w:val="16"/>
      <w:szCs w:val="16"/>
      <w:lang w:val="en-GB"/>
    </w:rPr>
  </w:style>
  <w:style w:type="paragraph" w:styleId="BodyText">
    <w:name w:val="Body Text"/>
    <w:basedOn w:val="Normal"/>
    <w:link w:val="BodyTextChar"/>
    <w:rsid w:val="004C193A"/>
    <w:pPr>
      <w:spacing w:line="220" w:lineRule="exact"/>
    </w:pPr>
    <w:rPr>
      <w:rFonts w:ascii="Times New Roman" w:hAnsi="Times New Roman"/>
      <w:sz w:val="22"/>
      <w:szCs w:val="20"/>
      <w:lang w:val="en-US"/>
    </w:rPr>
  </w:style>
  <w:style w:type="character" w:customStyle="1" w:styleId="BodyTextChar">
    <w:name w:val="Body Text Char"/>
    <w:basedOn w:val="DefaultParagraphFont"/>
    <w:link w:val="BodyText"/>
    <w:rsid w:val="004C193A"/>
    <w:rPr>
      <w:rFonts w:ascii="Times New Roman" w:eastAsia="Times New Roman" w:hAnsi="Times New Roman" w:cs="Times New Roman"/>
      <w:szCs w:val="20"/>
    </w:rPr>
  </w:style>
  <w:style w:type="paragraph" w:styleId="ListParagraph">
    <w:name w:val="List Paragraph"/>
    <w:basedOn w:val="Normal"/>
    <w:uiPriority w:val="34"/>
    <w:qFormat/>
    <w:rsid w:val="005601C7"/>
    <w:pPr>
      <w:ind w:left="720"/>
      <w:contextualSpacing/>
    </w:pPr>
  </w:style>
  <w:style w:type="paragraph" w:customStyle="1" w:styleId="DocTitle">
    <w:name w:val="Doc Title"/>
    <w:basedOn w:val="Normal"/>
    <w:rsid w:val="00823536"/>
    <w:pPr>
      <w:jc w:val="right"/>
    </w:pPr>
    <w:rPr>
      <w:rFonts w:ascii="Arial Narrow" w:hAnsi="Arial Narrow" w:cs="Arial"/>
      <w:b/>
      <w:i/>
      <w:color w:val="333333"/>
      <w:sz w:val="40"/>
      <w:szCs w:val="44"/>
    </w:rPr>
  </w:style>
  <w:style w:type="paragraph" w:customStyle="1" w:styleId="DocSubject">
    <w:name w:val="Doc Subject"/>
    <w:basedOn w:val="Normal"/>
    <w:rsid w:val="00823536"/>
    <w:pPr>
      <w:jc w:val="right"/>
    </w:pPr>
    <w:rPr>
      <w:rFonts w:ascii="Arial Narrow" w:hAnsi="Arial Narrow" w:cs="Arial"/>
      <w:i/>
      <w:color w:val="808080"/>
      <w:sz w:val="36"/>
      <w:szCs w:val="36"/>
    </w:rPr>
  </w:style>
  <w:style w:type="paragraph" w:styleId="Title">
    <w:name w:val="Title"/>
    <w:basedOn w:val="Normal"/>
    <w:next w:val="Normal"/>
    <w:link w:val="TitleChar"/>
    <w:qFormat/>
    <w:rsid w:val="00823536"/>
    <w:pPr>
      <w:spacing w:before="360" w:after="240"/>
      <w:outlineLvl w:val="0"/>
    </w:pPr>
    <w:rPr>
      <w:rFonts w:ascii="Arial Narrow" w:hAnsi="Arial Narrow" w:cs="Arial"/>
      <w:b/>
      <w:bCs/>
      <w:caps/>
      <w:color w:val="333333"/>
      <w:kern w:val="28"/>
      <w:sz w:val="32"/>
      <w:szCs w:val="32"/>
    </w:rPr>
  </w:style>
  <w:style w:type="character" w:customStyle="1" w:styleId="TitleChar">
    <w:name w:val="Title Char"/>
    <w:basedOn w:val="DefaultParagraphFont"/>
    <w:link w:val="Title"/>
    <w:rsid w:val="00823536"/>
    <w:rPr>
      <w:rFonts w:ascii="Arial Narrow" w:eastAsia="Times New Roman" w:hAnsi="Arial Narrow" w:cs="Arial"/>
      <w:b/>
      <w:bCs/>
      <w:caps/>
      <w:color w:val="333333"/>
      <w:kern w:val="28"/>
      <w:sz w:val="32"/>
      <w:szCs w:val="32"/>
      <w:lang w:val="en-GB"/>
    </w:rPr>
  </w:style>
  <w:style w:type="paragraph" w:styleId="TOC8">
    <w:name w:val="toc 8"/>
    <w:basedOn w:val="Normal"/>
    <w:next w:val="Normal"/>
    <w:uiPriority w:val="39"/>
    <w:rsid w:val="008300BC"/>
    <w:pPr>
      <w:suppressAutoHyphens/>
      <w:spacing w:after="0" w:line="240" w:lineRule="auto"/>
      <w:ind w:left="1680"/>
    </w:pPr>
    <w:rPr>
      <w:rFonts w:ascii="Times New Roman" w:hAnsi="Times New Roman"/>
      <w:sz w:val="24"/>
      <w:lang w:val="de-DE" w:eastAsia="ar-SA"/>
    </w:rPr>
  </w:style>
  <w:style w:type="paragraph" w:styleId="TOC1">
    <w:name w:val="toc 1"/>
    <w:basedOn w:val="Normal"/>
    <w:next w:val="Normal"/>
    <w:autoRedefine/>
    <w:uiPriority w:val="39"/>
    <w:unhideWhenUsed/>
    <w:rsid w:val="00FD7A20"/>
    <w:pPr>
      <w:spacing w:after="100"/>
    </w:pPr>
  </w:style>
  <w:style w:type="paragraph" w:styleId="TOC2">
    <w:name w:val="toc 2"/>
    <w:basedOn w:val="Normal"/>
    <w:next w:val="Normal"/>
    <w:autoRedefine/>
    <w:uiPriority w:val="39"/>
    <w:rsid w:val="00FD7A20"/>
    <w:pPr>
      <w:ind w:left="200"/>
    </w:pPr>
  </w:style>
  <w:style w:type="paragraph" w:styleId="TOC3">
    <w:name w:val="toc 3"/>
    <w:basedOn w:val="Normal"/>
    <w:next w:val="Normal"/>
    <w:autoRedefine/>
    <w:uiPriority w:val="39"/>
    <w:rsid w:val="00FD7A20"/>
    <w:pPr>
      <w:ind w:left="400"/>
    </w:pPr>
  </w:style>
  <w:style w:type="paragraph" w:customStyle="1" w:styleId="StyleHeading1TrebuchetMS">
    <w:name w:val="Style Heading 1 + Trebuchet MS"/>
    <w:basedOn w:val="Heading1"/>
    <w:rsid w:val="00FD7A20"/>
    <w:pPr>
      <w:numPr>
        <w:numId w:val="11"/>
      </w:numPr>
    </w:pPr>
  </w:style>
  <w:style w:type="table" w:styleId="TableGrid">
    <w:name w:val="Table Grid"/>
    <w:basedOn w:val="TableNormal"/>
    <w:uiPriority w:val="59"/>
    <w:rsid w:val="00FD7A20"/>
    <w:pPr>
      <w:spacing w:after="12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FD7A20"/>
    <w:rPr>
      <w:sz w:val="16"/>
      <w:szCs w:val="16"/>
    </w:rPr>
  </w:style>
  <w:style w:type="paragraph" w:styleId="CommentText">
    <w:name w:val="annotation text"/>
    <w:basedOn w:val="Normal"/>
    <w:link w:val="CommentTextChar"/>
    <w:rsid w:val="00FD7A20"/>
    <w:rPr>
      <w:szCs w:val="20"/>
    </w:rPr>
  </w:style>
  <w:style w:type="character" w:customStyle="1" w:styleId="CommentTextChar">
    <w:name w:val="Comment Text Char"/>
    <w:basedOn w:val="DefaultParagraphFont"/>
    <w:link w:val="CommentText"/>
    <w:rsid w:val="00FD7A20"/>
    <w:rPr>
      <w:rFonts w:ascii="Trebuchet MS" w:eastAsia="Times New Roman" w:hAnsi="Trebuchet MS" w:cs="Times New Roman"/>
      <w:sz w:val="20"/>
      <w:szCs w:val="20"/>
      <w:lang w:val="en-GB"/>
    </w:rPr>
  </w:style>
  <w:style w:type="paragraph" w:styleId="CommentSubject">
    <w:name w:val="annotation subject"/>
    <w:basedOn w:val="CommentText"/>
    <w:next w:val="CommentText"/>
    <w:link w:val="CommentSubjectChar"/>
    <w:rsid w:val="00FD7A20"/>
    <w:rPr>
      <w:b/>
      <w:bCs/>
    </w:rPr>
  </w:style>
  <w:style w:type="character" w:customStyle="1" w:styleId="CommentSubjectChar">
    <w:name w:val="Comment Subject Char"/>
    <w:basedOn w:val="CommentTextChar"/>
    <w:link w:val="CommentSubject"/>
    <w:rsid w:val="00FD7A20"/>
    <w:rPr>
      <w:rFonts w:ascii="Trebuchet MS" w:eastAsia="Times New Roman" w:hAnsi="Trebuchet MS" w:cs="Times New Roman"/>
      <w:b/>
      <w:bCs/>
      <w:sz w:val="20"/>
      <w:szCs w:val="20"/>
      <w:lang w:val="en-GB"/>
    </w:rPr>
  </w:style>
  <w:style w:type="paragraph" w:customStyle="1" w:styleId="Style1">
    <w:name w:val="Style1"/>
    <w:basedOn w:val="TOC1"/>
    <w:next w:val="Normal"/>
    <w:rsid w:val="00FD7A20"/>
    <w:pPr>
      <w:tabs>
        <w:tab w:val="left" w:pos="400"/>
        <w:tab w:val="right" w:leader="dot" w:pos="9019"/>
      </w:tabs>
      <w:spacing w:after="120"/>
    </w:pPr>
    <w:rPr>
      <w:b/>
      <w:noProof/>
      <w:szCs w:val="20"/>
    </w:rPr>
  </w:style>
  <w:style w:type="table" w:customStyle="1" w:styleId="MastekStyle">
    <w:name w:val="MastekStyle"/>
    <w:basedOn w:val="TableNormal"/>
    <w:rsid w:val="00FD7A20"/>
    <w:pPr>
      <w:spacing w:after="0" w:line="240" w:lineRule="auto"/>
    </w:pPr>
    <w:rPr>
      <w:rFonts w:ascii="Trebuchet MS" w:eastAsia="Times New Roman" w:hAnsi="Trebuchet MS" w:cs="Times New Roman"/>
      <w:sz w:val="20"/>
      <w:szCs w:val="20"/>
    </w:rPr>
    <w:tblPr>
      <w:tblStyleRowBandSize w:val="1"/>
      <w:tblStyleColBandSize w:val="1"/>
      <w:tblInd w:w="0" w:type="dxa"/>
      <w:tblCellMar>
        <w:top w:w="0" w:type="dxa"/>
        <w:left w:w="108" w:type="dxa"/>
        <w:bottom w:w="0" w:type="dxa"/>
        <w:right w:w="108" w:type="dxa"/>
      </w:tblCellMar>
    </w:tblPr>
    <w:tblStylePr w:type="firstRow">
      <w:rPr>
        <w:rFonts w:ascii="Lucida Console" w:hAnsi="Lucida Console"/>
        <w:sz w:val="20"/>
      </w:rPr>
      <w:tblPr/>
      <w:tcPr>
        <w:tcBorders>
          <w:top w:val="single" w:sz="12" w:space="0" w:color="999999"/>
          <w:left w:val="nil"/>
          <w:bottom w:val="single" w:sz="2" w:space="0" w:color="999999"/>
          <w:right w:val="nil"/>
          <w:insideH w:val="nil"/>
          <w:insideV w:val="nil"/>
          <w:tl2br w:val="nil"/>
          <w:tr2bl w:val="nil"/>
        </w:tcBorders>
      </w:tcPr>
    </w:tblStylePr>
    <w:tblStylePr w:type="lastRow">
      <w:tblPr/>
      <w:tcPr>
        <w:tcBorders>
          <w:top w:val="nil"/>
          <w:left w:val="nil"/>
          <w:bottom w:val="single" w:sz="12" w:space="0" w:color="999999"/>
          <w:right w:val="nil"/>
          <w:insideH w:val="nil"/>
          <w:insideV w:val="nil"/>
          <w:tl2br w:val="nil"/>
          <w:tr2bl w:val="nil"/>
        </w:tcBorders>
      </w:tcPr>
    </w:tblStylePr>
    <w:tblStylePr w:type="band1Horz">
      <w:tblPr/>
      <w:tcPr>
        <w:tcBorders>
          <w:top w:val="single" w:sz="2" w:space="0" w:color="808080"/>
          <w:left w:val="nil"/>
          <w:bottom w:val="single" w:sz="2" w:space="0" w:color="808080"/>
          <w:right w:val="nil"/>
          <w:insideH w:val="nil"/>
          <w:insideV w:val="nil"/>
          <w:tl2br w:val="nil"/>
          <w:tr2bl w:val="nil"/>
        </w:tcBorders>
        <w:shd w:val="clear" w:color="auto" w:fill="E6E6E6"/>
      </w:tcPr>
    </w:tblStylePr>
  </w:style>
  <w:style w:type="paragraph" w:styleId="DocumentMap">
    <w:name w:val="Document Map"/>
    <w:basedOn w:val="Normal"/>
    <w:link w:val="DocumentMapChar"/>
    <w:rsid w:val="00FD7A20"/>
    <w:rPr>
      <w:rFonts w:ascii="Tahoma" w:hAnsi="Tahoma" w:cs="Tahoma"/>
      <w:sz w:val="16"/>
      <w:szCs w:val="16"/>
    </w:rPr>
  </w:style>
  <w:style w:type="character" w:customStyle="1" w:styleId="DocumentMapChar">
    <w:name w:val="Document Map Char"/>
    <w:basedOn w:val="DefaultParagraphFont"/>
    <w:link w:val="DocumentMap"/>
    <w:rsid w:val="00FD7A20"/>
    <w:rPr>
      <w:rFonts w:ascii="Tahoma" w:eastAsia="Times New Roman" w:hAnsi="Tahoma" w:cs="Tahoma"/>
      <w:sz w:val="16"/>
      <w:szCs w:val="16"/>
      <w:lang w:val="en-GB"/>
    </w:rPr>
  </w:style>
  <w:style w:type="paragraph" w:styleId="TOC4">
    <w:name w:val="toc 4"/>
    <w:basedOn w:val="Normal"/>
    <w:next w:val="Normal"/>
    <w:autoRedefine/>
    <w:uiPriority w:val="39"/>
    <w:rsid w:val="00FD7A20"/>
    <w:pPr>
      <w:spacing w:after="0" w:line="240" w:lineRule="auto"/>
      <w:ind w:left="720"/>
    </w:pPr>
    <w:rPr>
      <w:rFonts w:ascii="Times New Roman" w:hAnsi="Times New Roman"/>
      <w:sz w:val="24"/>
      <w:lang w:val="en-US"/>
    </w:rPr>
  </w:style>
  <w:style w:type="paragraph" w:styleId="TOC5">
    <w:name w:val="toc 5"/>
    <w:basedOn w:val="Normal"/>
    <w:next w:val="Normal"/>
    <w:autoRedefine/>
    <w:uiPriority w:val="39"/>
    <w:rsid w:val="00FD7A20"/>
    <w:pPr>
      <w:spacing w:after="0" w:line="240" w:lineRule="auto"/>
      <w:ind w:left="960"/>
    </w:pPr>
    <w:rPr>
      <w:rFonts w:ascii="Times New Roman" w:hAnsi="Times New Roman"/>
      <w:sz w:val="24"/>
      <w:lang w:val="en-US"/>
    </w:rPr>
  </w:style>
  <w:style w:type="paragraph" w:styleId="TOC6">
    <w:name w:val="toc 6"/>
    <w:basedOn w:val="Normal"/>
    <w:next w:val="Normal"/>
    <w:autoRedefine/>
    <w:uiPriority w:val="39"/>
    <w:rsid w:val="00FD7A20"/>
    <w:pPr>
      <w:spacing w:after="0" w:line="240" w:lineRule="auto"/>
      <w:ind w:left="1200"/>
    </w:pPr>
    <w:rPr>
      <w:rFonts w:ascii="Times New Roman" w:hAnsi="Times New Roman"/>
      <w:sz w:val="24"/>
      <w:lang w:val="en-US"/>
    </w:rPr>
  </w:style>
  <w:style w:type="paragraph" w:styleId="TOC7">
    <w:name w:val="toc 7"/>
    <w:basedOn w:val="Normal"/>
    <w:next w:val="Normal"/>
    <w:autoRedefine/>
    <w:uiPriority w:val="39"/>
    <w:rsid w:val="00FD7A20"/>
    <w:pPr>
      <w:spacing w:after="0" w:line="240" w:lineRule="auto"/>
      <w:ind w:left="1440"/>
    </w:pPr>
    <w:rPr>
      <w:rFonts w:ascii="Times New Roman" w:hAnsi="Times New Roman"/>
      <w:sz w:val="24"/>
      <w:lang w:val="en-US"/>
    </w:rPr>
  </w:style>
  <w:style w:type="paragraph" w:styleId="TOC9">
    <w:name w:val="toc 9"/>
    <w:basedOn w:val="Normal"/>
    <w:next w:val="Normal"/>
    <w:autoRedefine/>
    <w:uiPriority w:val="39"/>
    <w:rsid w:val="00FD7A20"/>
    <w:pPr>
      <w:spacing w:after="0" w:line="240" w:lineRule="auto"/>
      <w:ind w:left="1920"/>
    </w:pPr>
    <w:rPr>
      <w:rFonts w:ascii="Times New Roman" w:hAnsi="Times New Roman"/>
      <w:sz w:val="24"/>
      <w:lang w:val="en-US"/>
    </w:rPr>
  </w:style>
  <w:style w:type="character" w:styleId="FollowedHyperlink">
    <w:name w:val="FollowedHyperlink"/>
    <w:basedOn w:val="DefaultParagraphFont"/>
    <w:rsid w:val="00FD7A20"/>
    <w:rPr>
      <w:color w:val="800080"/>
      <w:u w:val="single"/>
    </w:rPr>
  </w:style>
  <w:style w:type="paragraph" w:styleId="Caption">
    <w:name w:val="caption"/>
    <w:basedOn w:val="Normal"/>
    <w:next w:val="Normal"/>
    <w:qFormat/>
    <w:rsid w:val="00FD7A20"/>
    <w:pPr>
      <w:spacing w:line="360" w:lineRule="auto"/>
      <w:jc w:val="both"/>
    </w:pPr>
    <w:rPr>
      <w:b/>
      <w:bCs/>
      <w:szCs w:val="20"/>
    </w:rPr>
  </w:style>
  <w:style w:type="paragraph" w:styleId="TableofFigures">
    <w:name w:val="table of figures"/>
    <w:basedOn w:val="Normal"/>
    <w:next w:val="Normal"/>
    <w:uiPriority w:val="99"/>
    <w:rsid w:val="00FD7A20"/>
    <w:pPr>
      <w:spacing w:after="0" w:line="240" w:lineRule="auto"/>
      <w:ind w:left="440" w:hanging="440"/>
    </w:pPr>
    <w:rPr>
      <w:lang w:val="en-NZ"/>
    </w:rPr>
  </w:style>
  <w:style w:type="paragraph" w:customStyle="1" w:styleId="UnformattedText">
    <w:name w:val="Unformatted Text"/>
    <w:basedOn w:val="Normal"/>
    <w:rsid w:val="00FD7A20"/>
    <w:pPr>
      <w:tabs>
        <w:tab w:val="left" w:pos="2058"/>
        <w:tab w:val="left" w:pos="2421"/>
      </w:tabs>
      <w:spacing w:line="240" w:lineRule="auto"/>
    </w:pPr>
    <w:rPr>
      <w:rFonts w:ascii="Courier New" w:hAnsi="Courier New"/>
      <w:sz w:val="22"/>
      <w:szCs w:val="20"/>
      <w:lang w:val="en-US"/>
    </w:rPr>
  </w:style>
  <w:style w:type="paragraph" w:styleId="NoSpacing">
    <w:name w:val="No Spacing"/>
    <w:basedOn w:val="Normal"/>
    <w:link w:val="NoSpacingChar"/>
    <w:uiPriority w:val="1"/>
    <w:qFormat/>
    <w:rsid w:val="003A5B46"/>
    <w:pPr>
      <w:suppressAutoHyphens/>
      <w:spacing w:before="200" w:after="200" w:line="276" w:lineRule="auto"/>
    </w:pPr>
    <w:rPr>
      <w:rFonts w:ascii="Calibri" w:eastAsia="SimSun" w:hAnsi="Calibri" w:cs="font180"/>
      <w:kern w:val="1"/>
      <w:szCs w:val="20"/>
      <w:lang w:bidi="en-US"/>
    </w:rPr>
  </w:style>
  <w:style w:type="character" w:customStyle="1" w:styleId="apple-style-span">
    <w:name w:val="apple-style-span"/>
    <w:basedOn w:val="DefaultParagraphFont"/>
    <w:rsid w:val="00C67647"/>
  </w:style>
  <w:style w:type="paragraph" w:styleId="Revision">
    <w:name w:val="Revision"/>
    <w:hidden/>
    <w:uiPriority w:val="99"/>
    <w:semiHidden/>
    <w:rsid w:val="006E216F"/>
    <w:pPr>
      <w:spacing w:after="0" w:line="240" w:lineRule="auto"/>
    </w:pPr>
    <w:rPr>
      <w:rFonts w:ascii="Trebuchet MS" w:eastAsia="Times New Roman" w:hAnsi="Trebuchet MS" w:cs="Times New Roman"/>
      <w:sz w:val="20"/>
      <w:szCs w:val="24"/>
      <w:lang w:val="en-GB"/>
    </w:rPr>
  </w:style>
  <w:style w:type="character" w:customStyle="1" w:styleId="NoSpacingChar">
    <w:name w:val="No Spacing Char"/>
    <w:basedOn w:val="DefaultParagraphFont"/>
    <w:link w:val="NoSpacing"/>
    <w:uiPriority w:val="1"/>
    <w:rsid w:val="000B4C4A"/>
    <w:rPr>
      <w:rFonts w:ascii="Calibri" w:eastAsia="SimSun" w:hAnsi="Calibri" w:cs="font180"/>
      <w:kern w:val="1"/>
      <w:sz w:val="20"/>
      <w:szCs w:val="20"/>
      <w:lang w:val="en-GB" w:bidi="en-US"/>
    </w:rPr>
  </w:style>
  <w:style w:type="character" w:customStyle="1" w:styleId="rvts11">
    <w:name w:val="rvts11"/>
    <w:basedOn w:val="DefaultParagraphFont"/>
    <w:rsid w:val="00D43966"/>
    <w:rPr>
      <w:rFonts w:ascii="Courier New" w:hAnsi="Courier New" w:cs="Courier New" w:hint="default"/>
    </w:rPr>
  </w:style>
</w:styles>
</file>

<file path=word/webSettings.xml><?xml version="1.0" encoding="utf-8"?>
<w:webSettings xmlns:r="http://schemas.openxmlformats.org/officeDocument/2006/relationships" xmlns:w="http://schemas.openxmlformats.org/wordprocessingml/2006/main">
  <w:divs>
    <w:div w:id="192888357">
      <w:bodyDiv w:val="1"/>
      <w:marLeft w:val="0"/>
      <w:marRight w:val="0"/>
      <w:marTop w:val="0"/>
      <w:marBottom w:val="0"/>
      <w:divBdr>
        <w:top w:val="none" w:sz="0" w:space="0" w:color="auto"/>
        <w:left w:val="none" w:sz="0" w:space="0" w:color="auto"/>
        <w:bottom w:val="none" w:sz="0" w:space="0" w:color="auto"/>
        <w:right w:val="none" w:sz="0" w:space="0" w:color="auto"/>
      </w:divBdr>
    </w:div>
    <w:div w:id="196161854">
      <w:bodyDiv w:val="1"/>
      <w:marLeft w:val="0"/>
      <w:marRight w:val="0"/>
      <w:marTop w:val="0"/>
      <w:marBottom w:val="0"/>
      <w:divBdr>
        <w:top w:val="none" w:sz="0" w:space="0" w:color="auto"/>
        <w:left w:val="none" w:sz="0" w:space="0" w:color="auto"/>
        <w:bottom w:val="none" w:sz="0" w:space="0" w:color="auto"/>
        <w:right w:val="none" w:sz="0" w:space="0" w:color="auto"/>
      </w:divBdr>
    </w:div>
    <w:div w:id="232006803">
      <w:bodyDiv w:val="1"/>
      <w:marLeft w:val="0"/>
      <w:marRight w:val="0"/>
      <w:marTop w:val="0"/>
      <w:marBottom w:val="0"/>
      <w:divBdr>
        <w:top w:val="none" w:sz="0" w:space="0" w:color="auto"/>
        <w:left w:val="none" w:sz="0" w:space="0" w:color="auto"/>
        <w:bottom w:val="none" w:sz="0" w:space="0" w:color="auto"/>
        <w:right w:val="none" w:sz="0" w:space="0" w:color="auto"/>
      </w:divBdr>
    </w:div>
    <w:div w:id="294214220">
      <w:bodyDiv w:val="1"/>
      <w:marLeft w:val="0"/>
      <w:marRight w:val="0"/>
      <w:marTop w:val="0"/>
      <w:marBottom w:val="0"/>
      <w:divBdr>
        <w:top w:val="none" w:sz="0" w:space="0" w:color="auto"/>
        <w:left w:val="none" w:sz="0" w:space="0" w:color="auto"/>
        <w:bottom w:val="none" w:sz="0" w:space="0" w:color="auto"/>
        <w:right w:val="none" w:sz="0" w:space="0" w:color="auto"/>
      </w:divBdr>
    </w:div>
    <w:div w:id="555899922">
      <w:bodyDiv w:val="1"/>
      <w:marLeft w:val="0"/>
      <w:marRight w:val="0"/>
      <w:marTop w:val="0"/>
      <w:marBottom w:val="0"/>
      <w:divBdr>
        <w:top w:val="none" w:sz="0" w:space="0" w:color="auto"/>
        <w:left w:val="none" w:sz="0" w:space="0" w:color="auto"/>
        <w:bottom w:val="none" w:sz="0" w:space="0" w:color="auto"/>
        <w:right w:val="none" w:sz="0" w:space="0" w:color="auto"/>
      </w:divBdr>
    </w:div>
    <w:div w:id="569660959">
      <w:bodyDiv w:val="1"/>
      <w:marLeft w:val="0"/>
      <w:marRight w:val="0"/>
      <w:marTop w:val="0"/>
      <w:marBottom w:val="0"/>
      <w:divBdr>
        <w:top w:val="none" w:sz="0" w:space="0" w:color="auto"/>
        <w:left w:val="none" w:sz="0" w:space="0" w:color="auto"/>
        <w:bottom w:val="none" w:sz="0" w:space="0" w:color="auto"/>
        <w:right w:val="none" w:sz="0" w:space="0" w:color="auto"/>
      </w:divBdr>
    </w:div>
    <w:div w:id="575671153">
      <w:bodyDiv w:val="1"/>
      <w:marLeft w:val="0"/>
      <w:marRight w:val="0"/>
      <w:marTop w:val="0"/>
      <w:marBottom w:val="0"/>
      <w:divBdr>
        <w:top w:val="none" w:sz="0" w:space="0" w:color="auto"/>
        <w:left w:val="none" w:sz="0" w:space="0" w:color="auto"/>
        <w:bottom w:val="none" w:sz="0" w:space="0" w:color="auto"/>
        <w:right w:val="none" w:sz="0" w:space="0" w:color="auto"/>
      </w:divBdr>
    </w:div>
    <w:div w:id="750927199">
      <w:bodyDiv w:val="1"/>
      <w:marLeft w:val="0"/>
      <w:marRight w:val="0"/>
      <w:marTop w:val="0"/>
      <w:marBottom w:val="0"/>
      <w:divBdr>
        <w:top w:val="none" w:sz="0" w:space="0" w:color="auto"/>
        <w:left w:val="none" w:sz="0" w:space="0" w:color="auto"/>
        <w:bottom w:val="none" w:sz="0" w:space="0" w:color="auto"/>
        <w:right w:val="none" w:sz="0" w:space="0" w:color="auto"/>
      </w:divBdr>
    </w:div>
    <w:div w:id="910509519">
      <w:bodyDiv w:val="1"/>
      <w:marLeft w:val="0"/>
      <w:marRight w:val="0"/>
      <w:marTop w:val="0"/>
      <w:marBottom w:val="0"/>
      <w:divBdr>
        <w:top w:val="none" w:sz="0" w:space="0" w:color="auto"/>
        <w:left w:val="none" w:sz="0" w:space="0" w:color="auto"/>
        <w:bottom w:val="none" w:sz="0" w:space="0" w:color="auto"/>
        <w:right w:val="none" w:sz="0" w:space="0" w:color="auto"/>
      </w:divBdr>
    </w:div>
    <w:div w:id="924339614">
      <w:bodyDiv w:val="1"/>
      <w:marLeft w:val="0"/>
      <w:marRight w:val="0"/>
      <w:marTop w:val="0"/>
      <w:marBottom w:val="0"/>
      <w:divBdr>
        <w:top w:val="none" w:sz="0" w:space="0" w:color="auto"/>
        <w:left w:val="none" w:sz="0" w:space="0" w:color="auto"/>
        <w:bottom w:val="none" w:sz="0" w:space="0" w:color="auto"/>
        <w:right w:val="none" w:sz="0" w:space="0" w:color="auto"/>
      </w:divBdr>
    </w:div>
    <w:div w:id="1496333468">
      <w:bodyDiv w:val="1"/>
      <w:marLeft w:val="0"/>
      <w:marRight w:val="0"/>
      <w:marTop w:val="0"/>
      <w:marBottom w:val="0"/>
      <w:divBdr>
        <w:top w:val="none" w:sz="0" w:space="0" w:color="auto"/>
        <w:left w:val="none" w:sz="0" w:space="0" w:color="auto"/>
        <w:bottom w:val="none" w:sz="0" w:space="0" w:color="auto"/>
        <w:right w:val="none" w:sz="0" w:space="0" w:color="auto"/>
      </w:divBdr>
    </w:div>
    <w:div w:id="1671567506">
      <w:bodyDiv w:val="1"/>
      <w:marLeft w:val="0"/>
      <w:marRight w:val="0"/>
      <w:marTop w:val="0"/>
      <w:marBottom w:val="0"/>
      <w:divBdr>
        <w:top w:val="none" w:sz="0" w:space="0" w:color="auto"/>
        <w:left w:val="none" w:sz="0" w:space="0" w:color="auto"/>
        <w:bottom w:val="none" w:sz="0" w:space="0" w:color="auto"/>
        <w:right w:val="none" w:sz="0" w:space="0" w:color="auto"/>
      </w:divBdr>
    </w:div>
    <w:div w:id="2101489385">
      <w:bodyDiv w:val="1"/>
      <w:marLeft w:val="0"/>
      <w:marRight w:val="0"/>
      <w:marTop w:val="0"/>
      <w:marBottom w:val="0"/>
      <w:divBdr>
        <w:top w:val="none" w:sz="0" w:space="0" w:color="auto"/>
        <w:left w:val="none" w:sz="0" w:space="0" w:color="auto"/>
        <w:bottom w:val="none" w:sz="0" w:space="0" w:color="auto"/>
        <w:right w:val="none" w:sz="0" w:space="0" w:color="auto"/>
      </w:divBdr>
    </w:div>
    <w:div w:id="21285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shaal.ghansar@mastek.com" TargetMode="Externa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package" Target="embeddings/Microsoft_Office_Excel_Worksheet1.xlsx"/><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4F50C-BED6-4C00-A177-A2162601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6288</TotalTime>
  <Pages>1</Pages>
  <Words>21365</Words>
  <Characters>121782</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Mishaal Ghansar</dc:creator>
  <cp:lastModifiedBy>William Lewis</cp:lastModifiedBy>
  <cp:revision>10</cp:revision>
  <cp:lastPrinted>2011-06-22T06:11:00Z</cp:lastPrinted>
  <dcterms:created xsi:type="dcterms:W3CDTF">2011-09-06T16:18:00Z</dcterms:created>
  <dcterms:modified xsi:type="dcterms:W3CDTF">2013-06-03T15:42:00Z</dcterms:modified>
</cp:coreProperties>
</file>